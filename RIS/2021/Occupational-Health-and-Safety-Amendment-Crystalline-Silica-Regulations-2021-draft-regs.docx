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50E63" w14:textId="77777777" w:rsidR="001E349B" w:rsidRDefault="00FB2C3E" w:rsidP="001E349B">
      <w:bookmarkStart w:id="0" w:name="Frontpage_Logo_Negativ"/>
      <w:r>
        <w:rPr>
          <w:noProof/>
          <w:lang w:eastAsia="en-AU"/>
        </w:rPr>
        <w:drawing>
          <wp:anchor distT="0" distB="0" distL="114300" distR="114300" simplePos="0" relativeHeight="251658245" behindDoc="0" locked="0" layoutInCell="1" allowOverlap="1" wp14:anchorId="33655A70" wp14:editId="524B4923">
            <wp:simplePos x="0" y="0"/>
            <wp:positionH relativeFrom="page">
              <wp:posOffset>428625</wp:posOffset>
            </wp:positionH>
            <wp:positionV relativeFrom="page">
              <wp:posOffset>427990</wp:posOffset>
            </wp:positionV>
            <wp:extent cx="2084070" cy="914400"/>
            <wp:effectExtent l="0" t="0" r="0" b="0"/>
            <wp:wrapNone/>
            <wp:docPr id="1" name="Frontpage_Logo_Positiv"/>
            <wp:cNvGraphicFramePr/>
            <a:graphic xmlns:a="http://schemas.openxmlformats.org/drawingml/2006/main">
              <a:graphicData uri="http://schemas.openxmlformats.org/drawingml/2006/picture">
                <pic:pic xmlns:pic="http://schemas.openxmlformats.org/drawingml/2006/picture">
                  <pic:nvPicPr>
                    <pic:cNvPr id="266776721" name="Frontpage_Logo_Positiv"/>
                    <pic:cNvPicPr/>
                  </pic:nvPicPr>
                  <pic:blipFill>
                    <a:blip r:embed="rId13" cstate="print">
                      <a:extLst>
                        <a:ext uri="{28A0092B-C50C-407E-A947-70E740481C1C}">
                          <a14:useLocalDpi xmlns:a14="http://schemas.microsoft.com/office/drawing/2010/main" val="0"/>
                        </a:ext>
                      </a:extLst>
                    </a:blip>
                    <a:srcRect/>
                    <a:stretch/>
                  </pic:blipFill>
                  <pic:spPr>
                    <a:xfrm>
                      <a:off x="0" y="0"/>
                      <a:ext cx="2084070" cy="914400"/>
                    </a:xfrm>
                    <a:prstGeom prst="rect">
                      <a:avLst/>
                    </a:prstGeom>
                  </pic:spPr>
                </pic:pic>
              </a:graphicData>
            </a:graphic>
          </wp:anchor>
        </w:drawing>
      </w:r>
      <w:r w:rsidR="00215C20">
        <w:rPr>
          <w:noProof/>
          <w:lang w:eastAsia="en-AU"/>
        </w:rPr>
        <w:drawing>
          <wp:anchor distT="0" distB="0" distL="0" distR="0" simplePos="0" relativeHeight="251658244" behindDoc="0" locked="0" layoutInCell="1" allowOverlap="1" wp14:anchorId="2D41A460" wp14:editId="4A4BB67D">
            <wp:simplePos x="0" y="0"/>
            <wp:positionH relativeFrom="margin">
              <wp:posOffset>-487680</wp:posOffset>
            </wp:positionH>
            <wp:positionV relativeFrom="page">
              <wp:posOffset>431165</wp:posOffset>
            </wp:positionV>
            <wp:extent cx="2086118" cy="914400"/>
            <wp:effectExtent l="0" t="0" r="0" b="0"/>
            <wp:wrapNone/>
            <wp:docPr id="1489793624" name="Frontpage_Logo_Negativ" hidden="1"/>
            <wp:cNvGraphicFramePr/>
            <a:graphic xmlns:a="http://schemas.openxmlformats.org/drawingml/2006/main">
              <a:graphicData uri="http://schemas.openxmlformats.org/drawingml/2006/picture">
                <pic:pic xmlns:pic="http://schemas.openxmlformats.org/drawingml/2006/picture">
                  <pic:nvPicPr>
                    <pic:cNvPr id="1489793624" name="Frontpage_Logo_Negativ"/>
                    <pic:cNvPicPr/>
                  </pic:nvPicPr>
                  <pic:blipFill>
                    <a:blip r:embed="rId14"/>
                    <a:srcRect/>
                    <a:stretch/>
                  </pic:blipFill>
                  <pic:spPr>
                    <a:xfrm>
                      <a:off x="0" y="0"/>
                      <a:ext cx="2086118" cy="914400"/>
                    </a:xfrm>
                    <a:prstGeom prst="rect">
                      <a:avLst/>
                    </a:prstGeom>
                  </pic:spPr>
                </pic:pic>
              </a:graphicData>
            </a:graphic>
          </wp:anchor>
        </w:drawing>
      </w:r>
      <w:bookmarkEnd w:id="0"/>
    </w:p>
    <w:p w14:paraId="17D5C61B" w14:textId="77777777" w:rsidR="001E349B" w:rsidRPr="004A7D78" w:rsidRDefault="00031008" w:rsidP="001E349B">
      <w:r>
        <w:rPr>
          <w:noProof/>
          <w:lang w:eastAsia="en-AU"/>
        </w:rPr>
        <w:drawing>
          <wp:anchor distT="0" distB="0" distL="114300" distR="114300" simplePos="0" relativeHeight="251658246" behindDoc="0" locked="0" layoutInCell="1" allowOverlap="1" wp14:anchorId="55A4BB6A" wp14:editId="2BB6C1D4">
            <wp:simplePos x="0" y="0"/>
            <wp:positionH relativeFrom="page">
              <wp:posOffset>5148580</wp:posOffset>
            </wp:positionH>
            <wp:positionV relativeFrom="page">
              <wp:posOffset>9595485</wp:posOffset>
            </wp:positionV>
            <wp:extent cx="2005200" cy="529200"/>
            <wp:effectExtent l="0" t="0" r="0" b="0"/>
            <wp:wrapNone/>
            <wp:docPr id="475882791" name="Frontpage_Logo_Positiv"/>
            <wp:cNvGraphicFramePr/>
            <a:graphic xmlns:a="http://schemas.openxmlformats.org/drawingml/2006/main">
              <a:graphicData uri="http://schemas.openxmlformats.org/drawingml/2006/picture">
                <pic:pic xmlns:pic="http://schemas.openxmlformats.org/drawingml/2006/picture">
                  <pic:nvPicPr>
                    <pic:cNvPr id="475882791" name="Frontpage_Logo_Positiv"/>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5200" cy="529200"/>
                    </a:xfrm>
                    <a:prstGeom prst="rect">
                      <a:avLst/>
                    </a:prstGeom>
                  </pic:spPr>
                </pic:pic>
              </a:graphicData>
            </a:graphic>
            <wp14:sizeRelH relativeFrom="margin">
              <wp14:pctWidth>0</wp14:pctWidth>
            </wp14:sizeRelH>
            <wp14:sizeRelV relativeFrom="margin">
              <wp14:pctHeight>0</wp14:pctHeight>
            </wp14:sizeRelV>
          </wp:anchor>
        </w:drawing>
      </w:r>
      <w:r w:rsidR="001E349B" w:rsidRPr="004A7D78">
        <w:rPr>
          <w:noProof/>
          <w:lang w:eastAsia="en-AU"/>
        </w:rPr>
        <mc:AlternateContent>
          <mc:Choice Requires="wps">
            <w:drawing>
              <wp:anchor distT="0" distB="0" distL="114300" distR="114300" simplePos="0" relativeHeight="251658242" behindDoc="1" locked="1" layoutInCell="1" allowOverlap="1" wp14:anchorId="1D36A035" wp14:editId="53ACE1F3">
                <wp:simplePos x="0" y="0"/>
                <wp:positionH relativeFrom="page">
                  <wp:align>left</wp:align>
                </wp:positionH>
                <wp:positionV relativeFrom="page">
                  <wp:align>top</wp:align>
                </wp:positionV>
                <wp:extent cx="7596000" cy="10728000"/>
                <wp:effectExtent l="0" t="0" r="5080" b="0"/>
                <wp:wrapNone/>
                <wp:docPr id="35" name="FrontpageBackground"/>
                <wp:cNvGraphicFramePr/>
                <a:graphic xmlns:a="http://schemas.openxmlformats.org/drawingml/2006/main">
                  <a:graphicData uri="http://schemas.microsoft.com/office/word/2010/wordprocessingShape">
                    <wps:wsp>
                      <wps:cNvSpPr/>
                      <wps:spPr>
                        <a:xfrm>
                          <a:off x="0" y="0"/>
                          <a:ext cx="7596000" cy="1072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177D1" w14:textId="158D52E4" w:rsidR="008C014E" w:rsidRDefault="008C014E" w:rsidP="00F12EFB">
                            <w:pPr>
                              <w:jc w:val="center"/>
                            </w:pPr>
                            <w:proofErr w:type="gramStart"/>
                            <w:ins w:id="1" w:author="Andrew McGrillen" w:date="2020-12-01T10:25:00Z">
                              <w:r>
                                <w:t>gg</w:t>
                              </w:r>
                            </w:ins>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FrontpageBackground" o:spid="_x0000_s1026" style="position:absolute;margin-left:0;margin-top:0;width:598.1pt;height:844.7pt;z-index:-25165823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" stroked="f" strokeweight="2pt">
                <v:textbox>
                  <w:txbxContent>
                    <w:p w14:paraId="40A177D1" w14:textId="158D52E4" w:rsidR="008C014E" w:rsidRDefault="008C014E" w:rsidP="00F12EFB">
                      <w:pPr>
                        <w:jc w:val="center"/>
                      </w:pPr>
                      <w:proofErr w:type="gramStart"/>
                      <w:ins w:id="2" w:author="Andrew McGrillen" w:date="2020-12-01T10:25:00Z">
                        <w:r>
                          <w:t>gg</w:t>
                        </w:r>
                      </w:ins>
                      <w:proofErr w:type="gramEnd"/>
                    </w:p>
                  </w:txbxContent>
                </v:textbox>
                <w10:wrap anchorx="page" anchory="page"/>
                <w10:anchorlock/>
              </v:rect>
            </w:pict>
          </mc:Fallback>
        </mc:AlternateContent>
      </w:r>
      <w:r w:rsidR="001E349B" w:rsidRPr="004A7D78">
        <w:rPr>
          <w:noProof/>
          <w:lang w:eastAsia="en-AU"/>
        </w:rPr>
        <mc:AlternateContent>
          <mc:Choice Requires="wps">
            <w:drawing>
              <wp:anchor distT="0" distB="0" distL="114300" distR="114300" simplePos="0" relativeHeight="251658243" behindDoc="0" locked="1" layoutInCell="1" allowOverlap="1" wp14:anchorId="2A65192C" wp14:editId="62FDF89E">
                <wp:simplePos x="0" y="0"/>
                <wp:positionH relativeFrom="page">
                  <wp:posOffset>428625</wp:posOffset>
                </wp:positionH>
                <wp:positionV relativeFrom="page">
                  <wp:posOffset>428625</wp:posOffset>
                </wp:positionV>
                <wp:extent cx="6746875" cy="9753600"/>
                <wp:effectExtent l="0" t="0" r="0" b="0"/>
                <wp:wrapNone/>
                <wp:docPr id="36" name="Logo and frontpagepicture"/>
                <wp:cNvGraphicFramePr/>
                <a:graphic xmlns:a="http://schemas.openxmlformats.org/drawingml/2006/main">
                  <a:graphicData uri="http://schemas.microsoft.com/office/word/2010/wordprocessingShape">
                    <wps:wsp>
                      <wps:cNvSpPr txBox="1"/>
                      <wps:spPr>
                        <a:xfrm>
                          <a:off x="0" y="0"/>
                          <a:ext cx="6746875" cy="97536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0603"/>
                            </w:tblGrid>
                            <w:tr w:rsidR="008C014E" w:rsidRPr="00AA1B91" w14:paraId="53F2AF56" w14:textId="77777777" w:rsidTr="000A0DF9">
                              <w:trPr>
                                <w:cnfStyle w:val="100000000000" w:firstRow="1" w:lastRow="0" w:firstColumn="0" w:lastColumn="0" w:oddVBand="0" w:evenVBand="0" w:oddHBand="0" w:evenHBand="0" w:firstRowFirstColumn="0" w:firstRowLastColumn="0" w:lastRowFirstColumn="0" w:lastRowLastColumn="0"/>
                                <w:trHeight w:val="1604"/>
                              </w:trPr>
                              <w:tc>
                                <w:tcPr>
                                  <w:tcW w:w="1060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366CA4" w14:textId="77777777" w:rsidR="008C014E" w:rsidRPr="00AA1B91" w:rsidRDefault="008C014E" w:rsidP="000A0DF9"/>
                              </w:tc>
                            </w:tr>
                            <w:tr w:rsidR="008C014E" w:rsidRPr="00AA1B91" w14:paraId="6BFF3E3F" w14:textId="77777777" w:rsidTr="00981018">
                              <w:trPr>
                                <w:trHeight w:hRule="exact" w:val="10603"/>
                              </w:trPr>
                              <w:tc>
                                <w:tcPr>
                                  <w:tcW w:w="10603" w:type="dxa"/>
                                </w:tcPr>
                                <w:p w14:paraId="55E8B54F" w14:textId="77777777" w:rsidR="008C014E" w:rsidRDefault="008C014E" w:rsidP="000A0DF9">
                                  <w:pPr>
                                    <w:pStyle w:val="FPPicture"/>
                                  </w:pPr>
                                </w:p>
                                <w:p w14:paraId="7100F0D3" w14:textId="69B1BB7C" w:rsidR="008C014E" w:rsidRDefault="008C014E" w:rsidP="000A0DF9">
                                  <w:pPr>
                                    <w:pStyle w:val="FPPicture"/>
                                  </w:pPr>
                                  <w:ins w:id="3" w:author="Andrew McGrillen" w:date="2020-12-01T10:25:00Z">
                                    <w:r>
                                      <w:rPr>
                                        <w:noProof/>
                                        <w:lang w:eastAsia="en-AU"/>
                                      </w:rPr>
                                      <w:t>g</w:t>
                                    </w:r>
                                  </w:ins>
                                  <w:bookmarkStart w:id="4" w:name="_GoBack"/>
                                  <w:bookmarkEnd w:id="4"/>
                                  <w:r>
                                    <w:rPr>
                                      <w:noProof/>
                                      <w:lang w:eastAsia="en-AU"/>
                                    </w:rPr>
                                    <w:drawing>
                                      <wp:inline distT="0" distB="0" distL="0" distR="0" wp14:anchorId="46659357" wp14:editId="41D239D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16">
                                                  <a:extLst>
                                                    <a:ext uri="{28A0092B-C50C-407E-A947-70E740481C1C}">
                                                      <a14:useLocalDpi xmlns:a14="http://schemas.microsoft.com/office/drawing/2010/main" val="0"/>
                                                    </a:ext>
                                                  </a:extLst>
                                                </a:blip>
                                                <a:srcRect/>
                                                <a:stretch/>
                                              </pic:blipFill>
                                              <pic:spPr>
                                                <a:xfrm>
                                                  <a:off x="0" y="0"/>
                                                  <a:ext cx="5731510" cy="5731510"/>
                                                </a:xfrm>
                                                <a:prstGeom prst="rect">
                                                  <a:avLst/>
                                                </a:prstGeom>
                                              </pic:spPr>
                                            </pic:pic>
                                          </a:graphicData>
                                        </a:graphic>
                                      </wp:inline>
                                    </w:drawing>
                                  </w:r>
                                </w:p>
                                <w:p w14:paraId="203D5554" w14:textId="76889675" w:rsidR="008C014E" w:rsidRPr="00AA1B91" w:rsidRDefault="008C014E" w:rsidP="00F06BF0">
                                  <w:pPr>
                                    <w:pStyle w:val="FPPicture"/>
                                    <w:ind w:left="0"/>
                                  </w:pPr>
                                </w:p>
                              </w:tc>
                            </w:tr>
                          </w:tbl>
                          <w:p w14:paraId="3A03E2B6" w14:textId="77777777" w:rsidR="008C014E" w:rsidRDefault="008C014E" w:rsidP="00981018">
                            <w:pPr>
                              <w:pStyle w:val="NoSpacing"/>
                            </w:pPr>
                          </w:p>
                          <w:p w14:paraId="421D2247" w14:textId="77777777" w:rsidR="008C014E" w:rsidRPr="00AA1B91" w:rsidRDefault="008C014E" w:rsidP="00981018">
                            <w:pPr>
                              <w:pStyle w:val="NoSpacing"/>
                            </w:pPr>
                          </w:p>
                          <w:tbl>
                            <w:tblPr>
                              <w:tblStyle w:val="Tabel-Gitter1"/>
                              <w:tblOverlap w:val="never"/>
                              <w:tblW w:w="0" w:type="auto"/>
                              <w:tblLayout w:type="fixed"/>
                              <w:tblLook w:val="04A0" w:firstRow="1" w:lastRow="0" w:firstColumn="1" w:lastColumn="0" w:noHBand="0" w:noVBand="1"/>
                            </w:tblPr>
                            <w:tblGrid>
                              <w:gridCol w:w="8303"/>
                            </w:tblGrid>
                            <w:tr w:rsidR="008C014E" w14:paraId="5F1B39FC" w14:textId="77777777" w:rsidTr="00A2734D">
                              <w:trPr>
                                <w:cnfStyle w:val="100000000000" w:firstRow="1" w:lastRow="0" w:firstColumn="0" w:lastColumn="0" w:oddVBand="0" w:evenVBand="0" w:oddHBand="0" w:evenHBand="0" w:firstRowFirstColumn="0" w:firstRowLastColumn="0" w:lastRowFirstColumn="0" w:lastRowLastColumn="0"/>
                                <w:trHeight w:val="2573"/>
                              </w:trPr>
                              <w:tc>
                                <w:tcPr>
                                  <w:tcW w:w="830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hideMark/>
                                </w:tcPr>
                                <w:p w14:paraId="3A7139CA" w14:textId="7A9DC2EF" w:rsidR="008C014E" w:rsidRDefault="008C014E" w:rsidP="005D3CA2">
                                  <w:pPr>
                                    <w:pStyle w:val="Documentsubtitle"/>
                                  </w:pPr>
                                  <w:bookmarkStart w:id="5" w:name="start"/>
                                  <w:r w:rsidRPr="00581F3F">
                                    <w:rPr>
                                      <w:rFonts w:eastAsiaTheme="majorEastAsia" w:cstheme="majorBidi"/>
                                      <w:b/>
                                      <w:bCs/>
                                      <w:sz w:val="32"/>
                                      <w:szCs w:val="28"/>
                                    </w:rPr>
                                    <w:t>Occupational</w:t>
                                  </w:r>
                                  <w:r w:rsidRPr="00581F3F">
                                    <w:rPr>
                                      <w:rFonts w:eastAsiaTheme="majorEastAsia" w:cstheme="majorBidi"/>
                                      <w:b/>
                                      <w:sz w:val="32"/>
                                      <w:szCs w:val="28"/>
                                    </w:rPr>
                                    <w:t xml:space="preserve"> Health and Safety</w:t>
                                  </w:r>
                                  <w:r>
                                    <w:rPr>
                                      <w:rFonts w:eastAsiaTheme="majorEastAsia" w:cstheme="majorBidi"/>
                                      <w:b/>
                                      <w:sz w:val="32"/>
                                      <w:szCs w:val="28"/>
                                    </w:rPr>
                                    <w:t xml:space="preserve"> Amendment (Crystalline Silica) </w:t>
                                  </w:r>
                                  <w:r w:rsidRPr="00581F3F">
                                    <w:rPr>
                                      <w:rFonts w:eastAsiaTheme="majorEastAsia" w:cstheme="majorBidi"/>
                                      <w:b/>
                                      <w:sz w:val="32"/>
                                      <w:szCs w:val="28"/>
                                    </w:rPr>
                                    <w:t xml:space="preserve">Regulations </w:t>
                                  </w:r>
                                  <w:bookmarkEnd w:id="5"/>
                                  <w:r w:rsidRPr="00581F3F">
                                    <w:rPr>
                                      <w:rFonts w:eastAsiaTheme="majorEastAsia" w:cstheme="majorBidi"/>
                                      <w:b/>
                                      <w:sz w:val="32"/>
                                      <w:szCs w:val="28"/>
                                    </w:rPr>
                                    <w:t>20</w:t>
                                  </w:r>
                                  <w:r>
                                    <w:rPr>
                                      <w:rFonts w:eastAsiaTheme="majorEastAsia" w:cstheme="majorBidi"/>
                                      <w:b/>
                                      <w:sz w:val="32"/>
                                      <w:szCs w:val="28"/>
                                    </w:rPr>
                                    <w:t>21</w:t>
                                  </w:r>
                                  <w:r w:rsidRPr="00581F3F" w:rsidDel="00581F3F">
                                    <w:rPr>
                                      <w:rFonts w:eastAsiaTheme="majorEastAsia" w:cstheme="majorBidi"/>
                                      <w:b/>
                                      <w:bCs/>
                                      <w:sz w:val="32"/>
                                      <w:szCs w:val="28"/>
                                    </w:rPr>
                                    <w:t xml:space="preserve"> </w:t>
                                  </w:r>
                                </w:p>
                                <w:p w14:paraId="3E395C25" w14:textId="7AF77FA9" w:rsidR="008C014E" w:rsidRDefault="008C014E" w:rsidP="005D3CA2">
                                  <w:pPr>
                                    <w:pStyle w:val="Documentsubtitle"/>
                                  </w:pPr>
                                  <w:r>
                                    <w:t xml:space="preserve">Regulatory Impact Statement </w:t>
                                  </w:r>
                                </w:p>
                                <w:p w14:paraId="7226A087" w14:textId="7B48547E" w:rsidR="008C014E" w:rsidRDefault="008C014E" w:rsidP="005D3CA2">
                                  <w:pPr>
                                    <w:pStyle w:val="Documentdate"/>
                                  </w:pPr>
                                  <w:r>
                                    <w:t>WorkSafe Victoria</w:t>
                                  </w:r>
                                </w:p>
                                <w:p w14:paraId="24C2C563" w14:textId="3163B9D0" w:rsidR="008C014E" w:rsidRDefault="008C014E" w:rsidP="005D3CA2">
                                  <w:pPr>
                                    <w:pStyle w:val="Documentdate"/>
                                  </w:pPr>
                                  <w:r>
                                    <w:t>November 2020</w:t>
                                  </w:r>
                                </w:p>
                              </w:tc>
                            </w:tr>
                          </w:tbl>
                          <w:p w14:paraId="328C5C47" w14:textId="77777777" w:rsidR="008C014E" w:rsidRPr="00AA1B91" w:rsidRDefault="008C014E" w:rsidP="001E34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Logo and frontpagepicture" o:spid="_x0000_s1027" type="#_x0000_t202" style="position:absolute;margin-left:33.75pt;margin-top:33.75pt;width:531.25pt;height:768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" filled="f" fillcolor="white [3201]" stroked="f" strokeweight=".5pt">
                <v:textbox inset="0,0,0,0">
                  <w:txbxContent>
                    <w:tbl>
                      <w:tblPr>
                        <w:tblStyle w:val="TableGrid"/>
                        <w:tblW w:w="0" w:type="auto"/>
                        <w:tblLayout w:type="fixed"/>
                        <w:tblLook w:val="04A0" w:firstRow="1" w:lastRow="0" w:firstColumn="1" w:lastColumn="0" w:noHBand="0" w:noVBand="1"/>
                      </w:tblPr>
                      <w:tblGrid>
                        <w:gridCol w:w="10603"/>
                      </w:tblGrid>
                      <w:tr w:rsidR="008C014E" w:rsidRPr="00AA1B91" w14:paraId="53F2AF56" w14:textId="77777777" w:rsidTr="000A0DF9">
                        <w:trPr>
                          <w:cnfStyle w:val="100000000000" w:firstRow="1" w:lastRow="0" w:firstColumn="0" w:lastColumn="0" w:oddVBand="0" w:evenVBand="0" w:oddHBand="0" w:evenHBand="0" w:firstRowFirstColumn="0" w:firstRowLastColumn="0" w:lastRowFirstColumn="0" w:lastRowLastColumn="0"/>
                          <w:trHeight w:val="1604"/>
                        </w:trPr>
                        <w:tc>
                          <w:tcPr>
                            <w:tcW w:w="1060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366CA4" w14:textId="77777777" w:rsidR="008C014E" w:rsidRPr="00AA1B91" w:rsidRDefault="008C014E" w:rsidP="000A0DF9"/>
                        </w:tc>
                      </w:tr>
                      <w:tr w:rsidR="008C014E" w:rsidRPr="00AA1B91" w14:paraId="6BFF3E3F" w14:textId="77777777" w:rsidTr="00981018">
                        <w:trPr>
                          <w:trHeight w:hRule="exact" w:val="10603"/>
                        </w:trPr>
                        <w:tc>
                          <w:tcPr>
                            <w:tcW w:w="10603" w:type="dxa"/>
                          </w:tcPr>
                          <w:p w14:paraId="55E8B54F" w14:textId="77777777" w:rsidR="008C014E" w:rsidRDefault="008C014E" w:rsidP="000A0DF9">
                            <w:pPr>
                              <w:pStyle w:val="FPPicture"/>
                            </w:pPr>
                          </w:p>
                          <w:p w14:paraId="7100F0D3" w14:textId="69B1BB7C" w:rsidR="008C014E" w:rsidRDefault="008C014E" w:rsidP="000A0DF9">
                            <w:pPr>
                              <w:pStyle w:val="FPPicture"/>
                            </w:pPr>
                            <w:ins w:id="6" w:author="Andrew McGrillen" w:date="2020-12-01T10:25:00Z">
                              <w:r>
                                <w:rPr>
                                  <w:noProof/>
                                  <w:lang w:eastAsia="en-AU"/>
                                </w:rPr>
                                <w:t>g</w:t>
                              </w:r>
                            </w:ins>
                            <w:bookmarkStart w:id="7" w:name="_GoBack"/>
                            <w:bookmarkEnd w:id="7"/>
                            <w:r>
                              <w:rPr>
                                <w:noProof/>
                                <w:lang w:eastAsia="en-AU"/>
                              </w:rPr>
                              <w:drawing>
                                <wp:inline distT="0" distB="0" distL="0" distR="0" wp14:anchorId="46659357" wp14:editId="41D239D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16">
                                            <a:extLst>
                                              <a:ext uri="{28A0092B-C50C-407E-A947-70E740481C1C}">
                                                <a14:useLocalDpi xmlns:a14="http://schemas.microsoft.com/office/drawing/2010/main" val="0"/>
                                              </a:ext>
                                            </a:extLst>
                                          </a:blip>
                                          <a:srcRect/>
                                          <a:stretch/>
                                        </pic:blipFill>
                                        <pic:spPr>
                                          <a:xfrm>
                                            <a:off x="0" y="0"/>
                                            <a:ext cx="5731510" cy="5731510"/>
                                          </a:xfrm>
                                          <a:prstGeom prst="rect">
                                            <a:avLst/>
                                          </a:prstGeom>
                                        </pic:spPr>
                                      </pic:pic>
                                    </a:graphicData>
                                  </a:graphic>
                                </wp:inline>
                              </w:drawing>
                            </w:r>
                          </w:p>
                          <w:p w14:paraId="203D5554" w14:textId="76889675" w:rsidR="008C014E" w:rsidRPr="00AA1B91" w:rsidRDefault="008C014E" w:rsidP="00F06BF0">
                            <w:pPr>
                              <w:pStyle w:val="FPPicture"/>
                              <w:ind w:left="0"/>
                            </w:pPr>
                          </w:p>
                        </w:tc>
                      </w:tr>
                    </w:tbl>
                    <w:p w14:paraId="3A03E2B6" w14:textId="77777777" w:rsidR="008C014E" w:rsidRDefault="008C014E" w:rsidP="00981018">
                      <w:pPr>
                        <w:pStyle w:val="NoSpacing"/>
                      </w:pPr>
                    </w:p>
                    <w:p w14:paraId="421D2247" w14:textId="77777777" w:rsidR="008C014E" w:rsidRPr="00AA1B91" w:rsidRDefault="008C014E" w:rsidP="00981018">
                      <w:pPr>
                        <w:pStyle w:val="NoSpacing"/>
                      </w:pPr>
                    </w:p>
                    <w:tbl>
                      <w:tblPr>
                        <w:tblStyle w:val="Tabel-Gitter1"/>
                        <w:tblOverlap w:val="never"/>
                        <w:tblW w:w="0" w:type="auto"/>
                        <w:tblLayout w:type="fixed"/>
                        <w:tblLook w:val="04A0" w:firstRow="1" w:lastRow="0" w:firstColumn="1" w:lastColumn="0" w:noHBand="0" w:noVBand="1"/>
                      </w:tblPr>
                      <w:tblGrid>
                        <w:gridCol w:w="8303"/>
                      </w:tblGrid>
                      <w:tr w:rsidR="008C014E" w14:paraId="5F1B39FC" w14:textId="77777777" w:rsidTr="00A2734D">
                        <w:trPr>
                          <w:cnfStyle w:val="100000000000" w:firstRow="1" w:lastRow="0" w:firstColumn="0" w:lastColumn="0" w:oddVBand="0" w:evenVBand="0" w:oddHBand="0" w:evenHBand="0" w:firstRowFirstColumn="0" w:firstRowLastColumn="0" w:lastRowFirstColumn="0" w:lastRowLastColumn="0"/>
                          <w:trHeight w:val="2573"/>
                        </w:trPr>
                        <w:tc>
                          <w:tcPr>
                            <w:tcW w:w="830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hideMark/>
                          </w:tcPr>
                          <w:p w14:paraId="3A7139CA" w14:textId="7A9DC2EF" w:rsidR="008C014E" w:rsidRDefault="008C014E" w:rsidP="005D3CA2">
                            <w:pPr>
                              <w:pStyle w:val="Documentsubtitle"/>
                            </w:pPr>
                            <w:bookmarkStart w:id="8" w:name="start"/>
                            <w:r w:rsidRPr="00581F3F">
                              <w:rPr>
                                <w:rFonts w:eastAsiaTheme="majorEastAsia" w:cstheme="majorBidi"/>
                                <w:b/>
                                <w:bCs/>
                                <w:sz w:val="32"/>
                                <w:szCs w:val="28"/>
                              </w:rPr>
                              <w:t>Occupational</w:t>
                            </w:r>
                            <w:r w:rsidRPr="00581F3F">
                              <w:rPr>
                                <w:rFonts w:eastAsiaTheme="majorEastAsia" w:cstheme="majorBidi"/>
                                <w:b/>
                                <w:sz w:val="32"/>
                                <w:szCs w:val="28"/>
                              </w:rPr>
                              <w:t xml:space="preserve"> Health and Safety</w:t>
                            </w:r>
                            <w:r>
                              <w:rPr>
                                <w:rFonts w:eastAsiaTheme="majorEastAsia" w:cstheme="majorBidi"/>
                                <w:b/>
                                <w:sz w:val="32"/>
                                <w:szCs w:val="28"/>
                              </w:rPr>
                              <w:t xml:space="preserve"> Amendment (Crystalline Silica) </w:t>
                            </w:r>
                            <w:r w:rsidRPr="00581F3F">
                              <w:rPr>
                                <w:rFonts w:eastAsiaTheme="majorEastAsia" w:cstheme="majorBidi"/>
                                <w:b/>
                                <w:sz w:val="32"/>
                                <w:szCs w:val="28"/>
                              </w:rPr>
                              <w:t xml:space="preserve">Regulations </w:t>
                            </w:r>
                            <w:bookmarkEnd w:id="8"/>
                            <w:r w:rsidRPr="00581F3F">
                              <w:rPr>
                                <w:rFonts w:eastAsiaTheme="majorEastAsia" w:cstheme="majorBidi"/>
                                <w:b/>
                                <w:sz w:val="32"/>
                                <w:szCs w:val="28"/>
                              </w:rPr>
                              <w:t>20</w:t>
                            </w:r>
                            <w:r>
                              <w:rPr>
                                <w:rFonts w:eastAsiaTheme="majorEastAsia" w:cstheme="majorBidi"/>
                                <w:b/>
                                <w:sz w:val="32"/>
                                <w:szCs w:val="28"/>
                              </w:rPr>
                              <w:t>21</w:t>
                            </w:r>
                            <w:r w:rsidRPr="00581F3F" w:rsidDel="00581F3F">
                              <w:rPr>
                                <w:rFonts w:eastAsiaTheme="majorEastAsia" w:cstheme="majorBidi"/>
                                <w:b/>
                                <w:bCs/>
                                <w:sz w:val="32"/>
                                <w:szCs w:val="28"/>
                              </w:rPr>
                              <w:t xml:space="preserve"> </w:t>
                            </w:r>
                          </w:p>
                          <w:p w14:paraId="3E395C25" w14:textId="7AF77FA9" w:rsidR="008C014E" w:rsidRDefault="008C014E" w:rsidP="005D3CA2">
                            <w:pPr>
                              <w:pStyle w:val="Documentsubtitle"/>
                            </w:pPr>
                            <w:r>
                              <w:t xml:space="preserve">Regulatory Impact Statement </w:t>
                            </w:r>
                          </w:p>
                          <w:p w14:paraId="7226A087" w14:textId="7B48547E" w:rsidR="008C014E" w:rsidRDefault="008C014E" w:rsidP="005D3CA2">
                            <w:pPr>
                              <w:pStyle w:val="Documentdate"/>
                            </w:pPr>
                            <w:r>
                              <w:t>WorkSafe Victoria</w:t>
                            </w:r>
                          </w:p>
                          <w:p w14:paraId="24C2C563" w14:textId="3163B9D0" w:rsidR="008C014E" w:rsidRDefault="008C014E" w:rsidP="005D3CA2">
                            <w:pPr>
                              <w:pStyle w:val="Documentdate"/>
                            </w:pPr>
                            <w:r>
                              <w:t>November 2020</w:t>
                            </w:r>
                          </w:p>
                        </w:tc>
                      </w:tr>
                    </w:tbl>
                    <w:p w14:paraId="328C5C47" w14:textId="77777777" w:rsidR="008C014E" w:rsidRPr="00AA1B91" w:rsidRDefault="008C014E" w:rsidP="001E349B"/>
                  </w:txbxContent>
                </v:textbox>
                <w10:wrap anchorx="page" anchory="page"/>
                <w10:anchorlock/>
              </v:shape>
            </w:pict>
          </mc:Fallback>
        </mc:AlternateContent>
      </w:r>
      <w:bookmarkStart w:id="9" w:name="BIT_CoverPage"/>
    </w:p>
    <w:p w14:paraId="7F1DC0FD" w14:textId="77777777" w:rsidR="001E349B" w:rsidRPr="004A7D78" w:rsidRDefault="00031008" w:rsidP="001E349B">
      <w:r>
        <w:rPr>
          <w:noProof/>
          <w:lang w:eastAsia="en-AU"/>
        </w:rPr>
        <w:drawing>
          <wp:anchor distT="0" distB="0" distL="114300" distR="114300" simplePos="0" relativeHeight="251658247" behindDoc="0" locked="0" layoutInCell="1" allowOverlap="1" wp14:anchorId="62A25A54" wp14:editId="09704247">
            <wp:simplePos x="0" y="0"/>
            <wp:positionH relativeFrom="page">
              <wp:posOffset>5154295</wp:posOffset>
            </wp:positionH>
            <wp:positionV relativeFrom="page">
              <wp:posOffset>9591040</wp:posOffset>
            </wp:positionV>
            <wp:extent cx="2003425" cy="528955"/>
            <wp:effectExtent l="0" t="0" r="0" b="0"/>
            <wp:wrapNone/>
            <wp:docPr id="52379519" name="Frontpage_Logo_Negativ" hidden="1"/>
            <wp:cNvGraphicFramePr/>
            <a:graphic xmlns:a="http://schemas.openxmlformats.org/drawingml/2006/main">
              <a:graphicData uri="http://schemas.openxmlformats.org/drawingml/2006/picture">
                <pic:pic xmlns:pic="http://schemas.openxmlformats.org/drawingml/2006/picture">
                  <pic:nvPicPr>
                    <pic:cNvPr id="52379519" name="Frontpage_Logo_Negativ"/>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3425" cy="528955"/>
                    </a:xfrm>
                    <a:prstGeom prst="rect">
                      <a:avLst/>
                    </a:prstGeom>
                  </pic:spPr>
                </pic:pic>
              </a:graphicData>
            </a:graphic>
          </wp:anchor>
        </w:drawing>
      </w:r>
    </w:p>
    <w:bookmarkEnd w:id="9"/>
    <w:p w14:paraId="3381992E" w14:textId="77777777" w:rsidR="001E349B" w:rsidRDefault="001E349B" w:rsidP="00A31EF9"/>
    <w:p w14:paraId="01A6A32E" w14:textId="77777777" w:rsidR="00F06BF0" w:rsidRDefault="00F06BF0">
      <w:pPr>
        <w:spacing w:after="0"/>
        <w:rPr>
          <w:rFonts w:eastAsiaTheme="majorEastAsia" w:cstheme="majorBidi"/>
          <w:bCs/>
          <w:noProof/>
          <w:sz w:val="60"/>
          <w:szCs w:val="28"/>
        </w:rPr>
      </w:pPr>
      <w:bookmarkStart w:id="10" w:name="LAN_ContentsRP"/>
      <w:r>
        <w:rPr>
          <w:noProof/>
        </w:rPr>
        <w:br w:type="page"/>
      </w:r>
    </w:p>
    <w:p w14:paraId="504A3045" w14:textId="3867D016" w:rsidR="002268CC" w:rsidRDefault="002268CC" w:rsidP="002268CC">
      <w:pPr>
        <w:pStyle w:val="TOCHeading"/>
      </w:pPr>
      <w:r>
        <w:lastRenderedPageBreak/>
        <w:t>Contents</w:t>
      </w:r>
      <w:bookmarkEnd w:id="10"/>
    </w:p>
    <w:p w14:paraId="4A1BC18B" w14:textId="77777777" w:rsidR="004071FC" w:rsidRDefault="008F4CDA">
      <w:pPr>
        <w:pStyle w:val="TOC1"/>
        <w:rPr>
          <w:rFonts w:asciiTheme="minorHAnsi" w:eastAsiaTheme="minorEastAsia" w:hAnsiTheme="minorHAnsi"/>
          <w:noProof/>
          <w:sz w:val="22"/>
          <w:szCs w:val="22"/>
          <w:lang w:eastAsia="en-AU"/>
        </w:rPr>
      </w:pPr>
      <w:r>
        <w:rPr>
          <w:sz w:val="16"/>
          <w:szCs w:val="16"/>
        </w:rPr>
        <w:fldChar w:fldCharType="begin"/>
      </w:r>
      <w:r>
        <w:rPr>
          <w:sz w:val="16"/>
          <w:szCs w:val="16"/>
        </w:rPr>
        <w:instrText xml:space="preserve"> TOC \o "1-1" \h \z \u </w:instrText>
      </w:r>
      <w:r>
        <w:rPr>
          <w:sz w:val="16"/>
          <w:szCs w:val="16"/>
        </w:rPr>
        <w:fldChar w:fldCharType="separate"/>
      </w:r>
      <w:hyperlink w:anchor="_Toc49173691" w:history="1">
        <w:r w:rsidR="004071FC" w:rsidRPr="00565528">
          <w:rPr>
            <w:rStyle w:val="Hyperlink"/>
            <w:noProof/>
          </w:rPr>
          <w:t>Glossary</w:t>
        </w:r>
        <w:r w:rsidR="004071FC">
          <w:rPr>
            <w:noProof/>
            <w:webHidden/>
          </w:rPr>
          <w:tab/>
        </w:r>
        <w:r w:rsidR="004071FC">
          <w:rPr>
            <w:noProof/>
            <w:webHidden/>
          </w:rPr>
          <w:fldChar w:fldCharType="begin"/>
        </w:r>
        <w:r w:rsidR="004071FC">
          <w:rPr>
            <w:noProof/>
            <w:webHidden/>
          </w:rPr>
          <w:instrText xml:space="preserve"> PAGEREF _Toc49173691 \h </w:instrText>
        </w:r>
        <w:r w:rsidR="004071FC">
          <w:rPr>
            <w:noProof/>
            <w:webHidden/>
          </w:rPr>
        </w:r>
        <w:r w:rsidR="004071FC">
          <w:rPr>
            <w:noProof/>
            <w:webHidden/>
          </w:rPr>
          <w:fldChar w:fldCharType="separate"/>
        </w:r>
        <w:r w:rsidR="004071FC">
          <w:rPr>
            <w:noProof/>
            <w:webHidden/>
          </w:rPr>
          <w:t>i</w:t>
        </w:r>
        <w:r w:rsidR="004071FC">
          <w:rPr>
            <w:noProof/>
            <w:webHidden/>
          </w:rPr>
          <w:fldChar w:fldCharType="end"/>
        </w:r>
      </w:hyperlink>
    </w:p>
    <w:p w14:paraId="25DCD647" w14:textId="77777777" w:rsidR="004071FC" w:rsidRDefault="008C014E">
      <w:pPr>
        <w:pStyle w:val="TOC1"/>
        <w:rPr>
          <w:rFonts w:asciiTheme="minorHAnsi" w:eastAsiaTheme="minorEastAsia" w:hAnsiTheme="minorHAnsi"/>
          <w:noProof/>
          <w:sz w:val="22"/>
          <w:szCs w:val="22"/>
          <w:lang w:eastAsia="en-AU"/>
        </w:rPr>
      </w:pPr>
      <w:hyperlink w:anchor="_Toc49173692" w:history="1">
        <w:r w:rsidR="004071FC" w:rsidRPr="00565528">
          <w:rPr>
            <w:rStyle w:val="Hyperlink"/>
            <w:noProof/>
          </w:rPr>
          <w:t>Executive summary</w:t>
        </w:r>
        <w:r w:rsidR="004071FC">
          <w:rPr>
            <w:noProof/>
            <w:webHidden/>
          </w:rPr>
          <w:tab/>
        </w:r>
        <w:r w:rsidR="004071FC">
          <w:rPr>
            <w:noProof/>
            <w:webHidden/>
          </w:rPr>
          <w:fldChar w:fldCharType="begin"/>
        </w:r>
        <w:r w:rsidR="004071FC">
          <w:rPr>
            <w:noProof/>
            <w:webHidden/>
          </w:rPr>
          <w:instrText xml:space="preserve"> PAGEREF _Toc49173692 \h </w:instrText>
        </w:r>
        <w:r w:rsidR="004071FC">
          <w:rPr>
            <w:noProof/>
            <w:webHidden/>
          </w:rPr>
        </w:r>
        <w:r w:rsidR="004071FC">
          <w:rPr>
            <w:noProof/>
            <w:webHidden/>
          </w:rPr>
          <w:fldChar w:fldCharType="separate"/>
        </w:r>
        <w:r w:rsidR="004071FC">
          <w:rPr>
            <w:noProof/>
            <w:webHidden/>
          </w:rPr>
          <w:t>ii</w:t>
        </w:r>
        <w:r w:rsidR="004071FC">
          <w:rPr>
            <w:noProof/>
            <w:webHidden/>
          </w:rPr>
          <w:fldChar w:fldCharType="end"/>
        </w:r>
      </w:hyperlink>
    </w:p>
    <w:p w14:paraId="24152109" w14:textId="77777777" w:rsidR="004071FC" w:rsidRDefault="008C014E">
      <w:pPr>
        <w:pStyle w:val="TOC1"/>
        <w:rPr>
          <w:rFonts w:asciiTheme="minorHAnsi" w:eastAsiaTheme="minorEastAsia" w:hAnsiTheme="minorHAnsi"/>
          <w:noProof/>
          <w:sz w:val="22"/>
          <w:szCs w:val="22"/>
          <w:lang w:eastAsia="en-AU"/>
        </w:rPr>
      </w:pPr>
      <w:hyperlink w:anchor="_Toc49173693" w:history="1">
        <w:r w:rsidR="004071FC" w:rsidRPr="00565528">
          <w:rPr>
            <w:rStyle w:val="Hyperlink"/>
            <w:noProof/>
          </w:rPr>
          <w:t>1</w:t>
        </w:r>
        <w:r w:rsidR="004071FC">
          <w:rPr>
            <w:rFonts w:asciiTheme="minorHAnsi" w:eastAsiaTheme="minorEastAsia" w:hAnsiTheme="minorHAnsi"/>
            <w:noProof/>
            <w:sz w:val="22"/>
            <w:szCs w:val="22"/>
            <w:lang w:eastAsia="en-AU"/>
          </w:rPr>
          <w:tab/>
        </w:r>
        <w:r w:rsidR="004071FC" w:rsidRPr="00565528">
          <w:rPr>
            <w:rStyle w:val="Hyperlink"/>
            <w:noProof/>
          </w:rPr>
          <w:t>Background</w:t>
        </w:r>
        <w:r w:rsidR="004071FC">
          <w:rPr>
            <w:noProof/>
            <w:webHidden/>
          </w:rPr>
          <w:tab/>
        </w:r>
        <w:r w:rsidR="004071FC">
          <w:rPr>
            <w:noProof/>
            <w:webHidden/>
          </w:rPr>
          <w:fldChar w:fldCharType="begin"/>
        </w:r>
        <w:r w:rsidR="004071FC">
          <w:rPr>
            <w:noProof/>
            <w:webHidden/>
          </w:rPr>
          <w:instrText xml:space="preserve"> PAGEREF _Toc49173693 \h </w:instrText>
        </w:r>
        <w:r w:rsidR="004071FC">
          <w:rPr>
            <w:noProof/>
            <w:webHidden/>
          </w:rPr>
        </w:r>
        <w:r w:rsidR="004071FC">
          <w:rPr>
            <w:noProof/>
            <w:webHidden/>
          </w:rPr>
          <w:fldChar w:fldCharType="separate"/>
        </w:r>
        <w:r w:rsidR="004071FC">
          <w:rPr>
            <w:noProof/>
            <w:webHidden/>
          </w:rPr>
          <w:t>7</w:t>
        </w:r>
        <w:r w:rsidR="004071FC">
          <w:rPr>
            <w:noProof/>
            <w:webHidden/>
          </w:rPr>
          <w:fldChar w:fldCharType="end"/>
        </w:r>
      </w:hyperlink>
    </w:p>
    <w:p w14:paraId="59A1156F" w14:textId="77777777" w:rsidR="004071FC" w:rsidRDefault="008C014E">
      <w:pPr>
        <w:pStyle w:val="TOC1"/>
        <w:rPr>
          <w:rFonts w:asciiTheme="minorHAnsi" w:eastAsiaTheme="minorEastAsia" w:hAnsiTheme="minorHAnsi"/>
          <w:noProof/>
          <w:sz w:val="22"/>
          <w:szCs w:val="22"/>
          <w:lang w:eastAsia="en-AU"/>
        </w:rPr>
      </w:pPr>
      <w:hyperlink w:anchor="_Toc49173694" w:history="1">
        <w:r w:rsidR="004071FC" w:rsidRPr="00565528">
          <w:rPr>
            <w:rStyle w:val="Hyperlink"/>
            <w:noProof/>
          </w:rPr>
          <w:t>2</w:t>
        </w:r>
        <w:r w:rsidR="004071FC">
          <w:rPr>
            <w:rFonts w:asciiTheme="minorHAnsi" w:eastAsiaTheme="minorEastAsia" w:hAnsiTheme="minorHAnsi"/>
            <w:noProof/>
            <w:sz w:val="22"/>
            <w:szCs w:val="22"/>
            <w:lang w:eastAsia="en-AU"/>
          </w:rPr>
          <w:tab/>
        </w:r>
        <w:r w:rsidR="004071FC" w:rsidRPr="00565528">
          <w:rPr>
            <w:rStyle w:val="Hyperlink"/>
            <w:noProof/>
          </w:rPr>
          <w:t>The problem of silica dust</w:t>
        </w:r>
        <w:r w:rsidR="004071FC">
          <w:rPr>
            <w:noProof/>
            <w:webHidden/>
          </w:rPr>
          <w:tab/>
        </w:r>
        <w:r w:rsidR="004071FC">
          <w:rPr>
            <w:noProof/>
            <w:webHidden/>
          </w:rPr>
          <w:fldChar w:fldCharType="begin"/>
        </w:r>
        <w:r w:rsidR="004071FC">
          <w:rPr>
            <w:noProof/>
            <w:webHidden/>
          </w:rPr>
          <w:instrText xml:space="preserve"> PAGEREF _Toc49173694 \h </w:instrText>
        </w:r>
        <w:r w:rsidR="004071FC">
          <w:rPr>
            <w:noProof/>
            <w:webHidden/>
          </w:rPr>
        </w:r>
        <w:r w:rsidR="004071FC">
          <w:rPr>
            <w:noProof/>
            <w:webHidden/>
          </w:rPr>
          <w:fldChar w:fldCharType="separate"/>
        </w:r>
        <w:r w:rsidR="004071FC">
          <w:rPr>
            <w:noProof/>
            <w:webHidden/>
          </w:rPr>
          <w:t>13</w:t>
        </w:r>
        <w:r w:rsidR="004071FC">
          <w:rPr>
            <w:noProof/>
            <w:webHidden/>
          </w:rPr>
          <w:fldChar w:fldCharType="end"/>
        </w:r>
      </w:hyperlink>
    </w:p>
    <w:p w14:paraId="13C021E3" w14:textId="77777777" w:rsidR="004071FC" w:rsidRDefault="008C014E">
      <w:pPr>
        <w:pStyle w:val="TOC1"/>
        <w:rPr>
          <w:rFonts w:asciiTheme="minorHAnsi" w:eastAsiaTheme="minorEastAsia" w:hAnsiTheme="minorHAnsi"/>
          <w:noProof/>
          <w:sz w:val="22"/>
          <w:szCs w:val="22"/>
          <w:lang w:eastAsia="en-AU"/>
        </w:rPr>
      </w:pPr>
      <w:hyperlink w:anchor="_Toc49173695" w:history="1">
        <w:r w:rsidR="004071FC" w:rsidRPr="00565528">
          <w:rPr>
            <w:rStyle w:val="Hyperlink"/>
            <w:noProof/>
          </w:rPr>
          <w:t>3</w:t>
        </w:r>
        <w:r w:rsidR="004071FC">
          <w:rPr>
            <w:rFonts w:asciiTheme="minorHAnsi" w:eastAsiaTheme="minorEastAsia" w:hAnsiTheme="minorHAnsi"/>
            <w:noProof/>
            <w:sz w:val="22"/>
            <w:szCs w:val="22"/>
            <w:lang w:eastAsia="en-AU"/>
          </w:rPr>
          <w:tab/>
        </w:r>
        <w:r w:rsidR="004071FC" w:rsidRPr="00565528">
          <w:rPr>
            <w:rStyle w:val="Hyperlink"/>
            <w:noProof/>
          </w:rPr>
          <w:t>Options</w:t>
        </w:r>
        <w:r w:rsidR="004071FC">
          <w:rPr>
            <w:noProof/>
            <w:webHidden/>
          </w:rPr>
          <w:tab/>
        </w:r>
        <w:r w:rsidR="004071FC">
          <w:rPr>
            <w:noProof/>
            <w:webHidden/>
          </w:rPr>
          <w:fldChar w:fldCharType="begin"/>
        </w:r>
        <w:r w:rsidR="004071FC">
          <w:rPr>
            <w:noProof/>
            <w:webHidden/>
          </w:rPr>
          <w:instrText xml:space="preserve"> PAGEREF _Toc49173695 \h </w:instrText>
        </w:r>
        <w:r w:rsidR="004071FC">
          <w:rPr>
            <w:noProof/>
            <w:webHidden/>
          </w:rPr>
        </w:r>
        <w:r w:rsidR="004071FC">
          <w:rPr>
            <w:noProof/>
            <w:webHidden/>
          </w:rPr>
          <w:fldChar w:fldCharType="separate"/>
        </w:r>
        <w:r w:rsidR="004071FC">
          <w:rPr>
            <w:noProof/>
            <w:webHidden/>
          </w:rPr>
          <w:t>27</w:t>
        </w:r>
        <w:r w:rsidR="004071FC">
          <w:rPr>
            <w:noProof/>
            <w:webHidden/>
          </w:rPr>
          <w:fldChar w:fldCharType="end"/>
        </w:r>
      </w:hyperlink>
    </w:p>
    <w:p w14:paraId="4CE0BDC8" w14:textId="77777777" w:rsidR="004071FC" w:rsidRDefault="008C014E">
      <w:pPr>
        <w:pStyle w:val="TOC1"/>
        <w:rPr>
          <w:rFonts w:asciiTheme="minorHAnsi" w:eastAsiaTheme="minorEastAsia" w:hAnsiTheme="minorHAnsi"/>
          <w:noProof/>
          <w:sz w:val="22"/>
          <w:szCs w:val="22"/>
          <w:lang w:eastAsia="en-AU"/>
        </w:rPr>
      </w:pPr>
      <w:hyperlink w:anchor="_Toc49173696" w:history="1">
        <w:r w:rsidR="004071FC" w:rsidRPr="00565528">
          <w:rPr>
            <w:rStyle w:val="Hyperlink"/>
            <w:noProof/>
          </w:rPr>
          <w:t>4</w:t>
        </w:r>
        <w:r w:rsidR="004071FC">
          <w:rPr>
            <w:rFonts w:asciiTheme="minorHAnsi" w:eastAsiaTheme="minorEastAsia" w:hAnsiTheme="minorHAnsi"/>
            <w:noProof/>
            <w:sz w:val="22"/>
            <w:szCs w:val="22"/>
            <w:lang w:eastAsia="en-AU"/>
          </w:rPr>
          <w:tab/>
        </w:r>
        <w:r w:rsidR="004071FC" w:rsidRPr="00565528">
          <w:rPr>
            <w:rStyle w:val="Hyperlink"/>
            <w:noProof/>
          </w:rPr>
          <w:t>Impact analysis and preferred option</w:t>
        </w:r>
        <w:r w:rsidR="004071FC">
          <w:rPr>
            <w:noProof/>
            <w:webHidden/>
          </w:rPr>
          <w:tab/>
        </w:r>
        <w:r w:rsidR="004071FC">
          <w:rPr>
            <w:noProof/>
            <w:webHidden/>
          </w:rPr>
          <w:fldChar w:fldCharType="begin"/>
        </w:r>
        <w:r w:rsidR="004071FC">
          <w:rPr>
            <w:noProof/>
            <w:webHidden/>
          </w:rPr>
          <w:instrText xml:space="preserve"> PAGEREF _Toc49173696 \h </w:instrText>
        </w:r>
        <w:r w:rsidR="004071FC">
          <w:rPr>
            <w:noProof/>
            <w:webHidden/>
          </w:rPr>
        </w:r>
        <w:r w:rsidR="004071FC">
          <w:rPr>
            <w:noProof/>
            <w:webHidden/>
          </w:rPr>
          <w:fldChar w:fldCharType="separate"/>
        </w:r>
        <w:r w:rsidR="004071FC">
          <w:rPr>
            <w:noProof/>
            <w:webHidden/>
          </w:rPr>
          <w:t>33</w:t>
        </w:r>
        <w:r w:rsidR="004071FC">
          <w:rPr>
            <w:noProof/>
            <w:webHidden/>
          </w:rPr>
          <w:fldChar w:fldCharType="end"/>
        </w:r>
      </w:hyperlink>
    </w:p>
    <w:p w14:paraId="64DD83F6" w14:textId="77777777" w:rsidR="004071FC" w:rsidRDefault="008C014E">
      <w:pPr>
        <w:pStyle w:val="TOC1"/>
        <w:rPr>
          <w:rFonts w:asciiTheme="minorHAnsi" w:eastAsiaTheme="minorEastAsia" w:hAnsiTheme="minorHAnsi"/>
          <w:noProof/>
          <w:sz w:val="22"/>
          <w:szCs w:val="22"/>
          <w:lang w:eastAsia="en-AU"/>
        </w:rPr>
      </w:pPr>
      <w:hyperlink w:anchor="_Toc49173697" w:history="1">
        <w:r w:rsidR="004071FC" w:rsidRPr="00565528">
          <w:rPr>
            <w:rStyle w:val="Hyperlink"/>
            <w:noProof/>
          </w:rPr>
          <w:t>5</w:t>
        </w:r>
        <w:r w:rsidR="004071FC">
          <w:rPr>
            <w:rFonts w:asciiTheme="minorHAnsi" w:eastAsiaTheme="minorEastAsia" w:hAnsiTheme="minorHAnsi"/>
            <w:noProof/>
            <w:sz w:val="22"/>
            <w:szCs w:val="22"/>
            <w:lang w:eastAsia="en-AU"/>
          </w:rPr>
          <w:tab/>
        </w:r>
        <w:r w:rsidR="004071FC" w:rsidRPr="00565528">
          <w:rPr>
            <w:rStyle w:val="Hyperlink"/>
            <w:noProof/>
          </w:rPr>
          <w:t>Preferred option</w:t>
        </w:r>
        <w:r w:rsidR="004071FC">
          <w:rPr>
            <w:noProof/>
            <w:webHidden/>
          </w:rPr>
          <w:tab/>
        </w:r>
        <w:r w:rsidR="004071FC">
          <w:rPr>
            <w:noProof/>
            <w:webHidden/>
          </w:rPr>
          <w:fldChar w:fldCharType="begin"/>
        </w:r>
        <w:r w:rsidR="004071FC">
          <w:rPr>
            <w:noProof/>
            <w:webHidden/>
          </w:rPr>
          <w:instrText xml:space="preserve"> PAGEREF _Toc49173697 \h </w:instrText>
        </w:r>
        <w:r w:rsidR="004071FC">
          <w:rPr>
            <w:noProof/>
            <w:webHidden/>
          </w:rPr>
        </w:r>
        <w:r w:rsidR="004071FC">
          <w:rPr>
            <w:noProof/>
            <w:webHidden/>
          </w:rPr>
          <w:fldChar w:fldCharType="separate"/>
        </w:r>
        <w:r w:rsidR="004071FC">
          <w:rPr>
            <w:noProof/>
            <w:webHidden/>
          </w:rPr>
          <w:t>52</w:t>
        </w:r>
        <w:r w:rsidR="004071FC">
          <w:rPr>
            <w:noProof/>
            <w:webHidden/>
          </w:rPr>
          <w:fldChar w:fldCharType="end"/>
        </w:r>
      </w:hyperlink>
    </w:p>
    <w:p w14:paraId="211C5A32" w14:textId="77777777" w:rsidR="004071FC" w:rsidRDefault="008C014E">
      <w:pPr>
        <w:pStyle w:val="TOC1"/>
        <w:rPr>
          <w:rFonts w:asciiTheme="minorHAnsi" w:eastAsiaTheme="minorEastAsia" w:hAnsiTheme="minorHAnsi"/>
          <w:noProof/>
          <w:sz w:val="22"/>
          <w:szCs w:val="22"/>
          <w:lang w:eastAsia="en-AU"/>
        </w:rPr>
      </w:pPr>
      <w:hyperlink w:anchor="_Toc49173698" w:history="1">
        <w:r w:rsidR="004071FC" w:rsidRPr="00565528">
          <w:rPr>
            <w:rStyle w:val="Hyperlink"/>
            <w:noProof/>
          </w:rPr>
          <w:t>6</w:t>
        </w:r>
        <w:r w:rsidR="004071FC">
          <w:rPr>
            <w:rFonts w:asciiTheme="minorHAnsi" w:eastAsiaTheme="minorEastAsia" w:hAnsiTheme="minorHAnsi"/>
            <w:noProof/>
            <w:sz w:val="22"/>
            <w:szCs w:val="22"/>
            <w:lang w:eastAsia="en-AU"/>
          </w:rPr>
          <w:tab/>
        </w:r>
        <w:r w:rsidR="004071FC" w:rsidRPr="00565528">
          <w:rPr>
            <w:rStyle w:val="Hyperlink"/>
            <w:noProof/>
          </w:rPr>
          <w:t>Cost recovery and fees</w:t>
        </w:r>
        <w:r w:rsidR="004071FC">
          <w:rPr>
            <w:noProof/>
            <w:webHidden/>
          </w:rPr>
          <w:tab/>
        </w:r>
        <w:r w:rsidR="004071FC">
          <w:rPr>
            <w:noProof/>
            <w:webHidden/>
          </w:rPr>
          <w:fldChar w:fldCharType="begin"/>
        </w:r>
        <w:r w:rsidR="004071FC">
          <w:rPr>
            <w:noProof/>
            <w:webHidden/>
          </w:rPr>
          <w:instrText xml:space="preserve"> PAGEREF _Toc49173698 \h </w:instrText>
        </w:r>
        <w:r w:rsidR="004071FC">
          <w:rPr>
            <w:noProof/>
            <w:webHidden/>
          </w:rPr>
        </w:r>
        <w:r w:rsidR="004071FC">
          <w:rPr>
            <w:noProof/>
            <w:webHidden/>
          </w:rPr>
          <w:fldChar w:fldCharType="separate"/>
        </w:r>
        <w:r w:rsidR="004071FC">
          <w:rPr>
            <w:noProof/>
            <w:webHidden/>
          </w:rPr>
          <w:t>54</w:t>
        </w:r>
        <w:r w:rsidR="004071FC">
          <w:rPr>
            <w:noProof/>
            <w:webHidden/>
          </w:rPr>
          <w:fldChar w:fldCharType="end"/>
        </w:r>
      </w:hyperlink>
    </w:p>
    <w:p w14:paraId="57BD043C" w14:textId="77777777" w:rsidR="004071FC" w:rsidRDefault="008C014E">
      <w:pPr>
        <w:pStyle w:val="TOC1"/>
        <w:rPr>
          <w:rFonts w:asciiTheme="minorHAnsi" w:eastAsiaTheme="minorEastAsia" w:hAnsiTheme="minorHAnsi"/>
          <w:noProof/>
          <w:sz w:val="22"/>
          <w:szCs w:val="22"/>
          <w:lang w:eastAsia="en-AU"/>
        </w:rPr>
      </w:pPr>
      <w:hyperlink w:anchor="_Toc49173699" w:history="1">
        <w:r w:rsidR="004071FC" w:rsidRPr="00565528">
          <w:rPr>
            <w:rStyle w:val="Hyperlink"/>
            <w:noProof/>
          </w:rPr>
          <w:t>7</w:t>
        </w:r>
        <w:r w:rsidR="004071FC">
          <w:rPr>
            <w:rFonts w:asciiTheme="minorHAnsi" w:eastAsiaTheme="minorEastAsia" w:hAnsiTheme="minorHAnsi"/>
            <w:noProof/>
            <w:sz w:val="22"/>
            <w:szCs w:val="22"/>
            <w:lang w:eastAsia="en-AU"/>
          </w:rPr>
          <w:tab/>
        </w:r>
        <w:r w:rsidR="004071FC" w:rsidRPr="00565528">
          <w:rPr>
            <w:rStyle w:val="Hyperlink"/>
            <w:noProof/>
          </w:rPr>
          <w:t>Small business and competition impacts</w:t>
        </w:r>
        <w:r w:rsidR="004071FC">
          <w:rPr>
            <w:noProof/>
            <w:webHidden/>
          </w:rPr>
          <w:tab/>
        </w:r>
        <w:r w:rsidR="004071FC">
          <w:rPr>
            <w:noProof/>
            <w:webHidden/>
          </w:rPr>
          <w:fldChar w:fldCharType="begin"/>
        </w:r>
        <w:r w:rsidR="004071FC">
          <w:rPr>
            <w:noProof/>
            <w:webHidden/>
          </w:rPr>
          <w:instrText xml:space="preserve"> PAGEREF _Toc49173699 \h </w:instrText>
        </w:r>
        <w:r w:rsidR="004071FC">
          <w:rPr>
            <w:noProof/>
            <w:webHidden/>
          </w:rPr>
        </w:r>
        <w:r w:rsidR="004071FC">
          <w:rPr>
            <w:noProof/>
            <w:webHidden/>
          </w:rPr>
          <w:fldChar w:fldCharType="separate"/>
        </w:r>
        <w:r w:rsidR="004071FC">
          <w:rPr>
            <w:noProof/>
            <w:webHidden/>
          </w:rPr>
          <w:t>60</w:t>
        </w:r>
        <w:r w:rsidR="004071FC">
          <w:rPr>
            <w:noProof/>
            <w:webHidden/>
          </w:rPr>
          <w:fldChar w:fldCharType="end"/>
        </w:r>
      </w:hyperlink>
    </w:p>
    <w:p w14:paraId="095843FF" w14:textId="77777777" w:rsidR="004071FC" w:rsidRDefault="008C014E">
      <w:pPr>
        <w:pStyle w:val="TOC1"/>
        <w:rPr>
          <w:rFonts w:asciiTheme="minorHAnsi" w:eastAsiaTheme="minorEastAsia" w:hAnsiTheme="minorHAnsi"/>
          <w:noProof/>
          <w:sz w:val="22"/>
          <w:szCs w:val="22"/>
          <w:lang w:eastAsia="en-AU"/>
        </w:rPr>
      </w:pPr>
      <w:hyperlink w:anchor="_Toc49173700" w:history="1">
        <w:r w:rsidR="004071FC" w:rsidRPr="00565528">
          <w:rPr>
            <w:rStyle w:val="Hyperlink"/>
            <w:noProof/>
          </w:rPr>
          <w:t>8</w:t>
        </w:r>
        <w:r w:rsidR="004071FC">
          <w:rPr>
            <w:rFonts w:asciiTheme="minorHAnsi" w:eastAsiaTheme="minorEastAsia" w:hAnsiTheme="minorHAnsi"/>
            <w:noProof/>
            <w:sz w:val="22"/>
            <w:szCs w:val="22"/>
            <w:lang w:eastAsia="en-AU"/>
          </w:rPr>
          <w:tab/>
        </w:r>
        <w:r w:rsidR="004071FC" w:rsidRPr="00565528">
          <w:rPr>
            <w:rStyle w:val="Hyperlink"/>
            <w:noProof/>
          </w:rPr>
          <w:t>Evaluation Strategy</w:t>
        </w:r>
        <w:r w:rsidR="004071FC">
          <w:rPr>
            <w:noProof/>
            <w:webHidden/>
          </w:rPr>
          <w:tab/>
        </w:r>
        <w:r w:rsidR="004071FC">
          <w:rPr>
            <w:noProof/>
            <w:webHidden/>
          </w:rPr>
          <w:fldChar w:fldCharType="begin"/>
        </w:r>
        <w:r w:rsidR="004071FC">
          <w:rPr>
            <w:noProof/>
            <w:webHidden/>
          </w:rPr>
          <w:instrText xml:space="preserve"> PAGEREF _Toc49173700 \h </w:instrText>
        </w:r>
        <w:r w:rsidR="004071FC">
          <w:rPr>
            <w:noProof/>
            <w:webHidden/>
          </w:rPr>
        </w:r>
        <w:r w:rsidR="004071FC">
          <w:rPr>
            <w:noProof/>
            <w:webHidden/>
          </w:rPr>
          <w:fldChar w:fldCharType="separate"/>
        </w:r>
        <w:r w:rsidR="004071FC">
          <w:rPr>
            <w:noProof/>
            <w:webHidden/>
          </w:rPr>
          <w:t>63</w:t>
        </w:r>
        <w:r w:rsidR="004071FC">
          <w:rPr>
            <w:noProof/>
            <w:webHidden/>
          </w:rPr>
          <w:fldChar w:fldCharType="end"/>
        </w:r>
      </w:hyperlink>
    </w:p>
    <w:p w14:paraId="1A354B15" w14:textId="77777777" w:rsidR="004071FC" w:rsidRDefault="008C014E">
      <w:pPr>
        <w:pStyle w:val="TOC1"/>
        <w:rPr>
          <w:rFonts w:asciiTheme="minorHAnsi" w:eastAsiaTheme="minorEastAsia" w:hAnsiTheme="minorHAnsi"/>
          <w:noProof/>
          <w:sz w:val="22"/>
          <w:szCs w:val="22"/>
          <w:lang w:eastAsia="en-AU"/>
        </w:rPr>
      </w:pPr>
      <w:hyperlink w:anchor="_Toc49173701" w:history="1">
        <w:r w:rsidR="004071FC" w:rsidRPr="00565528">
          <w:rPr>
            <w:rStyle w:val="Hyperlink"/>
            <w:noProof/>
          </w:rPr>
          <w:t>9</w:t>
        </w:r>
        <w:r w:rsidR="004071FC">
          <w:rPr>
            <w:rFonts w:asciiTheme="minorHAnsi" w:eastAsiaTheme="minorEastAsia" w:hAnsiTheme="minorHAnsi"/>
            <w:noProof/>
            <w:sz w:val="22"/>
            <w:szCs w:val="22"/>
            <w:lang w:eastAsia="en-AU"/>
          </w:rPr>
          <w:tab/>
        </w:r>
        <w:r w:rsidR="004071FC" w:rsidRPr="00565528">
          <w:rPr>
            <w:rStyle w:val="Hyperlink"/>
            <w:noProof/>
          </w:rPr>
          <w:t>Implementation Strategy</w:t>
        </w:r>
        <w:r w:rsidR="004071FC">
          <w:rPr>
            <w:noProof/>
            <w:webHidden/>
          </w:rPr>
          <w:tab/>
        </w:r>
        <w:r w:rsidR="004071FC">
          <w:rPr>
            <w:noProof/>
            <w:webHidden/>
          </w:rPr>
          <w:fldChar w:fldCharType="begin"/>
        </w:r>
        <w:r w:rsidR="004071FC">
          <w:rPr>
            <w:noProof/>
            <w:webHidden/>
          </w:rPr>
          <w:instrText xml:space="preserve"> PAGEREF _Toc49173701 \h </w:instrText>
        </w:r>
        <w:r w:rsidR="004071FC">
          <w:rPr>
            <w:noProof/>
            <w:webHidden/>
          </w:rPr>
        </w:r>
        <w:r w:rsidR="004071FC">
          <w:rPr>
            <w:noProof/>
            <w:webHidden/>
          </w:rPr>
          <w:fldChar w:fldCharType="separate"/>
        </w:r>
        <w:r w:rsidR="004071FC">
          <w:rPr>
            <w:noProof/>
            <w:webHidden/>
          </w:rPr>
          <w:t>66</w:t>
        </w:r>
        <w:r w:rsidR="004071FC">
          <w:rPr>
            <w:noProof/>
            <w:webHidden/>
          </w:rPr>
          <w:fldChar w:fldCharType="end"/>
        </w:r>
      </w:hyperlink>
    </w:p>
    <w:p w14:paraId="098E1603" w14:textId="77777777" w:rsidR="004071FC" w:rsidRDefault="008C014E">
      <w:pPr>
        <w:pStyle w:val="TOC1"/>
        <w:rPr>
          <w:rFonts w:asciiTheme="minorHAnsi" w:eastAsiaTheme="minorEastAsia" w:hAnsiTheme="minorHAnsi"/>
          <w:noProof/>
          <w:sz w:val="22"/>
          <w:szCs w:val="22"/>
          <w:lang w:eastAsia="en-AU"/>
        </w:rPr>
      </w:pPr>
      <w:hyperlink w:anchor="_Toc49173702" w:history="1">
        <w:r w:rsidR="004071FC" w:rsidRPr="00565528">
          <w:rPr>
            <w:rStyle w:val="Hyperlink"/>
            <w:noProof/>
            <w:lang w:eastAsia="en-AU"/>
          </w:rPr>
          <w:t>Appendix A: Stakeholder Consultation</w:t>
        </w:r>
        <w:r w:rsidR="004071FC">
          <w:rPr>
            <w:noProof/>
            <w:webHidden/>
          </w:rPr>
          <w:tab/>
        </w:r>
        <w:r w:rsidR="004071FC">
          <w:rPr>
            <w:noProof/>
            <w:webHidden/>
          </w:rPr>
          <w:fldChar w:fldCharType="begin"/>
        </w:r>
        <w:r w:rsidR="004071FC">
          <w:rPr>
            <w:noProof/>
            <w:webHidden/>
          </w:rPr>
          <w:instrText xml:space="preserve"> PAGEREF _Toc49173702 \h </w:instrText>
        </w:r>
        <w:r w:rsidR="004071FC">
          <w:rPr>
            <w:noProof/>
            <w:webHidden/>
          </w:rPr>
        </w:r>
        <w:r w:rsidR="004071FC">
          <w:rPr>
            <w:noProof/>
            <w:webHidden/>
          </w:rPr>
          <w:fldChar w:fldCharType="separate"/>
        </w:r>
        <w:r w:rsidR="004071FC">
          <w:rPr>
            <w:noProof/>
            <w:webHidden/>
          </w:rPr>
          <w:t>69</w:t>
        </w:r>
        <w:r w:rsidR="004071FC">
          <w:rPr>
            <w:noProof/>
            <w:webHidden/>
          </w:rPr>
          <w:fldChar w:fldCharType="end"/>
        </w:r>
      </w:hyperlink>
    </w:p>
    <w:p w14:paraId="2AEF191A" w14:textId="77777777" w:rsidR="004071FC" w:rsidRDefault="008C014E">
      <w:pPr>
        <w:pStyle w:val="TOC1"/>
        <w:rPr>
          <w:rFonts w:asciiTheme="minorHAnsi" w:eastAsiaTheme="minorEastAsia" w:hAnsiTheme="minorHAnsi"/>
          <w:noProof/>
          <w:sz w:val="22"/>
          <w:szCs w:val="22"/>
          <w:lang w:eastAsia="en-AU"/>
        </w:rPr>
      </w:pPr>
      <w:hyperlink w:anchor="_Toc49173703" w:history="1">
        <w:r w:rsidR="004071FC" w:rsidRPr="00565528">
          <w:rPr>
            <w:rStyle w:val="Hyperlink"/>
            <w:noProof/>
            <w:lang w:eastAsia="en-AU"/>
          </w:rPr>
          <w:t>Appendix B: Members of the Stakeholder Reference Group</w:t>
        </w:r>
        <w:r w:rsidR="004071FC">
          <w:rPr>
            <w:noProof/>
            <w:webHidden/>
          </w:rPr>
          <w:tab/>
        </w:r>
        <w:r w:rsidR="004071FC">
          <w:rPr>
            <w:noProof/>
            <w:webHidden/>
          </w:rPr>
          <w:fldChar w:fldCharType="begin"/>
        </w:r>
        <w:r w:rsidR="004071FC">
          <w:rPr>
            <w:noProof/>
            <w:webHidden/>
          </w:rPr>
          <w:instrText xml:space="preserve"> PAGEREF _Toc49173703 \h </w:instrText>
        </w:r>
        <w:r w:rsidR="004071FC">
          <w:rPr>
            <w:noProof/>
            <w:webHidden/>
          </w:rPr>
        </w:r>
        <w:r w:rsidR="004071FC">
          <w:rPr>
            <w:noProof/>
            <w:webHidden/>
          </w:rPr>
          <w:fldChar w:fldCharType="separate"/>
        </w:r>
        <w:r w:rsidR="004071FC">
          <w:rPr>
            <w:noProof/>
            <w:webHidden/>
          </w:rPr>
          <w:t>71</w:t>
        </w:r>
        <w:r w:rsidR="004071FC">
          <w:rPr>
            <w:noProof/>
            <w:webHidden/>
          </w:rPr>
          <w:fldChar w:fldCharType="end"/>
        </w:r>
      </w:hyperlink>
    </w:p>
    <w:p w14:paraId="31A2D423" w14:textId="77777777" w:rsidR="004071FC" w:rsidRDefault="008C014E">
      <w:pPr>
        <w:pStyle w:val="TOC1"/>
        <w:rPr>
          <w:rFonts w:asciiTheme="minorHAnsi" w:eastAsiaTheme="minorEastAsia" w:hAnsiTheme="minorHAnsi"/>
          <w:noProof/>
          <w:sz w:val="22"/>
          <w:szCs w:val="22"/>
          <w:lang w:eastAsia="en-AU"/>
        </w:rPr>
      </w:pPr>
      <w:hyperlink w:anchor="_Toc49173704" w:history="1">
        <w:r w:rsidR="004071FC" w:rsidRPr="00565528">
          <w:rPr>
            <w:rStyle w:val="Hyperlink"/>
            <w:noProof/>
            <w:lang w:eastAsia="en-AU"/>
          </w:rPr>
          <w:t>Limitation of our work</w:t>
        </w:r>
        <w:r w:rsidR="004071FC">
          <w:rPr>
            <w:noProof/>
            <w:webHidden/>
          </w:rPr>
          <w:tab/>
        </w:r>
        <w:r w:rsidR="004071FC">
          <w:rPr>
            <w:noProof/>
            <w:webHidden/>
          </w:rPr>
          <w:fldChar w:fldCharType="begin"/>
        </w:r>
        <w:r w:rsidR="004071FC">
          <w:rPr>
            <w:noProof/>
            <w:webHidden/>
          </w:rPr>
          <w:instrText xml:space="preserve"> PAGEREF _Toc49173704 \h </w:instrText>
        </w:r>
        <w:r w:rsidR="004071FC">
          <w:rPr>
            <w:noProof/>
            <w:webHidden/>
          </w:rPr>
        </w:r>
        <w:r w:rsidR="004071FC">
          <w:rPr>
            <w:noProof/>
            <w:webHidden/>
          </w:rPr>
          <w:fldChar w:fldCharType="separate"/>
        </w:r>
        <w:r w:rsidR="004071FC">
          <w:rPr>
            <w:noProof/>
            <w:webHidden/>
          </w:rPr>
          <w:t>72</w:t>
        </w:r>
        <w:r w:rsidR="004071FC">
          <w:rPr>
            <w:noProof/>
            <w:webHidden/>
          </w:rPr>
          <w:fldChar w:fldCharType="end"/>
        </w:r>
      </w:hyperlink>
    </w:p>
    <w:p w14:paraId="327F411F" w14:textId="1889EBB0" w:rsidR="00315C25" w:rsidRPr="00A2734D" w:rsidRDefault="008F4CDA" w:rsidP="002268CC">
      <w:pPr>
        <w:rPr>
          <w:sz w:val="16"/>
          <w:szCs w:val="16"/>
        </w:rPr>
      </w:pPr>
      <w:r>
        <w:rPr>
          <w:sz w:val="16"/>
          <w:szCs w:val="16"/>
        </w:rPr>
        <w:fldChar w:fldCharType="end"/>
      </w:r>
    </w:p>
    <w:p w14:paraId="56F21D39" w14:textId="77777777" w:rsidR="0080001F" w:rsidRPr="00315C25" w:rsidRDefault="0080001F" w:rsidP="002268CC"/>
    <w:p w14:paraId="2158012E" w14:textId="77777777" w:rsidR="00A6563E" w:rsidRDefault="00A6563E" w:rsidP="00FC6122">
      <w:pPr>
        <w:sectPr w:rsidR="00A6563E" w:rsidSect="005F043A">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1440" w:header="680" w:footer="425" w:gutter="0"/>
          <w:cols w:space="284"/>
          <w:noEndnote/>
          <w:docGrid w:linePitch="360"/>
        </w:sectPr>
      </w:pPr>
    </w:p>
    <w:p w14:paraId="3E58E8C3" w14:textId="556AB0D0" w:rsidR="00BF3260" w:rsidRDefault="00BF3260" w:rsidP="00BF3260">
      <w:pPr>
        <w:pStyle w:val="Heading1un-numbered"/>
      </w:pPr>
      <w:bookmarkStart w:id="11" w:name="_Toc462313127"/>
      <w:bookmarkStart w:id="12" w:name="_Toc462317836"/>
      <w:bookmarkStart w:id="13" w:name="_Toc462397801"/>
      <w:bookmarkStart w:id="14" w:name="_Toc463002428"/>
      <w:bookmarkStart w:id="15" w:name="_Toc472586340"/>
      <w:bookmarkStart w:id="16" w:name="_Toc482168118"/>
      <w:bookmarkStart w:id="17" w:name="_Toc482174905"/>
      <w:bookmarkStart w:id="18" w:name="_Toc49173691"/>
      <w:r>
        <w:lastRenderedPageBreak/>
        <w:t>Glossary</w:t>
      </w:r>
      <w:bookmarkEnd w:id="11"/>
      <w:bookmarkEnd w:id="12"/>
      <w:bookmarkEnd w:id="13"/>
      <w:bookmarkEnd w:id="14"/>
      <w:bookmarkEnd w:id="15"/>
      <w:bookmarkEnd w:id="16"/>
      <w:bookmarkEnd w:id="17"/>
      <w:bookmarkEnd w:id="18"/>
      <w:r w:rsidR="00B2709E">
        <w:t xml:space="preserve"> </w:t>
      </w:r>
    </w:p>
    <w:tbl>
      <w:tblPr>
        <w:tblStyle w:val="Deloittetable"/>
        <w:tblW w:w="5000" w:type="pct"/>
        <w:tblLook w:val="04A0" w:firstRow="1" w:lastRow="0" w:firstColumn="1" w:lastColumn="0" w:noHBand="0" w:noVBand="1"/>
      </w:tblPr>
      <w:tblGrid>
        <w:gridCol w:w="2693"/>
        <w:gridCol w:w="6333"/>
      </w:tblGrid>
      <w:tr w:rsidR="00BF3260" w:rsidRPr="004B4D01" w14:paraId="08740723" w14:textId="77777777" w:rsidTr="00A566A4">
        <w:trPr>
          <w:cnfStyle w:val="100000000000" w:firstRow="1" w:lastRow="0" w:firstColumn="0" w:lastColumn="0" w:oddVBand="0" w:evenVBand="0" w:oddHBand="0" w:evenHBand="0" w:firstRowFirstColumn="0" w:firstRowLastColumn="0" w:lastRowFirstColumn="0" w:lastRowLastColumn="0"/>
        </w:trPr>
        <w:tc>
          <w:tcPr>
            <w:tcW w:w="1492" w:type="pct"/>
          </w:tcPr>
          <w:p w14:paraId="73E64EB0" w14:textId="7BB5162D" w:rsidR="00BF3260" w:rsidRPr="00B2709E" w:rsidRDefault="002B4164" w:rsidP="005D550E">
            <w:pPr>
              <w:pStyle w:val="TabletextLeft"/>
              <w:rPr>
                <w:b/>
                <w:bCs/>
              </w:rPr>
            </w:pPr>
            <w:r w:rsidRPr="00B2709E">
              <w:rPr>
                <w:b/>
                <w:bCs/>
              </w:rPr>
              <w:t>Acronym</w:t>
            </w:r>
            <w:r w:rsidR="00B2709E">
              <w:rPr>
                <w:b/>
                <w:bCs/>
              </w:rPr>
              <w:t xml:space="preserve"> or term</w:t>
            </w:r>
          </w:p>
        </w:tc>
        <w:tc>
          <w:tcPr>
            <w:tcW w:w="3508" w:type="pct"/>
          </w:tcPr>
          <w:p w14:paraId="6565AB93" w14:textId="0D1373A7" w:rsidR="00BF3260" w:rsidRPr="00B2709E" w:rsidRDefault="00B2709E" w:rsidP="005D550E">
            <w:pPr>
              <w:pStyle w:val="TabletextLeft"/>
              <w:rPr>
                <w:b/>
                <w:bCs/>
              </w:rPr>
            </w:pPr>
            <w:r>
              <w:rPr>
                <w:b/>
                <w:bCs/>
              </w:rPr>
              <w:t>Meaning</w:t>
            </w:r>
          </w:p>
        </w:tc>
      </w:tr>
      <w:tr w:rsidR="009857F8" w:rsidRPr="004B4D01" w14:paraId="024D154A" w14:textId="77777777" w:rsidTr="00A566A4">
        <w:tc>
          <w:tcPr>
            <w:tcW w:w="1492" w:type="pct"/>
          </w:tcPr>
          <w:p w14:paraId="548D72D6" w14:textId="7E120CF2" w:rsidR="009857F8" w:rsidRDefault="009857F8" w:rsidP="005D550E">
            <w:pPr>
              <w:pStyle w:val="TabletextLeft"/>
            </w:pPr>
            <w:r>
              <w:t>BRV</w:t>
            </w:r>
          </w:p>
        </w:tc>
        <w:tc>
          <w:tcPr>
            <w:tcW w:w="3508" w:type="pct"/>
          </w:tcPr>
          <w:p w14:paraId="517B4D30" w14:textId="52DC0C21" w:rsidR="009857F8" w:rsidRDefault="009857F8" w:rsidP="005D550E">
            <w:pPr>
              <w:pStyle w:val="TabletextLeft"/>
            </w:pPr>
            <w:r>
              <w:t>Better Regulation Victoria</w:t>
            </w:r>
          </w:p>
        </w:tc>
      </w:tr>
      <w:tr w:rsidR="009857F8" w:rsidRPr="004B4D01" w14:paraId="5643EE42" w14:textId="77777777" w:rsidTr="00A566A4">
        <w:tc>
          <w:tcPr>
            <w:tcW w:w="1492" w:type="pct"/>
          </w:tcPr>
          <w:p w14:paraId="4BD05C2D" w14:textId="2DFC7D18" w:rsidR="009857F8" w:rsidRDefault="004C0F16" w:rsidP="005D550E">
            <w:pPr>
              <w:pStyle w:val="TabletextLeft"/>
            </w:pPr>
            <w:r>
              <w:t>CALD</w:t>
            </w:r>
          </w:p>
        </w:tc>
        <w:tc>
          <w:tcPr>
            <w:tcW w:w="3508" w:type="pct"/>
          </w:tcPr>
          <w:p w14:paraId="136CF6C7" w14:textId="2B9E1F5E" w:rsidR="009857F8" w:rsidRDefault="004C0F16" w:rsidP="005D550E">
            <w:pPr>
              <w:pStyle w:val="TabletextLeft"/>
            </w:pPr>
            <w:r>
              <w:t>Culturally and Linguistically Diverse</w:t>
            </w:r>
          </w:p>
        </w:tc>
      </w:tr>
      <w:tr w:rsidR="00B2709E" w:rsidRPr="004B4D01" w14:paraId="5B05A03B" w14:textId="77777777" w:rsidTr="00A566A4">
        <w:tc>
          <w:tcPr>
            <w:tcW w:w="1492" w:type="pct"/>
          </w:tcPr>
          <w:p w14:paraId="31475816" w14:textId="53DE9F5E" w:rsidR="00B2709E" w:rsidRPr="005D550E" w:rsidRDefault="00FF3DF5" w:rsidP="005D550E">
            <w:pPr>
              <w:pStyle w:val="TabletextLeft"/>
            </w:pPr>
            <w:r>
              <w:t>GBD</w:t>
            </w:r>
          </w:p>
        </w:tc>
        <w:tc>
          <w:tcPr>
            <w:tcW w:w="3508" w:type="pct"/>
          </w:tcPr>
          <w:p w14:paraId="190B2135" w14:textId="4CFE32B1" w:rsidR="00B2709E" w:rsidRPr="005D550E" w:rsidRDefault="00FF3DF5" w:rsidP="005D550E">
            <w:pPr>
              <w:pStyle w:val="TabletextLeft"/>
            </w:pPr>
            <w:r>
              <w:t>Global burden of disease</w:t>
            </w:r>
          </w:p>
        </w:tc>
      </w:tr>
      <w:tr w:rsidR="00B2709E" w:rsidRPr="004B4D01" w14:paraId="07E7414C" w14:textId="77777777" w:rsidTr="00A566A4">
        <w:tc>
          <w:tcPr>
            <w:tcW w:w="1492" w:type="pct"/>
          </w:tcPr>
          <w:p w14:paraId="52CE3833" w14:textId="069C9D8B" w:rsidR="00B2709E" w:rsidRPr="005D550E" w:rsidRDefault="006D70C7" w:rsidP="005D550E">
            <w:pPr>
              <w:pStyle w:val="TabletextLeft"/>
            </w:pPr>
            <w:r>
              <w:t>Hierarchy of controls</w:t>
            </w:r>
          </w:p>
        </w:tc>
        <w:tc>
          <w:tcPr>
            <w:tcW w:w="3508" w:type="pct"/>
          </w:tcPr>
          <w:p w14:paraId="4C4ED8FD" w14:textId="7E3381A8" w:rsidR="00B2709E" w:rsidRPr="005D550E" w:rsidRDefault="00774267" w:rsidP="00A2734D">
            <w:pPr>
              <w:pStyle w:val="FootnoteText"/>
            </w:pPr>
            <w:r w:rsidRPr="00774267">
              <w:rPr>
                <w:sz w:val="17"/>
                <w:szCs w:val="17"/>
              </w:rPr>
              <w:t xml:space="preserve">The hierarchy of controls generally provides that ideal way to manage health and safety is first </w:t>
            </w:r>
            <w:r w:rsidRPr="00774267">
              <w:rPr>
                <w:i/>
                <w:iCs/>
                <w:sz w:val="17"/>
                <w:szCs w:val="17"/>
              </w:rPr>
              <w:t>to elimin</w:t>
            </w:r>
            <w:r w:rsidR="00E20652">
              <w:rPr>
                <w:i/>
                <w:iCs/>
                <w:sz w:val="17"/>
                <w:szCs w:val="17"/>
              </w:rPr>
              <w:t>21`</w:t>
            </w:r>
            <w:r w:rsidRPr="00774267">
              <w:rPr>
                <w:i/>
                <w:iCs/>
                <w:sz w:val="17"/>
                <w:szCs w:val="17"/>
              </w:rPr>
              <w:t>ate the risk</w:t>
            </w:r>
            <w:r w:rsidRPr="00774267">
              <w:rPr>
                <w:sz w:val="17"/>
                <w:szCs w:val="17"/>
              </w:rPr>
              <w:t xml:space="preserve">. If this cannot be achieved, the next best alternative is to reduce the risk through </w:t>
            </w:r>
            <w:r w:rsidRPr="00774267">
              <w:rPr>
                <w:i/>
                <w:iCs/>
                <w:sz w:val="17"/>
                <w:szCs w:val="17"/>
              </w:rPr>
              <w:t>substitution, isolation or engineering controls</w:t>
            </w:r>
            <w:r w:rsidRPr="00774267">
              <w:rPr>
                <w:sz w:val="17"/>
                <w:szCs w:val="17"/>
              </w:rPr>
              <w:t xml:space="preserve">. Where this is not possible, the risks should be reduced through </w:t>
            </w:r>
            <w:r w:rsidRPr="00774267">
              <w:rPr>
                <w:i/>
                <w:iCs/>
                <w:sz w:val="17"/>
                <w:szCs w:val="17"/>
              </w:rPr>
              <w:t>administrative controls</w:t>
            </w:r>
            <w:r w:rsidRPr="00774267">
              <w:rPr>
                <w:sz w:val="17"/>
                <w:szCs w:val="17"/>
              </w:rPr>
              <w:t xml:space="preserve">. Finally, risks should be reduced using </w:t>
            </w:r>
            <w:r w:rsidRPr="00774267">
              <w:rPr>
                <w:i/>
                <w:iCs/>
                <w:sz w:val="17"/>
                <w:szCs w:val="17"/>
              </w:rPr>
              <w:t>personal protective equipment</w:t>
            </w:r>
            <w:r w:rsidRPr="00774267">
              <w:rPr>
                <w:sz w:val="17"/>
                <w:szCs w:val="17"/>
              </w:rPr>
              <w:t xml:space="preserve"> (PPE). See </w:t>
            </w:r>
            <w:hyperlink r:id="rId24" w:history="1">
              <w:r w:rsidRPr="00774267">
                <w:rPr>
                  <w:rStyle w:val="Hyperlink"/>
                  <w:sz w:val="17"/>
                  <w:szCs w:val="17"/>
                </w:rPr>
                <w:t>https://www.worksafe.vic.gov.au/hierarchy-control</w:t>
              </w:r>
            </w:hyperlink>
            <w:r w:rsidRPr="00774267">
              <w:rPr>
                <w:sz w:val="17"/>
                <w:szCs w:val="17"/>
              </w:rPr>
              <w:t xml:space="preserve"> for more information.</w:t>
            </w:r>
          </w:p>
        </w:tc>
      </w:tr>
      <w:tr w:rsidR="00AF3F58" w:rsidRPr="004B4D01" w14:paraId="0EEB594D" w14:textId="77777777" w:rsidTr="00A566A4">
        <w:tc>
          <w:tcPr>
            <w:tcW w:w="1492" w:type="pct"/>
          </w:tcPr>
          <w:p w14:paraId="33A302D8" w14:textId="586ADF6B" w:rsidR="00AF3F58" w:rsidRDefault="00AF3F58" w:rsidP="005D550E">
            <w:pPr>
              <w:pStyle w:val="TabletextLeft"/>
            </w:pPr>
            <w:r>
              <w:t>OHS</w:t>
            </w:r>
          </w:p>
        </w:tc>
        <w:tc>
          <w:tcPr>
            <w:tcW w:w="3508" w:type="pct"/>
          </w:tcPr>
          <w:p w14:paraId="0FB0DBC2" w14:textId="36873FCA" w:rsidR="00AF3F58" w:rsidRPr="00377D0A" w:rsidRDefault="00AF3F58" w:rsidP="005D550E">
            <w:pPr>
              <w:pStyle w:val="TabletextLeft"/>
            </w:pPr>
            <w:r>
              <w:t>Occupational Health and Safety</w:t>
            </w:r>
          </w:p>
        </w:tc>
      </w:tr>
      <w:tr w:rsidR="00B2709E" w:rsidRPr="004B4D01" w14:paraId="5345116D" w14:textId="77777777" w:rsidTr="00A566A4">
        <w:tc>
          <w:tcPr>
            <w:tcW w:w="1492" w:type="pct"/>
          </w:tcPr>
          <w:p w14:paraId="6516226B" w14:textId="199CB221" w:rsidR="00B2709E" w:rsidRPr="005D550E" w:rsidRDefault="00B2709E" w:rsidP="005D550E">
            <w:pPr>
              <w:pStyle w:val="TabletextLeft"/>
            </w:pPr>
            <w:r>
              <w:t>OHS Act</w:t>
            </w:r>
          </w:p>
        </w:tc>
        <w:tc>
          <w:tcPr>
            <w:tcW w:w="3508" w:type="pct"/>
          </w:tcPr>
          <w:p w14:paraId="1D33475A" w14:textId="5655F0C8" w:rsidR="00B2709E" w:rsidRPr="00A2734D" w:rsidRDefault="00377D0A" w:rsidP="005D550E">
            <w:pPr>
              <w:pStyle w:val="TabletextLeft"/>
              <w:rPr>
                <w:i/>
              </w:rPr>
            </w:pPr>
            <w:r w:rsidRPr="00A2734D">
              <w:rPr>
                <w:i/>
              </w:rPr>
              <w:t>Occupational Health and Safety Act 2004</w:t>
            </w:r>
          </w:p>
        </w:tc>
      </w:tr>
      <w:tr w:rsidR="00B2709E" w:rsidRPr="004B4D01" w14:paraId="438D8FAE" w14:textId="77777777" w:rsidTr="00A566A4">
        <w:tc>
          <w:tcPr>
            <w:tcW w:w="1492" w:type="pct"/>
          </w:tcPr>
          <w:p w14:paraId="1BBA5240" w14:textId="73DD67CB" w:rsidR="00B2709E" w:rsidRPr="005D550E" w:rsidRDefault="00B2709E" w:rsidP="005D550E">
            <w:pPr>
              <w:pStyle w:val="TabletextLeft"/>
            </w:pPr>
            <w:r>
              <w:t>OHS Regulations</w:t>
            </w:r>
          </w:p>
        </w:tc>
        <w:tc>
          <w:tcPr>
            <w:tcW w:w="3508" w:type="pct"/>
          </w:tcPr>
          <w:p w14:paraId="55F217F2" w14:textId="13E45B2C" w:rsidR="00B2709E" w:rsidRPr="00377D0A" w:rsidRDefault="00377D0A" w:rsidP="005D550E">
            <w:pPr>
              <w:pStyle w:val="TabletextLeft"/>
            </w:pPr>
            <w:r w:rsidRPr="00377D0A">
              <w:t>Occupational Health and Safety Regulations 2017</w:t>
            </w:r>
          </w:p>
        </w:tc>
      </w:tr>
      <w:tr w:rsidR="002D3F12" w:rsidRPr="004B4D01" w14:paraId="5176D234" w14:textId="77777777" w:rsidTr="00A566A4">
        <w:tc>
          <w:tcPr>
            <w:tcW w:w="1492" w:type="pct"/>
          </w:tcPr>
          <w:p w14:paraId="15A3F71E" w14:textId="4A061312" w:rsidR="002D3F12" w:rsidRPr="005D550E" w:rsidRDefault="002D3F12" w:rsidP="002D3F12">
            <w:pPr>
              <w:pStyle w:val="TabletextLeft"/>
            </w:pPr>
            <w:r>
              <w:t>RCS</w:t>
            </w:r>
          </w:p>
        </w:tc>
        <w:tc>
          <w:tcPr>
            <w:tcW w:w="3508" w:type="pct"/>
          </w:tcPr>
          <w:p w14:paraId="4E4BEAAD" w14:textId="66166DAE" w:rsidR="002D3F12" w:rsidRPr="005D550E" w:rsidRDefault="002D3F12" w:rsidP="002D3F12">
            <w:pPr>
              <w:pStyle w:val="TabletextLeft"/>
            </w:pPr>
            <w:r>
              <w:t>Respirable crystalline silica</w:t>
            </w:r>
          </w:p>
        </w:tc>
      </w:tr>
      <w:tr w:rsidR="002D3F12" w:rsidRPr="004B4D01" w14:paraId="063470CB" w14:textId="77777777" w:rsidTr="00A566A4">
        <w:tc>
          <w:tcPr>
            <w:tcW w:w="1492" w:type="pct"/>
          </w:tcPr>
          <w:p w14:paraId="566AE92F" w14:textId="58FAA9EF" w:rsidR="002D3F12" w:rsidRPr="005D550E" w:rsidRDefault="002D3F12" w:rsidP="002D3F12">
            <w:pPr>
              <w:pStyle w:val="TabletextLeft"/>
            </w:pPr>
            <w:r>
              <w:t>Reasonably practica</w:t>
            </w:r>
            <w:r w:rsidR="00413A6D">
              <w:t>b</w:t>
            </w:r>
            <w:r>
              <w:t>l</w:t>
            </w:r>
            <w:r w:rsidR="00413A6D">
              <w:t>e</w:t>
            </w:r>
          </w:p>
        </w:tc>
        <w:tc>
          <w:tcPr>
            <w:tcW w:w="3508" w:type="pct"/>
          </w:tcPr>
          <w:p w14:paraId="04CBAD84" w14:textId="72AC29C4" w:rsidR="009A2451" w:rsidRPr="009A2451" w:rsidRDefault="009A2451" w:rsidP="009A2451">
            <w:pPr>
              <w:pStyle w:val="FootnoteText"/>
              <w:rPr>
                <w:sz w:val="17"/>
                <w:szCs w:val="17"/>
              </w:rPr>
            </w:pPr>
            <w:r w:rsidRPr="009A2451">
              <w:rPr>
                <w:sz w:val="17"/>
                <w:szCs w:val="17"/>
              </w:rPr>
              <w:t xml:space="preserve">The OHS Act provides that in determining what is </w:t>
            </w:r>
            <w:r w:rsidRPr="009A2451">
              <w:rPr>
                <w:i/>
                <w:iCs/>
                <w:sz w:val="17"/>
                <w:szCs w:val="17"/>
              </w:rPr>
              <w:t>reasonably practica</w:t>
            </w:r>
            <w:r w:rsidR="00413A6D">
              <w:rPr>
                <w:i/>
                <w:iCs/>
                <w:sz w:val="17"/>
                <w:szCs w:val="17"/>
              </w:rPr>
              <w:t>b</w:t>
            </w:r>
            <w:r w:rsidRPr="009A2451">
              <w:rPr>
                <w:i/>
                <w:iCs/>
                <w:sz w:val="17"/>
                <w:szCs w:val="17"/>
              </w:rPr>
              <w:t>l</w:t>
            </w:r>
            <w:r w:rsidR="00413A6D">
              <w:rPr>
                <w:i/>
                <w:iCs/>
                <w:sz w:val="17"/>
                <w:szCs w:val="17"/>
              </w:rPr>
              <w:t>e</w:t>
            </w:r>
            <w:r w:rsidRPr="009A2451">
              <w:rPr>
                <w:sz w:val="17"/>
                <w:szCs w:val="17"/>
              </w:rPr>
              <w:t>, regard must be had to:</w:t>
            </w:r>
          </w:p>
          <w:p w14:paraId="14CC54A8" w14:textId="77777777" w:rsidR="009A2451" w:rsidRPr="00313EC1" w:rsidRDefault="009A2451" w:rsidP="009A2451">
            <w:pPr>
              <w:numPr>
                <w:ilvl w:val="0"/>
                <w:numId w:val="106"/>
              </w:numPr>
              <w:spacing w:after="0" w:line="240" w:lineRule="auto"/>
              <w:ind w:left="714" w:hanging="357"/>
              <w:rPr>
                <w:rFonts w:asciiTheme="minorHAnsi" w:eastAsia="Times New Roman" w:hAnsiTheme="minorHAnsi" w:cs="Helvetica"/>
                <w:color w:val="000000"/>
                <w:szCs w:val="17"/>
                <w:lang w:eastAsia="en-AU"/>
              </w:rPr>
            </w:pPr>
            <w:r w:rsidRPr="00313EC1">
              <w:rPr>
                <w:rFonts w:asciiTheme="minorHAnsi" w:eastAsia="Times New Roman" w:hAnsiTheme="minorHAnsi" w:cs="Helvetica"/>
                <w:color w:val="000000"/>
                <w:szCs w:val="17"/>
                <w:lang w:eastAsia="en-AU"/>
              </w:rPr>
              <w:t>the likelihood of the hazard or risk concerned eventuating;</w:t>
            </w:r>
          </w:p>
          <w:p w14:paraId="7DD8713E" w14:textId="77777777" w:rsidR="009A2451" w:rsidRPr="00313EC1" w:rsidRDefault="009A2451" w:rsidP="009A2451">
            <w:pPr>
              <w:numPr>
                <w:ilvl w:val="0"/>
                <w:numId w:val="106"/>
              </w:numPr>
              <w:spacing w:after="0" w:line="240" w:lineRule="auto"/>
              <w:ind w:left="714" w:hanging="357"/>
              <w:rPr>
                <w:rFonts w:asciiTheme="minorHAnsi" w:eastAsia="Times New Roman" w:hAnsiTheme="minorHAnsi" w:cs="Helvetica"/>
                <w:color w:val="000000"/>
                <w:szCs w:val="17"/>
                <w:lang w:eastAsia="en-AU"/>
              </w:rPr>
            </w:pPr>
            <w:r w:rsidRPr="00313EC1">
              <w:rPr>
                <w:rFonts w:asciiTheme="minorHAnsi" w:eastAsia="Times New Roman" w:hAnsiTheme="minorHAnsi" w:cs="Helvetica"/>
                <w:color w:val="000000"/>
                <w:szCs w:val="17"/>
                <w:lang w:eastAsia="en-AU"/>
              </w:rPr>
              <w:t>the degree of harm that would result if the hazard or risk eventuated;</w:t>
            </w:r>
          </w:p>
          <w:p w14:paraId="737D4AE9" w14:textId="77777777" w:rsidR="009A2451" w:rsidRPr="00313EC1" w:rsidRDefault="009A2451" w:rsidP="009A2451">
            <w:pPr>
              <w:numPr>
                <w:ilvl w:val="0"/>
                <w:numId w:val="106"/>
              </w:numPr>
              <w:spacing w:after="0" w:line="240" w:lineRule="auto"/>
              <w:ind w:left="714" w:hanging="357"/>
              <w:rPr>
                <w:rFonts w:asciiTheme="minorHAnsi" w:eastAsia="Times New Roman" w:hAnsiTheme="minorHAnsi" w:cs="Helvetica"/>
                <w:color w:val="000000"/>
                <w:szCs w:val="17"/>
                <w:lang w:eastAsia="en-AU"/>
              </w:rPr>
            </w:pPr>
            <w:r w:rsidRPr="00313EC1">
              <w:rPr>
                <w:rFonts w:asciiTheme="minorHAnsi" w:eastAsia="Times New Roman" w:hAnsiTheme="minorHAnsi" w:cs="Helvetica"/>
                <w:color w:val="000000"/>
                <w:szCs w:val="17"/>
                <w:lang w:eastAsia="en-AU"/>
              </w:rPr>
              <w:t>what the person concerned knows, or ought reasonably to know, about the hazard or risk and any ways of eliminating or reducing the hazard or risk;</w:t>
            </w:r>
          </w:p>
          <w:p w14:paraId="28AFC25C" w14:textId="77777777" w:rsidR="009A2451" w:rsidRPr="00313EC1" w:rsidRDefault="009A2451" w:rsidP="009A2451">
            <w:pPr>
              <w:numPr>
                <w:ilvl w:val="0"/>
                <w:numId w:val="106"/>
              </w:numPr>
              <w:spacing w:after="0" w:line="240" w:lineRule="auto"/>
              <w:ind w:left="714" w:hanging="357"/>
              <w:rPr>
                <w:rFonts w:asciiTheme="minorHAnsi" w:eastAsia="Times New Roman" w:hAnsiTheme="minorHAnsi" w:cs="Helvetica"/>
                <w:color w:val="000000"/>
                <w:szCs w:val="17"/>
                <w:lang w:eastAsia="en-AU"/>
              </w:rPr>
            </w:pPr>
            <w:r w:rsidRPr="00313EC1">
              <w:rPr>
                <w:rFonts w:asciiTheme="minorHAnsi" w:eastAsia="Times New Roman" w:hAnsiTheme="minorHAnsi" w:cs="Helvetica"/>
                <w:color w:val="000000"/>
                <w:szCs w:val="17"/>
                <w:lang w:eastAsia="en-AU"/>
              </w:rPr>
              <w:t>the availability and suitability of ways to eliminate or reduce the hazard or risk;</w:t>
            </w:r>
          </w:p>
          <w:p w14:paraId="79C004AE" w14:textId="77777777" w:rsidR="009A2451" w:rsidRPr="009A2451" w:rsidRDefault="009A2451" w:rsidP="009A2451">
            <w:pPr>
              <w:numPr>
                <w:ilvl w:val="0"/>
                <w:numId w:val="106"/>
              </w:numPr>
              <w:spacing w:after="0" w:line="240" w:lineRule="auto"/>
              <w:ind w:left="714" w:hanging="357"/>
              <w:rPr>
                <w:rFonts w:asciiTheme="minorHAnsi" w:eastAsia="Times New Roman" w:hAnsiTheme="minorHAnsi" w:cs="Helvetica"/>
                <w:color w:val="000000"/>
                <w:szCs w:val="17"/>
                <w:lang w:eastAsia="en-AU"/>
              </w:rPr>
            </w:pPr>
            <w:proofErr w:type="gramStart"/>
            <w:r w:rsidRPr="00313EC1">
              <w:rPr>
                <w:rFonts w:asciiTheme="minorHAnsi" w:eastAsia="Times New Roman" w:hAnsiTheme="minorHAnsi" w:cs="Helvetica"/>
                <w:color w:val="000000"/>
                <w:szCs w:val="17"/>
                <w:lang w:eastAsia="en-AU"/>
              </w:rPr>
              <w:t>the</w:t>
            </w:r>
            <w:proofErr w:type="gramEnd"/>
            <w:r w:rsidRPr="00313EC1">
              <w:rPr>
                <w:rFonts w:asciiTheme="minorHAnsi" w:eastAsia="Times New Roman" w:hAnsiTheme="minorHAnsi" w:cs="Helvetica"/>
                <w:color w:val="000000"/>
                <w:szCs w:val="17"/>
                <w:lang w:eastAsia="en-AU"/>
              </w:rPr>
              <w:t xml:space="preserve"> cost of eliminating or reducing the hazard or risk.</w:t>
            </w:r>
          </w:p>
          <w:p w14:paraId="5E80972D" w14:textId="3D0E8980" w:rsidR="002D3F12" w:rsidRPr="005D550E" w:rsidRDefault="002D3F12" w:rsidP="002D3F12">
            <w:pPr>
              <w:pStyle w:val="TabletextLeft"/>
            </w:pPr>
          </w:p>
        </w:tc>
      </w:tr>
      <w:tr w:rsidR="002D3F12" w:rsidRPr="004B4D01" w14:paraId="0E597B70" w14:textId="77777777" w:rsidTr="00A566A4">
        <w:tc>
          <w:tcPr>
            <w:tcW w:w="1492" w:type="pct"/>
          </w:tcPr>
          <w:p w14:paraId="3636F50D" w14:textId="133ACDD7" w:rsidR="002D3F12" w:rsidRPr="005D550E" w:rsidRDefault="002D3F12" w:rsidP="002D3F12">
            <w:pPr>
              <w:pStyle w:val="TabletextLeft"/>
            </w:pPr>
            <w:r>
              <w:t>RIS</w:t>
            </w:r>
          </w:p>
        </w:tc>
        <w:tc>
          <w:tcPr>
            <w:tcW w:w="3508" w:type="pct"/>
          </w:tcPr>
          <w:p w14:paraId="7563BD13" w14:textId="0C9A70DF" w:rsidR="002D3F12" w:rsidRPr="005D550E" w:rsidRDefault="002D3F12" w:rsidP="002D3F12">
            <w:pPr>
              <w:pStyle w:val="TabletextLeft"/>
            </w:pPr>
            <w:r>
              <w:t>Regulatory Impact Statement</w:t>
            </w:r>
          </w:p>
        </w:tc>
      </w:tr>
      <w:tr w:rsidR="00596F58" w:rsidRPr="004B4D01" w14:paraId="4B5AAA7E" w14:textId="77777777" w:rsidTr="00A566A4">
        <w:tc>
          <w:tcPr>
            <w:tcW w:w="1492" w:type="pct"/>
          </w:tcPr>
          <w:p w14:paraId="281313D3" w14:textId="00920EC4" w:rsidR="00596F58" w:rsidRDefault="00596F58" w:rsidP="002D3F12">
            <w:pPr>
              <w:pStyle w:val="TabletextLeft"/>
            </w:pPr>
            <w:r>
              <w:t>SHCS</w:t>
            </w:r>
          </w:p>
        </w:tc>
        <w:tc>
          <w:tcPr>
            <w:tcW w:w="3508" w:type="pct"/>
          </w:tcPr>
          <w:p w14:paraId="7EEC53E0" w14:textId="7E4D14F8" w:rsidR="00596F58" w:rsidRDefault="00596F58" w:rsidP="002D3F12">
            <w:pPr>
              <w:pStyle w:val="TabletextLeft"/>
            </w:pPr>
            <w:r w:rsidRPr="00A2734D">
              <w:t>Silica hazard control statement</w:t>
            </w:r>
            <w:r>
              <w:rPr>
                <w:b/>
                <w:sz w:val="18"/>
              </w:rPr>
              <w:t xml:space="preserve"> </w:t>
            </w:r>
          </w:p>
        </w:tc>
      </w:tr>
      <w:tr w:rsidR="00AB0A3A" w:rsidRPr="004B4D01" w14:paraId="012ED9E2" w14:textId="77777777" w:rsidTr="00A566A4">
        <w:tc>
          <w:tcPr>
            <w:tcW w:w="1492" w:type="pct"/>
          </w:tcPr>
          <w:p w14:paraId="1FEF9A0E" w14:textId="59E2CAFB" w:rsidR="00AB0A3A" w:rsidRDefault="00A566A4" w:rsidP="002D3F12">
            <w:pPr>
              <w:pStyle w:val="TabletextLeft"/>
            </w:pPr>
            <w:r>
              <w:t>SWA</w:t>
            </w:r>
          </w:p>
        </w:tc>
        <w:tc>
          <w:tcPr>
            <w:tcW w:w="3508" w:type="pct"/>
          </w:tcPr>
          <w:p w14:paraId="45F5C90D" w14:textId="3BD2DDAA" w:rsidR="00AB0A3A" w:rsidRDefault="00AB0A3A" w:rsidP="002D3F12">
            <w:pPr>
              <w:pStyle w:val="TabletextLeft"/>
            </w:pPr>
            <w:r>
              <w:t>Safe Work Australia</w:t>
            </w:r>
          </w:p>
        </w:tc>
      </w:tr>
      <w:tr w:rsidR="00AB0A3A" w:rsidRPr="004B4D01" w14:paraId="0942D02B" w14:textId="77777777" w:rsidTr="00A566A4">
        <w:tc>
          <w:tcPr>
            <w:tcW w:w="1492" w:type="pct"/>
          </w:tcPr>
          <w:p w14:paraId="6D8E64F2" w14:textId="3255EE93" w:rsidR="00AB0A3A" w:rsidRDefault="00A566A4" w:rsidP="002D3F12">
            <w:pPr>
              <w:pStyle w:val="TabletextLeft"/>
            </w:pPr>
            <w:r>
              <w:t>TWA</w:t>
            </w:r>
          </w:p>
        </w:tc>
        <w:tc>
          <w:tcPr>
            <w:tcW w:w="3508" w:type="pct"/>
          </w:tcPr>
          <w:p w14:paraId="0AC38144" w14:textId="6E324C82" w:rsidR="00AB0A3A" w:rsidRDefault="00A566A4" w:rsidP="002D3F12">
            <w:pPr>
              <w:pStyle w:val="TabletextLeft"/>
            </w:pPr>
            <w:r>
              <w:t>Time-weighted average</w:t>
            </w:r>
          </w:p>
        </w:tc>
      </w:tr>
      <w:tr w:rsidR="002D3F12" w:rsidRPr="004B4D01" w14:paraId="42D7CFDD" w14:textId="77777777" w:rsidTr="00A566A4">
        <w:tc>
          <w:tcPr>
            <w:tcW w:w="1492" w:type="pct"/>
          </w:tcPr>
          <w:p w14:paraId="19E14325" w14:textId="220D67B7" w:rsidR="002D3F12" w:rsidRPr="005D550E" w:rsidRDefault="009857F8" w:rsidP="002D3F12">
            <w:pPr>
              <w:pStyle w:val="TabletextLeft"/>
            </w:pPr>
            <w:r>
              <w:t>WES</w:t>
            </w:r>
          </w:p>
        </w:tc>
        <w:tc>
          <w:tcPr>
            <w:tcW w:w="3508" w:type="pct"/>
          </w:tcPr>
          <w:p w14:paraId="71D9928B" w14:textId="11CFE736" w:rsidR="002D3F12" w:rsidRPr="005D550E" w:rsidRDefault="009857F8" w:rsidP="002D3F12">
            <w:pPr>
              <w:pStyle w:val="TabletextLeft"/>
            </w:pPr>
            <w:r>
              <w:t>Workplace Exposure Standard</w:t>
            </w:r>
          </w:p>
        </w:tc>
      </w:tr>
    </w:tbl>
    <w:p w14:paraId="0BAED944" w14:textId="77777777" w:rsidR="00DA30BF" w:rsidRDefault="00DA30BF" w:rsidP="00672300"/>
    <w:p w14:paraId="03075C63" w14:textId="77777777" w:rsidR="00F9113D" w:rsidRPr="00672300" w:rsidRDefault="00F9113D" w:rsidP="00672300">
      <w:pPr>
        <w:sectPr w:rsidR="00F9113D" w:rsidRPr="00672300" w:rsidSect="005F043A">
          <w:headerReference w:type="default" r:id="rId25"/>
          <w:footerReference w:type="default" r:id="rId26"/>
          <w:pgSz w:w="11906" w:h="16838" w:code="9"/>
          <w:pgMar w:top="1440" w:right="1440" w:bottom="1440" w:left="1440" w:header="680" w:footer="425" w:gutter="0"/>
          <w:pgNumType w:fmt="lowerRoman" w:start="1"/>
          <w:cols w:space="284"/>
          <w:noEndnote/>
          <w:docGrid w:linePitch="360"/>
        </w:sectPr>
      </w:pPr>
    </w:p>
    <w:p w14:paraId="4C6FE34F" w14:textId="77777777" w:rsidR="00F9113D" w:rsidRPr="000B136C" w:rsidRDefault="00F9113D" w:rsidP="00731587">
      <w:pPr>
        <w:pStyle w:val="ExecutiveHeading"/>
      </w:pPr>
      <w:bookmarkStart w:id="19" w:name="_Toc215906318"/>
      <w:bookmarkStart w:id="20" w:name="_Toc227746675"/>
      <w:bookmarkStart w:id="21" w:name="_Toc227746679"/>
      <w:bookmarkStart w:id="22" w:name="_Toc227746683"/>
      <w:bookmarkStart w:id="23" w:name="_Toc227746687"/>
      <w:bookmarkStart w:id="24" w:name="_Toc227748309"/>
      <w:bookmarkStart w:id="25" w:name="_Toc227748327"/>
      <w:bookmarkStart w:id="26" w:name="_Toc227748331"/>
      <w:bookmarkStart w:id="27" w:name="_Toc227748335"/>
      <w:bookmarkStart w:id="28" w:name="_Toc227748374"/>
      <w:bookmarkStart w:id="29" w:name="_Toc227748378"/>
      <w:bookmarkStart w:id="30" w:name="_Toc227748382"/>
      <w:bookmarkStart w:id="31" w:name="_Toc227748494"/>
      <w:bookmarkStart w:id="32" w:name="_Toc227748498"/>
      <w:bookmarkStart w:id="33" w:name="_Toc228005205"/>
      <w:bookmarkStart w:id="34" w:name="_Toc228092496"/>
      <w:bookmarkStart w:id="35" w:name="_Toc228264951"/>
      <w:bookmarkStart w:id="36" w:name="_Toc228264973"/>
      <w:bookmarkStart w:id="37" w:name="_Toc228264977"/>
      <w:bookmarkStart w:id="38" w:name="_Toc228264981"/>
      <w:bookmarkStart w:id="39" w:name="_Toc228264985"/>
      <w:bookmarkStart w:id="40" w:name="_Toc228265215"/>
      <w:bookmarkStart w:id="41" w:name="_Toc288198024"/>
      <w:bookmarkStart w:id="42" w:name="_Toc448829185"/>
      <w:bookmarkStart w:id="43" w:name="_Toc456353381"/>
      <w:bookmarkStart w:id="44" w:name="_Toc462313128"/>
      <w:bookmarkStart w:id="45" w:name="_Toc462317837"/>
      <w:bookmarkStart w:id="46" w:name="_Toc462397802"/>
      <w:bookmarkStart w:id="47" w:name="_Toc463002429"/>
      <w:bookmarkStart w:id="48" w:name="_Toc472586341"/>
      <w:bookmarkStart w:id="49" w:name="_Toc482168119"/>
      <w:bookmarkStart w:id="50" w:name="_Toc482174906"/>
      <w:bookmarkStart w:id="51" w:name="_Toc49173692"/>
      <w:r w:rsidRPr="000B136C">
        <w:lastRenderedPageBreak/>
        <w:t>Executive summary</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1C8C973" w14:textId="77777777" w:rsidR="000210CB" w:rsidRDefault="000210CB" w:rsidP="000210CB">
      <w:bookmarkStart w:id="52" w:name="_Toc462317838"/>
      <w:r>
        <w:t>Reforms to the Occupational Health and Safety (OHS) Regulations are being considered in order to adequately protect the health and safety of those employed within industries which have a high risk of exposure to respirable crystalline silica (RCS).</w:t>
      </w:r>
    </w:p>
    <w:p w14:paraId="490D73DA" w14:textId="4EE51885" w:rsidR="000210CB" w:rsidRDefault="000210CB" w:rsidP="00A2734D">
      <w:r>
        <w:t>Many materials used to fabricate products, such as stone benchtops, contain varying levels of crystalline silica. The cutting, grinding, trimming, sanding or polishing of these materials produces very small particles of dust, including RCS. If inhaled, RCS can cause serious and fatal diseases, including silicosis and auto-immune diseases.</w:t>
      </w:r>
    </w:p>
    <w:p w14:paraId="3237E6FE" w14:textId="572BBE5A" w:rsidR="000210CB" w:rsidRDefault="000210CB" w:rsidP="000210CB">
      <w:r>
        <w:t>The OHS Act and accompanying OHS Regulations require employers to, so far as is reasonably practicable, eliminate any risk associated with hazardous substances or, where the risk cannot be eliminated, reduce the risk so far as is reasonably practicable. This has previously been expressed in general terms and has provided limited specification in relation to the management of processes involved with working directly with crystalline silica.</w:t>
      </w:r>
    </w:p>
    <w:p w14:paraId="3ADE9C62" w14:textId="02A6E2A8" w:rsidR="000210CB" w:rsidRDefault="000210CB" w:rsidP="000210CB">
      <w:r>
        <w:t xml:space="preserve">In August 2019, the Victorian Government made amendments to the OHS Regulations to introduce interim measures for specific activities involving engineered stone. This involved introducing Part 4.5 – Crystalline silica, which specifically addresses processes that, if undertaken with engineered stone, generate concentrations of RCS dust that present a high risk of causing adverse health effects. These regulations impose a duty on employers, self-employed persons and people who manage or control a workplace to ensure that a power tool is not used for cutting, grinding or abrasive polishing of engineered stone unless appropriate control measures are properly used. In effect, this imposes a ban on the uncontrolled dry cutting of engineered stone in Victoria. </w:t>
      </w:r>
      <w:proofErr w:type="gramStart"/>
      <w:r w:rsidR="00147B0B">
        <w:t>However t</w:t>
      </w:r>
      <w:r>
        <w:t xml:space="preserve">his ban sunsets on the 19th of </w:t>
      </w:r>
      <w:r w:rsidR="00367A9B">
        <w:t>February 2021</w:t>
      </w:r>
      <w:r>
        <w:t>.</w:t>
      </w:r>
      <w:proofErr w:type="gramEnd"/>
    </w:p>
    <w:p w14:paraId="677CFC9A" w14:textId="2C6A43F7" w:rsidR="004C7525" w:rsidRPr="00CA7C16" w:rsidRDefault="000210CB" w:rsidP="00A2734D">
      <w:pPr>
        <w:pStyle w:val="Heading2un-numbered"/>
      </w:pPr>
      <w:r>
        <w:t>The problem of silica dust</w:t>
      </w:r>
    </w:p>
    <w:p w14:paraId="03267DBC" w14:textId="2B5EC1F7" w:rsidR="00CC44F3" w:rsidRDefault="00CC44F3" w:rsidP="00FE6738">
      <w:r>
        <w:t>Silicosis is a lung disease caused by inhalation of dust containing very fine particles of crystalline silica. Typically, benchtop materials such as marble, granite and concrete contain between 2 - 40 per cent crystalline silica, w</w:t>
      </w:r>
      <w:r w:rsidR="00090FCC">
        <w:t>hile</w:t>
      </w:r>
      <w:r>
        <w:t xml:space="preserve"> engineered stone</w:t>
      </w:r>
      <w:r w:rsidR="00090FCC">
        <w:t>s can</w:t>
      </w:r>
      <w:r>
        <w:t xml:space="preserve"> contain as much as 95 per cent. </w:t>
      </w:r>
      <w:r w:rsidR="00C97B84" w:rsidRPr="00C97B84">
        <w:t xml:space="preserve">Other construction materials like </w:t>
      </w:r>
      <w:r w:rsidR="00C97B84" w:rsidRPr="005A7254">
        <w:t xml:space="preserve">bricks, tiles and </w:t>
      </w:r>
      <w:r w:rsidR="00C97B84" w:rsidRPr="00C97B84">
        <w:t xml:space="preserve">concrete also contain </w:t>
      </w:r>
      <w:r w:rsidR="00C97B84" w:rsidRPr="005A7254">
        <w:t xml:space="preserve">crystalline </w:t>
      </w:r>
      <w:r w:rsidR="00C97B84" w:rsidRPr="00C97B84">
        <w:t>silica</w:t>
      </w:r>
      <w:r w:rsidR="00C97B84">
        <w:t xml:space="preserve">, although typically at lower levels than engineered stone. </w:t>
      </w:r>
      <w:r>
        <w:t>Whilst s</w:t>
      </w:r>
      <w:r w:rsidRPr="000D0F64">
        <w:t>ilicosis has been around for a long time</w:t>
      </w:r>
      <w:r>
        <w:t>, increased use</w:t>
      </w:r>
      <w:r w:rsidRPr="000D0F64">
        <w:t xml:space="preserve"> of engineered stone</w:t>
      </w:r>
      <w:r>
        <w:t xml:space="preserve"> with its higher concentration of crystalline silica</w:t>
      </w:r>
      <w:r w:rsidRPr="000D0F64">
        <w:t xml:space="preserve"> </w:t>
      </w:r>
      <w:r>
        <w:t>has meant</w:t>
      </w:r>
      <w:r w:rsidRPr="000D0F64">
        <w:t xml:space="preserve"> exposure to silica dust has increased</w:t>
      </w:r>
      <w:r>
        <w:t xml:space="preserve">. This </w:t>
      </w:r>
      <w:r w:rsidRPr="00BA3593">
        <w:t>presents a significant risk to any</w:t>
      </w:r>
      <w:r>
        <w:t xml:space="preserve">one who is </w:t>
      </w:r>
      <w:r w:rsidRPr="00BA3593">
        <w:t>regularly working with</w:t>
      </w:r>
      <w:r>
        <w:t xml:space="preserve"> or around</w:t>
      </w:r>
      <w:r w:rsidRPr="00BA3593">
        <w:t xml:space="preserve"> </w:t>
      </w:r>
      <w:r>
        <w:t>these</w:t>
      </w:r>
      <w:r w:rsidRPr="00BA3593">
        <w:t xml:space="preserve"> material</w:t>
      </w:r>
      <w:r>
        <w:t>s. Whilst this is most prevalent in the stonemason industry, where the cutting of engineered stone is a core activity, work with materials containing silica also occurs across the earth resources, manufacturing and construction industries</w:t>
      </w:r>
      <w:r w:rsidR="003F5A47">
        <w:t>. There</w:t>
      </w:r>
      <w:r w:rsidR="00933415">
        <w:t xml:space="preserve"> </w:t>
      </w:r>
      <w:r w:rsidR="003F5A47">
        <w:t xml:space="preserve">is </w:t>
      </w:r>
      <w:r w:rsidR="001D2830">
        <w:t>value in taking a precautionary approach</w:t>
      </w:r>
      <w:r w:rsidR="00FE6738">
        <w:t xml:space="preserve"> and implementing a framework that</w:t>
      </w:r>
      <w:r w:rsidR="001D2830">
        <w:t xml:space="preserve"> </w:t>
      </w:r>
      <w:r w:rsidR="00FE6738">
        <w:t xml:space="preserve">addresses </w:t>
      </w:r>
      <w:r w:rsidR="001D2830">
        <w:t xml:space="preserve">the risks of RCS exposure in these industries given </w:t>
      </w:r>
      <w:r w:rsidR="003F5A47">
        <w:t xml:space="preserve">the history of </w:t>
      </w:r>
      <w:r w:rsidR="001D2830">
        <w:t xml:space="preserve">past </w:t>
      </w:r>
      <w:r w:rsidR="003F5A47">
        <w:t xml:space="preserve">silicosis </w:t>
      </w:r>
      <w:r w:rsidR="001D2830">
        <w:t xml:space="preserve">cases </w:t>
      </w:r>
      <w:r w:rsidR="003F5A47">
        <w:t xml:space="preserve">and recent spike in cases in the </w:t>
      </w:r>
      <w:r w:rsidR="001D2830">
        <w:t>stonemason</w:t>
      </w:r>
      <w:r w:rsidR="003F5A47">
        <w:t xml:space="preserve"> industry</w:t>
      </w:r>
      <w:r w:rsidR="001D2830">
        <w:t xml:space="preserve">. </w:t>
      </w:r>
    </w:p>
    <w:p w14:paraId="79F920EA" w14:textId="77777777" w:rsidR="00BC211A" w:rsidRDefault="00D70455" w:rsidP="00CC44F3">
      <w:r>
        <w:t>In 2019, there were 96 silicosis related claims received by WorkSafe’s Agents, the largest number of silicosis related claims received in a single year since 1985</w:t>
      </w:r>
      <w:r w:rsidR="00BB5A64">
        <w:t xml:space="preserve"> (the earliest year for which claims data was available)</w:t>
      </w:r>
      <w:r>
        <w:t xml:space="preserve">. This recent increase in claims is correlated with a range of factors, primarily being the increasing use of engineered stone in recent times, a greater awareness of the risks of exposure to silica dust, and WorkSafe’s health assessment program. </w:t>
      </w:r>
      <w:r w:rsidRPr="00D70455">
        <w:t>WorkSafe is aware of 13 recorded fatalities in Victoria associated with silica-related illnesses in the last twenty years (i.e. from the year 2000 to 2020)</w:t>
      </w:r>
      <w:r>
        <w:t xml:space="preserve">, since engineered stone was first introduced. </w:t>
      </w:r>
    </w:p>
    <w:p w14:paraId="22F041E1" w14:textId="43629D66" w:rsidR="00C64574" w:rsidRDefault="00D70455" w:rsidP="00CC44F3">
      <w:r>
        <w:t>However</w:t>
      </w:r>
      <w:r w:rsidR="00EA794D">
        <w:t>,</w:t>
      </w:r>
      <w:r>
        <w:t xml:space="preserve"> </w:t>
      </w:r>
      <w:r w:rsidR="00BC211A">
        <w:t xml:space="preserve">the WorkSafe data </w:t>
      </w:r>
      <w:r>
        <w:t>does not reflect fatalities that may subsequently be associated with the recent spike in diagnosi</w:t>
      </w:r>
      <w:r w:rsidR="00EA794D">
        <w:t xml:space="preserve">s, nor does it reflect </w:t>
      </w:r>
      <w:r w:rsidR="003F5A47">
        <w:t xml:space="preserve">illnesses or </w:t>
      </w:r>
      <w:r w:rsidR="00EA794D">
        <w:t xml:space="preserve">fatalities that may occur in those who do not make a claim. </w:t>
      </w:r>
      <w:r w:rsidR="003F5A47">
        <w:t xml:space="preserve">It is considered likely that there are cases of </w:t>
      </w:r>
      <w:r w:rsidR="00EA794D">
        <w:t>chronic silicosis</w:t>
      </w:r>
      <w:r w:rsidR="003F5A47">
        <w:t xml:space="preserve"> </w:t>
      </w:r>
      <w:r w:rsidR="008F0B00">
        <w:t>for which</w:t>
      </w:r>
      <w:r w:rsidR="003F5A47">
        <w:t xml:space="preserve"> a claim is not made</w:t>
      </w:r>
      <w:r w:rsidR="00EA794D">
        <w:t xml:space="preserve">, </w:t>
      </w:r>
      <w:r w:rsidR="003F5A47">
        <w:t xml:space="preserve">particularly </w:t>
      </w:r>
      <w:r w:rsidR="00EA794D" w:rsidRPr="00EA794D">
        <w:t xml:space="preserve">where the symptoms present later in life </w:t>
      </w:r>
      <w:r w:rsidR="00EA794D">
        <w:t>and</w:t>
      </w:r>
      <w:r w:rsidR="00EA794D" w:rsidRPr="00EA794D">
        <w:t xml:space="preserve"> </w:t>
      </w:r>
      <w:r w:rsidR="00C64574">
        <w:t xml:space="preserve">may be masked by a </w:t>
      </w:r>
      <w:r w:rsidR="00C64574" w:rsidRPr="00EA794D">
        <w:t>range of other co-morbidities (</w:t>
      </w:r>
      <w:r w:rsidR="00C64574">
        <w:t xml:space="preserve">for example, </w:t>
      </w:r>
      <w:r w:rsidR="00C64574" w:rsidRPr="00EA794D">
        <w:t>smok</w:t>
      </w:r>
      <w:r w:rsidR="00C64574">
        <w:t>ing</w:t>
      </w:r>
      <w:r w:rsidR="00C64574" w:rsidRPr="00EA794D">
        <w:t xml:space="preserve">), </w:t>
      </w:r>
      <w:r w:rsidR="00C64574">
        <w:t xml:space="preserve">meaning </w:t>
      </w:r>
      <w:r w:rsidR="00C64574" w:rsidRPr="00EA794D">
        <w:t>the silicosis may not be detected</w:t>
      </w:r>
      <w:r w:rsidR="007C5716">
        <w:t>.</w:t>
      </w:r>
      <w:r w:rsidR="008F0B00">
        <w:t xml:space="preserve"> This is particularly the case </w:t>
      </w:r>
      <w:r w:rsidR="00D25BE8">
        <w:t xml:space="preserve">for workers in the construction industry where there has not been </w:t>
      </w:r>
      <w:r w:rsidR="00D25BE8">
        <w:lastRenderedPageBreak/>
        <w:t>widespread awareness campaigns regarding the risks of exposure to crystalline silica leading to silicosis</w:t>
      </w:r>
      <w:r w:rsidR="008F0B00">
        <w:t xml:space="preserve">. As a result they </w:t>
      </w:r>
      <w:r w:rsidR="00830BC6">
        <w:t xml:space="preserve">are </w:t>
      </w:r>
      <w:r w:rsidR="00D25BE8">
        <w:t xml:space="preserve">less likely to associate their symptoms with </w:t>
      </w:r>
      <w:r w:rsidR="008F0B00">
        <w:t>silica exposure</w:t>
      </w:r>
      <w:r w:rsidR="00D25BE8">
        <w:t xml:space="preserve">. </w:t>
      </w:r>
    </w:p>
    <w:p w14:paraId="1F5DBFB7" w14:textId="62FB3226" w:rsidR="00D70455" w:rsidRDefault="00D70455" w:rsidP="00D70455">
      <w:r>
        <w:t xml:space="preserve">Whilst it has been established that the significant rise in silica-related illnesses correlates with increased usage of a higher silica content material, engineered stone, it is important to note that a lack of understanding of </w:t>
      </w:r>
      <w:r w:rsidR="004C6A6B">
        <w:t xml:space="preserve">silica exposure and </w:t>
      </w:r>
      <w:r>
        <w:t xml:space="preserve">appropriate health and safety procedures is also a significant factor. </w:t>
      </w:r>
      <w:r w:rsidRPr="002B4A86">
        <w:t xml:space="preserve">Without </w:t>
      </w:r>
      <w:r>
        <w:t>adequate understanding of the risk of silica exposure</w:t>
      </w:r>
      <w:r w:rsidRPr="002B4A86">
        <w:t xml:space="preserve">, employees may </w:t>
      </w:r>
      <w:r>
        <w:t>underestimate</w:t>
      </w:r>
      <w:r w:rsidRPr="002B4A86">
        <w:t xml:space="preserve"> the risk involved with processing materials such as engineered stone</w:t>
      </w:r>
      <w:r>
        <w:t>,</w:t>
      </w:r>
      <w:r w:rsidR="007C5716">
        <w:t xml:space="preserve"> bricks, concrete, and tiles,</w:t>
      </w:r>
      <w:r w:rsidRPr="002B4A86">
        <w:t xml:space="preserve"> and therefore fail to implement </w:t>
      </w:r>
      <w:r w:rsidR="004C6A6B">
        <w:t xml:space="preserve">risk assessment or </w:t>
      </w:r>
      <w:r w:rsidRPr="002B4A86">
        <w:t xml:space="preserve">effective control measures to mitigate </w:t>
      </w:r>
      <w:r>
        <w:t>risks</w:t>
      </w:r>
      <w:r w:rsidRPr="002B4A86">
        <w:t>.</w:t>
      </w:r>
      <w:r w:rsidR="00E151A2">
        <w:t xml:space="preserve"> </w:t>
      </w:r>
      <w:r w:rsidR="00561641">
        <w:t xml:space="preserve">This is particularly true for industries where </w:t>
      </w:r>
      <w:r w:rsidR="00561641" w:rsidRPr="00561641">
        <w:t xml:space="preserve">work with materials containing silica </w:t>
      </w:r>
      <w:r w:rsidR="00561641">
        <w:t>is less frequent,</w:t>
      </w:r>
      <w:r w:rsidR="005A5028">
        <w:t xml:space="preserve"> or the amount of silica in the materials is typically lower,</w:t>
      </w:r>
      <w:r w:rsidR="00561641">
        <w:t xml:space="preserve"> like the construction,</w:t>
      </w:r>
      <w:r w:rsidR="00BC1CA7">
        <w:t xml:space="preserve"> manufacturing and</w:t>
      </w:r>
      <w:r w:rsidR="00561641">
        <w:t xml:space="preserve"> earth resources industries. </w:t>
      </w:r>
      <w:r w:rsidR="00E151A2">
        <w:t>Given this lack of awareness of the risks of silicosis, stakeholders working with the construction sector</w:t>
      </w:r>
      <w:r w:rsidR="002563E9">
        <w:t>, including employee representatives and health practitioners,</w:t>
      </w:r>
      <w:r w:rsidR="00E151A2">
        <w:t xml:space="preserve"> supported a </w:t>
      </w:r>
      <w:r w:rsidR="00ED15E4">
        <w:t>risk-based</w:t>
      </w:r>
      <w:r w:rsidR="00E151A2">
        <w:t xml:space="preserve"> approach in extending controls to the construction, manufacturing and earth resources sectors.  </w:t>
      </w:r>
    </w:p>
    <w:p w14:paraId="53C6A5FD" w14:textId="6F82DE18" w:rsidR="00147B0B" w:rsidRDefault="00147B0B" w:rsidP="00D70455">
      <w:r>
        <w:t>Further, historical regulation of hazardous substances has provided limited prescription for employers and employees, which appears to be resulting in insufficient controls being put in place to adjust to the changing nature of products that contain crystalline silica.</w:t>
      </w:r>
    </w:p>
    <w:p w14:paraId="4D662799" w14:textId="55A431B1" w:rsidR="00D70455" w:rsidRDefault="002D25FD" w:rsidP="00D70455">
      <w:r>
        <w:t>Additionally, industry stakeholders noted a general history of non-compliance within the stonemason industry in part due to a lack of strict enforcement of employer’s OHS obligations. As a result,</w:t>
      </w:r>
      <w:r w:rsidR="00413A6D">
        <w:t xml:space="preserve"> stakeholders considered that</w:t>
      </w:r>
      <w:r>
        <w:t xml:space="preserve"> the lack of visible consequences has reduced the overall incentive for businesses to change their practices.</w:t>
      </w:r>
    </w:p>
    <w:p w14:paraId="563ABA1C" w14:textId="17D5D279" w:rsidR="005E6ABF" w:rsidRDefault="005E6ABF" w:rsidP="00A2734D">
      <w:pPr>
        <w:pStyle w:val="Heading2un-numbered"/>
      </w:pPr>
      <w:r>
        <w:t>Options</w:t>
      </w:r>
    </w:p>
    <w:p w14:paraId="03D80212" w14:textId="0A8F4405" w:rsidR="005E6ABF" w:rsidRDefault="005E6ABF" w:rsidP="005E6ABF">
      <w:pPr>
        <w:rPr>
          <w:rFonts w:asciiTheme="minorHAnsi" w:eastAsiaTheme="minorEastAsia" w:hAnsiTheme="minorHAnsi"/>
        </w:rPr>
      </w:pPr>
      <w:r>
        <w:rPr>
          <w:rFonts w:asciiTheme="minorHAnsi" w:eastAsiaTheme="minorEastAsia" w:hAnsiTheme="minorHAnsi"/>
        </w:rPr>
        <w:t xml:space="preserve">Given the nature of the problem, the key objective of the potential changes to the OHS </w:t>
      </w:r>
      <w:r w:rsidR="00147B0B">
        <w:rPr>
          <w:rFonts w:asciiTheme="minorHAnsi" w:eastAsiaTheme="minorEastAsia" w:hAnsiTheme="minorHAnsi"/>
        </w:rPr>
        <w:t>R</w:t>
      </w:r>
      <w:r>
        <w:rPr>
          <w:rFonts w:asciiTheme="minorHAnsi" w:eastAsiaTheme="minorEastAsia" w:hAnsiTheme="minorHAnsi"/>
        </w:rPr>
        <w:t xml:space="preserve">egulations is </w:t>
      </w:r>
      <w:r w:rsidRPr="00175981">
        <w:rPr>
          <w:rFonts w:asciiTheme="minorHAnsi" w:eastAsiaTheme="minorEastAsia" w:hAnsiTheme="minorHAnsi"/>
          <w:b/>
          <w:bCs/>
        </w:rPr>
        <w:t>to eliminate the risk of adverse health effects from work involving materials containing crystalline silica</w:t>
      </w:r>
      <w:r w:rsidRPr="001872C4">
        <w:rPr>
          <w:rFonts w:asciiTheme="minorHAnsi" w:eastAsiaTheme="minorEastAsia" w:hAnsiTheme="minorHAnsi"/>
          <w:b/>
          <w:bCs/>
        </w:rPr>
        <w:t>.</w:t>
      </w:r>
      <w:r>
        <w:rPr>
          <w:rFonts w:asciiTheme="minorHAnsi" w:eastAsiaTheme="minorEastAsia" w:hAnsiTheme="minorHAnsi"/>
        </w:rPr>
        <w:t xml:space="preserve">  </w:t>
      </w:r>
    </w:p>
    <w:p w14:paraId="00F82AC0" w14:textId="35312CB0" w:rsidR="005E6ABF" w:rsidRDefault="005E6ABF" w:rsidP="00D70455">
      <w:r>
        <w:t xml:space="preserve">Two sets of options are </w:t>
      </w:r>
      <w:r w:rsidR="00147B0B">
        <w:t>considered in</w:t>
      </w:r>
      <w:r>
        <w:t xml:space="preserve"> this RIS. The first set relates to the implementation of a licensing or notification scheme for employers and self-employed persons who work with engineered stone. </w:t>
      </w:r>
      <w:r w:rsidR="000336F5">
        <w:t>The options include:</w:t>
      </w:r>
    </w:p>
    <w:p w14:paraId="5D47C217" w14:textId="4ECD44BF" w:rsidR="000336F5" w:rsidRPr="00FC23D8" w:rsidRDefault="000336F5" w:rsidP="000336F5">
      <w:pPr>
        <w:pStyle w:val="ListBullet"/>
        <w:numPr>
          <w:ilvl w:val="0"/>
          <w:numId w:val="23"/>
        </w:numPr>
      </w:pPr>
      <w:r w:rsidRPr="00FC23D8">
        <w:t>Option 1: introduce</w:t>
      </w:r>
      <w:r w:rsidR="00DD7FD0">
        <w:t xml:space="preserve"> a</w:t>
      </w:r>
      <w:r w:rsidRPr="00FC23D8">
        <w:t xml:space="preserve"> </w:t>
      </w:r>
      <w:r w:rsidRPr="00FC23D8">
        <w:rPr>
          <w:u w:val="single"/>
        </w:rPr>
        <w:t>mandatory requirement</w:t>
      </w:r>
      <w:r w:rsidRPr="00FC23D8">
        <w:t xml:space="preserve"> for any employer or self-employed person to hold a licence if they are to work with engineered stone </w:t>
      </w:r>
    </w:p>
    <w:p w14:paraId="24EDE4C4" w14:textId="33D344C1" w:rsidR="000336F5" w:rsidRDefault="000336F5" w:rsidP="000336F5">
      <w:pPr>
        <w:pStyle w:val="ListBullet"/>
        <w:numPr>
          <w:ilvl w:val="0"/>
          <w:numId w:val="23"/>
        </w:numPr>
      </w:pPr>
      <w:r w:rsidRPr="00FC23D8">
        <w:t>Option 2: introduce</w:t>
      </w:r>
      <w:r w:rsidR="00DD7FD0">
        <w:t xml:space="preserve"> a</w:t>
      </w:r>
      <w:r w:rsidRPr="00FC23D8">
        <w:t xml:space="preserve"> </w:t>
      </w:r>
      <w:r w:rsidRPr="00FC23D8">
        <w:rPr>
          <w:u w:val="single"/>
        </w:rPr>
        <w:t>negative licensing</w:t>
      </w:r>
      <w:r w:rsidRPr="00FC23D8">
        <w:t xml:space="preserve"> scheme where a</w:t>
      </w:r>
      <w:r w:rsidR="00F62360">
        <w:t>n employer who breaches the Regulations could be prohibited from working with engineered stone until compliance can be demonstrated</w:t>
      </w:r>
    </w:p>
    <w:p w14:paraId="423BBD8A" w14:textId="0A38B037" w:rsidR="000336F5" w:rsidRDefault="000336F5" w:rsidP="000336F5">
      <w:pPr>
        <w:pStyle w:val="ListBullet"/>
        <w:numPr>
          <w:ilvl w:val="0"/>
          <w:numId w:val="23"/>
        </w:numPr>
      </w:pPr>
      <w:r>
        <w:t xml:space="preserve">Option 3: introduce a </w:t>
      </w:r>
      <w:r w:rsidRPr="1880A894">
        <w:rPr>
          <w:u w:val="single"/>
        </w:rPr>
        <w:t>notification scheme</w:t>
      </w:r>
      <w:r>
        <w:t xml:space="preserve"> whereby an employer must notify WorkSafe when an ‘engineered stone process’ </w:t>
      </w:r>
      <w:r w:rsidR="00147B0B">
        <w:t xml:space="preserve">is </w:t>
      </w:r>
      <w:r>
        <w:t xml:space="preserve">undertaken and </w:t>
      </w:r>
      <w:r w:rsidR="00147B0B">
        <w:t xml:space="preserve">the </w:t>
      </w:r>
      <w:r>
        <w:t xml:space="preserve">exposure standard </w:t>
      </w:r>
      <w:r w:rsidR="00147B0B">
        <w:t xml:space="preserve">is </w:t>
      </w:r>
      <w:r>
        <w:t xml:space="preserve">likely to be exceeded. </w:t>
      </w:r>
    </w:p>
    <w:p w14:paraId="152CE16C" w14:textId="77777777" w:rsidR="000336F5" w:rsidRDefault="000336F5" w:rsidP="00A2734D">
      <w:pPr>
        <w:pStyle w:val="ListBullet"/>
        <w:numPr>
          <w:ilvl w:val="0"/>
          <w:numId w:val="0"/>
        </w:numPr>
        <w:ind w:left="340"/>
      </w:pPr>
    </w:p>
    <w:p w14:paraId="30303B6C" w14:textId="59BFD27D" w:rsidR="000336F5" w:rsidRDefault="000336F5" w:rsidP="000336F5">
      <w:r>
        <w:t xml:space="preserve">A second set of options </w:t>
      </w:r>
      <w:r w:rsidR="00F454B0">
        <w:t xml:space="preserve">is </w:t>
      </w:r>
      <w:r>
        <w:t xml:space="preserve">being considered in order to regulate activities that pose </w:t>
      </w:r>
      <w:r w:rsidR="00DD7FD0">
        <w:t xml:space="preserve">a </w:t>
      </w:r>
      <w:r>
        <w:t>high risk</w:t>
      </w:r>
      <w:r w:rsidR="00DD7FD0">
        <w:t xml:space="preserve"> of</w:t>
      </w:r>
      <w:r>
        <w:t xml:space="preserve"> silica exposure. The chosen option will be implemented in addition to the chosen option for a licensing or notification scheme. The two options are:</w:t>
      </w:r>
    </w:p>
    <w:p w14:paraId="76713311" w14:textId="6973DB79" w:rsidR="000336F5" w:rsidRDefault="000336F5" w:rsidP="000336F5">
      <w:pPr>
        <w:pStyle w:val="ListBullet"/>
      </w:pPr>
      <w:r>
        <w:t>Option 1: introduce a package of reforms to improve risk assessment and information provision relating to the control measures for reducing exposure to silica dust, as well as maintaining the ban on dry cutting of engineered stone</w:t>
      </w:r>
    </w:p>
    <w:p w14:paraId="1CB78F25" w14:textId="5F7BE995" w:rsidR="000336F5" w:rsidRDefault="000336F5" w:rsidP="000336F5">
      <w:pPr>
        <w:pStyle w:val="ListBullet"/>
      </w:pPr>
      <w:r>
        <w:t xml:space="preserve">Option 2: Retain the ban on dry cutting of engineered stone only. </w:t>
      </w:r>
    </w:p>
    <w:p w14:paraId="2FBCD0CC" w14:textId="1A5D5FE4" w:rsidR="000336F5" w:rsidRDefault="000336F5" w:rsidP="000336F5">
      <w:pPr>
        <w:pStyle w:val="ListBullet"/>
        <w:numPr>
          <w:ilvl w:val="0"/>
          <w:numId w:val="0"/>
        </w:numPr>
        <w:ind w:left="340" w:hanging="340"/>
      </w:pPr>
    </w:p>
    <w:p w14:paraId="0B3473F7" w14:textId="05C7F69B" w:rsidR="003079AF" w:rsidRDefault="003079AF" w:rsidP="00A2734D">
      <w:r>
        <w:t xml:space="preserve">These options will be considered against the base case, whereby </w:t>
      </w:r>
      <w:r w:rsidR="00147B0B">
        <w:t xml:space="preserve">the </w:t>
      </w:r>
      <w:r>
        <w:t xml:space="preserve">general duties that apply to employers, employees, manufacturers, importers and suppliers of hazardous </w:t>
      </w:r>
      <w:r w:rsidR="00DD7FD0">
        <w:t xml:space="preserve">substances </w:t>
      </w:r>
      <w:r>
        <w:t>under the OHS Regulations will remain the only regulatory mechanism</w:t>
      </w:r>
      <w:r w:rsidR="00147B0B">
        <w:t xml:space="preserve"> and the interim Regulations are not re-made</w:t>
      </w:r>
      <w:r>
        <w:t xml:space="preserve">. </w:t>
      </w:r>
    </w:p>
    <w:p w14:paraId="0DE2E0E4" w14:textId="48D2017A" w:rsidR="000336F5" w:rsidRDefault="00F21FAD" w:rsidP="00A2734D">
      <w:pPr>
        <w:pStyle w:val="Heading2un-numbered"/>
      </w:pPr>
      <w:r>
        <w:t>Impact analysis and preferred option</w:t>
      </w:r>
    </w:p>
    <w:p w14:paraId="40CB566F" w14:textId="2F318DE4" w:rsidR="00F21FAD" w:rsidRDefault="00F21FAD" w:rsidP="00F21FAD">
      <w:r>
        <w:t xml:space="preserve">This RIS uses a break-even approach to analyse the impacts of the proposed Regulations. The break-even analysis estimates the number of fatalities that would need to be prevented for an </w:t>
      </w:r>
      <w:r>
        <w:lastRenderedPageBreak/>
        <w:t xml:space="preserve">option to generate the level of benefits that would offset or equal the costs of the option. A judgement is then made as to how achievable these benefits are in practice. </w:t>
      </w:r>
    </w:p>
    <w:p w14:paraId="3D5D2260" w14:textId="77777777" w:rsidR="00F21FAD" w:rsidRDefault="00F21FAD" w:rsidP="00F21FAD">
      <w:r>
        <w:t xml:space="preserve">The analysis estimates the costs of the Options by assessing: </w:t>
      </w:r>
    </w:p>
    <w:p w14:paraId="38FC961E" w14:textId="77777777" w:rsidR="00F21FAD" w:rsidRPr="00F1796F" w:rsidRDefault="00F21FAD" w:rsidP="00F21FAD">
      <w:pPr>
        <w:pStyle w:val="ListBullet"/>
        <w:numPr>
          <w:ilvl w:val="0"/>
          <w:numId w:val="23"/>
        </w:numPr>
      </w:pPr>
      <w:r>
        <w:t xml:space="preserve">Costs to businesses of complying with the proposed Regulations compared to the base case, </w:t>
      </w:r>
      <w:r w:rsidRPr="00B2399F">
        <w:t>and</w:t>
      </w:r>
    </w:p>
    <w:p w14:paraId="4D17BD30" w14:textId="13BA0A8B" w:rsidR="00F21FAD" w:rsidRPr="00B2399F" w:rsidRDefault="00F21FAD" w:rsidP="00F21FAD">
      <w:pPr>
        <w:pStyle w:val="ListBullet"/>
        <w:numPr>
          <w:ilvl w:val="0"/>
          <w:numId w:val="23"/>
        </w:numPr>
      </w:pPr>
      <w:r w:rsidRPr="00B2399F">
        <w:t xml:space="preserve">Costs to the Government of implementing and administering the Regulations compared to the base case. </w:t>
      </w:r>
    </w:p>
    <w:p w14:paraId="63332FE4" w14:textId="77777777" w:rsidR="0076627E" w:rsidRPr="00B2399F" w:rsidRDefault="0076627E" w:rsidP="00A2734D">
      <w:pPr>
        <w:pStyle w:val="ListBullet"/>
        <w:numPr>
          <w:ilvl w:val="0"/>
          <w:numId w:val="0"/>
        </w:numPr>
        <w:ind w:left="340"/>
      </w:pPr>
    </w:p>
    <w:p w14:paraId="45BEC7DE" w14:textId="177CAE88" w:rsidR="00F21FAD" w:rsidRPr="00B2399F" w:rsidRDefault="0076627E" w:rsidP="00D70455">
      <w:r w:rsidRPr="00B2399F">
        <w:t>WorkSafe data on silica-related claims has been analysed and combined with a value of life estimation in order to estimate the value of lives saved and illness avoided under each option.</w:t>
      </w:r>
    </w:p>
    <w:p w14:paraId="6EB03F25" w14:textId="119B10E5" w:rsidR="009E1EA6" w:rsidRPr="00B2399F" w:rsidRDefault="009E1EA6" w:rsidP="009E1EA6">
      <w:r w:rsidRPr="00B2399F">
        <w:t xml:space="preserve">Table </w:t>
      </w:r>
      <w:proofErr w:type="spellStart"/>
      <w:r w:rsidRPr="00B2399F">
        <w:t>i</w:t>
      </w:r>
      <w:proofErr w:type="spellEnd"/>
      <w:r w:rsidRPr="00B2399F">
        <w:t xml:space="preserve"> outlines the costs (combining costs to industry and government) for each of the option combinations. These costs are then divided by the value of average non-fatality with illness, to give the required avoided non-fatality for this option to breakeven. This is indicated in the third column. </w:t>
      </w:r>
    </w:p>
    <w:p w14:paraId="544E4AE0" w14:textId="45984DE3" w:rsidR="00394BF9" w:rsidRDefault="00394BF9" w:rsidP="00394BF9">
      <w:pPr>
        <w:pStyle w:val="Caption"/>
      </w:pPr>
      <w:proofErr w:type="gramStart"/>
      <w:r>
        <w:t xml:space="preserve">Table </w:t>
      </w:r>
      <w:r w:rsidR="0000223C">
        <w:fldChar w:fldCharType="begin"/>
      </w:r>
      <w:r w:rsidR="0000223C">
        <w:instrText xml:space="preserve"> STYLEREF 1 \s </w:instrText>
      </w:r>
      <w:r w:rsidR="0000223C">
        <w:fldChar w:fldCharType="separate"/>
      </w:r>
      <w:r w:rsidR="004071FC">
        <w:rPr>
          <w:noProof/>
        </w:rPr>
        <w:t>1</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1</w:t>
      </w:r>
      <w:r w:rsidR="0000223C">
        <w:fldChar w:fldCharType="end"/>
      </w:r>
      <w:r>
        <w:t xml:space="preserve"> Breakeven analysis results</w:t>
      </w:r>
      <w:r w:rsidR="00A7141B">
        <w:t xml:space="preserve"> (over ten years)</w:t>
      </w:r>
    </w:p>
    <w:tbl>
      <w:tblPr>
        <w:tblStyle w:val="Deloittetable"/>
        <w:tblW w:w="0" w:type="auto"/>
        <w:tblLook w:val="04A0" w:firstRow="1" w:lastRow="0" w:firstColumn="1" w:lastColumn="0" w:noHBand="0" w:noVBand="1"/>
      </w:tblPr>
      <w:tblGrid>
        <w:gridCol w:w="3402"/>
        <w:gridCol w:w="2781"/>
        <w:gridCol w:w="2843"/>
      </w:tblGrid>
      <w:tr w:rsidR="00394BF9" w14:paraId="302BC524" w14:textId="77777777" w:rsidTr="00620A35">
        <w:trPr>
          <w:cnfStyle w:val="100000000000" w:firstRow="1" w:lastRow="0" w:firstColumn="0" w:lastColumn="0" w:oddVBand="0" w:evenVBand="0" w:oddHBand="0" w:evenHBand="0" w:firstRowFirstColumn="0" w:firstRowLastColumn="0" w:lastRowFirstColumn="0" w:lastRowLastColumn="0"/>
          <w:trHeight w:val="338"/>
        </w:trPr>
        <w:tc>
          <w:tcPr>
            <w:tcW w:w="3402" w:type="dxa"/>
          </w:tcPr>
          <w:p w14:paraId="5A9B64AA" w14:textId="77777777" w:rsidR="00394BF9" w:rsidRPr="00A2734D" w:rsidRDefault="00394BF9" w:rsidP="00CE577D">
            <w:pPr>
              <w:spacing w:after="0" w:line="240" w:lineRule="auto"/>
              <w:rPr>
                <w:b/>
                <w:bCs/>
              </w:rPr>
            </w:pPr>
            <w:r w:rsidRPr="00A2734D">
              <w:rPr>
                <w:b/>
                <w:bCs/>
              </w:rPr>
              <w:t xml:space="preserve">Option </w:t>
            </w:r>
          </w:p>
        </w:tc>
        <w:tc>
          <w:tcPr>
            <w:tcW w:w="2781" w:type="dxa"/>
          </w:tcPr>
          <w:p w14:paraId="1671C02D" w14:textId="77777777" w:rsidR="00394BF9" w:rsidRPr="00A2734D" w:rsidRDefault="00394BF9" w:rsidP="00CE577D">
            <w:pPr>
              <w:spacing w:after="0" w:line="240" w:lineRule="auto"/>
              <w:rPr>
                <w:b/>
                <w:bCs/>
              </w:rPr>
            </w:pPr>
            <w:r w:rsidRPr="00A2734D">
              <w:rPr>
                <w:b/>
                <w:bCs/>
              </w:rPr>
              <w:t>Cost</w:t>
            </w:r>
          </w:p>
        </w:tc>
        <w:tc>
          <w:tcPr>
            <w:tcW w:w="2843" w:type="dxa"/>
          </w:tcPr>
          <w:p w14:paraId="24E63FD6" w14:textId="77777777" w:rsidR="00394BF9" w:rsidRPr="00A2734D" w:rsidRDefault="00394BF9" w:rsidP="00CE577D">
            <w:pPr>
              <w:spacing w:after="0" w:line="240" w:lineRule="auto"/>
              <w:rPr>
                <w:b/>
                <w:bCs/>
              </w:rPr>
            </w:pPr>
            <w:r w:rsidRPr="00A2734D">
              <w:rPr>
                <w:b/>
                <w:bCs/>
              </w:rPr>
              <w:t>Required avoided non-fatality</w:t>
            </w:r>
          </w:p>
        </w:tc>
      </w:tr>
      <w:tr w:rsidR="00394BF9" w14:paraId="662BE8D9" w14:textId="77777777" w:rsidTr="00620A35">
        <w:trPr>
          <w:trHeight w:val="161"/>
        </w:trPr>
        <w:tc>
          <w:tcPr>
            <w:tcW w:w="3402" w:type="dxa"/>
          </w:tcPr>
          <w:p w14:paraId="1A36CC19" w14:textId="77777777" w:rsidR="00394BF9" w:rsidRDefault="00394BF9" w:rsidP="00CE577D">
            <w:pPr>
              <w:spacing w:after="0" w:line="240" w:lineRule="auto"/>
            </w:pPr>
            <w:r>
              <w:t>Licensing plus a ban on dry cutting</w:t>
            </w:r>
          </w:p>
        </w:tc>
        <w:tc>
          <w:tcPr>
            <w:tcW w:w="2781" w:type="dxa"/>
          </w:tcPr>
          <w:p w14:paraId="4340A2A4" w14:textId="77777777" w:rsidR="00394BF9" w:rsidRDefault="00394BF9" w:rsidP="00CE577D">
            <w:pPr>
              <w:spacing w:after="0" w:line="240" w:lineRule="auto"/>
            </w:pPr>
            <w:r>
              <w:t>$4.2 million</w:t>
            </w:r>
          </w:p>
        </w:tc>
        <w:tc>
          <w:tcPr>
            <w:tcW w:w="2843" w:type="dxa"/>
          </w:tcPr>
          <w:p w14:paraId="21AC32F7" w14:textId="77777777" w:rsidR="00394BF9" w:rsidRDefault="00394BF9" w:rsidP="00CE577D">
            <w:pPr>
              <w:spacing w:after="0" w:line="240" w:lineRule="auto"/>
            </w:pPr>
            <w:r>
              <w:t>0.8</w:t>
            </w:r>
          </w:p>
        </w:tc>
      </w:tr>
      <w:tr w:rsidR="00394BF9" w14:paraId="0EF94DC2" w14:textId="77777777" w:rsidTr="00620A35">
        <w:trPr>
          <w:trHeight w:val="118"/>
        </w:trPr>
        <w:tc>
          <w:tcPr>
            <w:tcW w:w="3402" w:type="dxa"/>
          </w:tcPr>
          <w:p w14:paraId="3D90B2BC" w14:textId="77777777" w:rsidR="00394BF9" w:rsidRDefault="00394BF9" w:rsidP="00CE577D">
            <w:pPr>
              <w:spacing w:after="0" w:line="240" w:lineRule="auto"/>
            </w:pPr>
            <w:r>
              <w:t>Licensing plus the full package of reforms</w:t>
            </w:r>
          </w:p>
        </w:tc>
        <w:tc>
          <w:tcPr>
            <w:tcW w:w="2781" w:type="dxa"/>
          </w:tcPr>
          <w:p w14:paraId="7325B155" w14:textId="77777777" w:rsidR="00394BF9" w:rsidRDefault="00394BF9" w:rsidP="00CE577D">
            <w:pPr>
              <w:spacing w:after="0" w:line="240" w:lineRule="auto"/>
            </w:pPr>
            <w:r>
              <w:t>$171.5 million</w:t>
            </w:r>
          </w:p>
        </w:tc>
        <w:tc>
          <w:tcPr>
            <w:tcW w:w="2843" w:type="dxa"/>
          </w:tcPr>
          <w:p w14:paraId="0810FE52" w14:textId="77777777" w:rsidR="00394BF9" w:rsidRDefault="00394BF9" w:rsidP="00CE577D">
            <w:pPr>
              <w:spacing w:after="0" w:line="240" w:lineRule="auto"/>
            </w:pPr>
            <w:r>
              <w:t>32.1</w:t>
            </w:r>
          </w:p>
        </w:tc>
      </w:tr>
      <w:tr w:rsidR="00394BF9" w14:paraId="2E5A5CE0" w14:textId="77777777" w:rsidTr="00620A35">
        <w:trPr>
          <w:trHeight w:val="13"/>
        </w:trPr>
        <w:tc>
          <w:tcPr>
            <w:tcW w:w="3402" w:type="dxa"/>
          </w:tcPr>
          <w:p w14:paraId="0D28C746" w14:textId="77777777" w:rsidR="00394BF9" w:rsidRDefault="00394BF9" w:rsidP="00CE577D">
            <w:pPr>
              <w:spacing w:after="0" w:line="240" w:lineRule="auto"/>
            </w:pPr>
            <w:r>
              <w:t xml:space="preserve">Licensing plus the full package of reforms for stonemasons only. </w:t>
            </w:r>
          </w:p>
        </w:tc>
        <w:tc>
          <w:tcPr>
            <w:tcW w:w="2781" w:type="dxa"/>
          </w:tcPr>
          <w:p w14:paraId="707179F4" w14:textId="77777777" w:rsidR="00394BF9" w:rsidRDefault="00394BF9" w:rsidP="00CE577D">
            <w:pPr>
              <w:spacing w:after="0" w:line="240" w:lineRule="auto"/>
            </w:pPr>
            <w:r>
              <w:t>$27.2 million</w:t>
            </w:r>
          </w:p>
        </w:tc>
        <w:tc>
          <w:tcPr>
            <w:tcW w:w="2843" w:type="dxa"/>
          </w:tcPr>
          <w:p w14:paraId="4C608851" w14:textId="77777777" w:rsidR="00394BF9" w:rsidRDefault="00394BF9" w:rsidP="00CE577D">
            <w:pPr>
              <w:spacing w:after="0" w:line="240" w:lineRule="auto"/>
            </w:pPr>
            <w:r>
              <w:t>5.1</w:t>
            </w:r>
          </w:p>
        </w:tc>
      </w:tr>
    </w:tbl>
    <w:p w14:paraId="5BA9C1DC" w14:textId="77777777" w:rsidR="00394BF9" w:rsidRDefault="00394BF9" w:rsidP="00394BF9"/>
    <w:p w14:paraId="1B011DE3" w14:textId="05175E9E" w:rsidR="00394BF9" w:rsidRDefault="00394BF9" w:rsidP="00394BF9">
      <w:r w:rsidRPr="004F0B7A">
        <w:t xml:space="preserve">Given that there have been 13 known fatalities related to silicosis over the past 20 years, and </w:t>
      </w:r>
      <w:r w:rsidR="00BA6289">
        <w:t xml:space="preserve">considering </w:t>
      </w:r>
      <w:r w:rsidRPr="004F0B7A">
        <w:t xml:space="preserve">the recent spike in illnesses diagnosed (with </w:t>
      </w:r>
      <w:r w:rsidR="0069228E">
        <w:t xml:space="preserve">serious </w:t>
      </w:r>
      <w:r w:rsidRPr="004F0B7A">
        <w:t xml:space="preserve">outcomes including potential fatalities), it </w:t>
      </w:r>
      <w:r w:rsidR="00BA6289">
        <w:t xml:space="preserve">is </w:t>
      </w:r>
      <w:r w:rsidR="0009128D">
        <w:t xml:space="preserve">likely </w:t>
      </w:r>
      <w:r w:rsidRPr="004F0B7A">
        <w:t xml:space="preserve">that there will be a significant </w:t>
      </w:r>
      <w:r w:rsidRPr="00E86249">
        <w:t xml:space="preserve">decrease in </w:t>
      </w:r>
      <w:r w:rsidR="00BA6289">
        <w:t>illnesses and deaths</w:t>
      </w:r>
      <w:r w:rsidRPr="00E86249">
        <w:t xml:space="preserve"> as a result of introducing licensing and the package of reforms. </w:t>
      </w:r>
      <w:r w:rsidR="0009128D">
        <w:t>However there is significant uncertainty about the size of the decrease in illnesses and deaths.</w:t>
      </w:r>
    </w:p>
    <w:p w14:paraId="07211F9E" w14:textId="3711E6DF" w:rsidR="0009128D" w:rsidRDefault="0009128D" w:rsidP="0009128D">
      <w:r>
        <w:t>For the option where businesses other than stonemasons under the proposed Regulations are excluded</w:t>
      </w:r>
      <w:r w:rsidR="006A4391">
        <w:t xml:space="preserve"> from coverage</w:t>
      </w:r>
      <w:r>
        <w:t xml:space="preserve">, the cost of the licensing scheme plus the full package of reforms is $27.2 million. To justify this cost, only 5.1 silicosis illnesses over 10 years would need to be avoided. This is very likely to be achieved when considering the number of fatalities over the last 20 years, as well as the spike in recent silicosis diagnoses which is not yet fully reflected in fatalities data. </w:t>
      </w:r>
    </w:p>
    <w:p w14:paraId="5D27D7E0" w14:textId="3CF5F283" w:rsidR="0009128D" w:rsidRPr="004F0B7A" w:rsidRDefault="00B83045" w:rsidP="0009128D">
      <w:r>
        <w:t>For the option where there is a</w:t>
      </w:r>
      <w:r w:rsidR="0009128D">
        <w:t xml:space="preserve"> licensing scheme plus the </w:t>
      </w:r>
      <w:r>
        <w:t xml:space="preserve">full </w:t>
      </w:r>
      <w:r w:rsidR="0009128D">
        <w:t xml:space="preserve">package of </w:t>
      </w:r>
      <w:r>
        <w:t xml:space="preserve">reforms, the estimated cost </w:t>
      </w:r>
      <w:r w:rsidR="0009128D">
        <w:t xml:space="preserve">is $171.5 million. This option would need to </w:t>
      </w:r>
      <w:r w:rsidR="008F0B00">
        <w:t>result in the avoidance of</w:t>
      </w:r>
      <w:r w:rsidR="0009128D">
        <w:t xml:space="preserve"> approximately 32 silicosis illnes</w:t>
      </w:r>
      <w:r w:rsidR="0009128D" w:rsidRPr="001A4B72">
        <w:t xml:space="preserve">ses </w:t>
      </w:r>
      <w:r w:rsidR="0009128D">
        <w:t xml:space="preserve">over </w:t>
      </w:r>
      <w:r w:rsidR="0009128D" w:rsidRPr="00994AF5">
        <w:t xml:space="preserve">10 </w:t>
      </w:r>
      <w:r w:rsidR="0009128D">
        <w:t xml:space="preserve">years to </w:t>
      </w:r>
      <w:r w:rsidR="0009128D" w:rsidRPr="004F0B7A">
        <w:t xml:space="preserve">breakeven. </w:t>
      </w:r>
    </w:p>
    <w:p w14:paraId="13AABFB9" w14:textId="752FCC7F" w:rsidR="00A10E7B" w:rsidRDefault="00A10E7B" w:rsidP="00A10E7B">
      <w:r w:rsidRPr="00B2399F">
        <w:t xml:space="preserve">A </w:t>
      </w:r>
      <w:r>
        <w:t>key driver of the breakeven point of 32 illnesses</w:t>
      </w:r>
      <w:r w:rsidRPr="00B2399F">
        <w:t xml:space="preserve"> is the high number of construction businesses potentially impacted</w:t>
      </w:r>
      <w:r>
        <w:t>.  These businesses account</w:t>
      </w:r>
      <w:r w:rsidRPr="00B2399F">
        <w:t xml:space="preserve"> for 80% of the </w:t>
      </w:r>
      <w:r w:rsidR="0069228E">
        <w:t xml:space="preserve">total </w:t>
      </w:r>
      <w:r w:rsidRPr="00B2399F">
        <w:t xml:space="preserve">costs to business. This cost on the construction industry is disproportionate to where the </w:t>
      </w:r>
      <w:r w:rsidR="00A7141B">
        <w:t xml:space="preserve">costs </w:t>
      </w:r>
      <w:r w:rsidRPr="00B2399F">
        <w:t xml:space="preserve">of silicosis </w:t>
      </w:r>
      <w:r w:rsidR="0069228E">
        <w:t xml:space="preserve">are known </w:t>
      </w:r>
      <w:r w:rsidR="00A7141B">
        <w:t>currently</w:t>
      </w:r>
      <w:r w:rsidR="0069228E">
        <w:t xml:space="preserve"> to</w:t>
      </w:r>
      <w:r w:rsidR="00A7141B">
        <w:t xml:space="preserve"> exist</w:t>
      </w:r>
      <w:r w:rsidRPr="00B2399F">
        <w:t xml:space="preserve">, with most illnesses in Victoria in the last 20 years occurring in stonemason businesses. </w:t>
      </w:r>
      <w:r w:rsidR="000D7AC3" w:rsidRPr="00B2399F">
        <w:t xml:space="preserve">If </w:t>
      </w:r>
      <w:r w:rsidR="000D7AC3">
        <w:t xml:space="preserve">the regulations </w:t>
      </w:r>
      <w:r w:rsidR="000D7AC3" w:rsidRPr="00B2399F">
        <w:t xml:space="preserve">applied to a narrower construction cohort or only stonemasons, the </w:t>
      </w:r>
      <w:r w:rsidR="000D7AC3">
        <w:t>breakeven point is more likely to be achieved</w:t>
      </w:r>
      <w:r w:rsidR="000D7AC3" w:rsidRPr="00B2399F">
        <w:t>.</w:t>
      </w:r>
      <w:r w:rsidR="000D7AC3">
        <w:t xml:space="preserve"> However, while</w:t>
      </w:r>
      <w:r w:rsidR="000D7AC3" w:rsidRPr="00B2399F">
        <w:t xml:space="preserve"> </w:t>
      </w:r>
      <w:r w:rsidR="000D7AC3">
        <w:t>a</w:t>
      </w:r>
      <w:r w:rsidRPr="00B2399F">
        <w:t xml:space="preserve"> large amount of costs are borne by the construction </w:t>
      </w:r>
      <w:proofErr w:type="gramStart"/>
      <w:r w:rsidRPr="00B2399F">
        <w:t>industry,</w:t>
      </w:r>
      <w:proofErr w:type="gramEnd"/>
      <w:r w:rsidRPr="00B2399F">
        <w:t xml:space="preserve"> </w:t>
      </w:r>
      <w:r w:rsidR="000D7AC3">
        <w:t xml:space="preserve">there is value in taking a precautionary approach to this industry that recognises the </w:t>
      </w:r>
      <w:r w:rsidR="00376269">
        <w:t xml:space="preserve">historic </w:t>
      </w:r>
      <w:r w:rsidR="000D7AC3">
        <w:t xml:space="preserve">illnesses </w:t>
      </w:r>
      <w:r w:rsidR="00376269">
        <w:t xml:space="preserve">in the stonemason industry and the risk of </w:t>
      </w:r>
      <w:r w:rsidR="00A7141B">
        <w:t>increases in cases</w:t>
      </w:r>
      <w:r w:rsidR="00376269">
        <w:t xml:space="preserve"> in other industr</w:t>
      </w:r>
      <w:r w:rsidR="00A7141B">
        <w:t>ies</w:t>
      </w:r>
      <w:r w:rsidR="00376269">
        <w:t xml:space="preserve"> that work with silica products. </w:t>
      </w:r>
      <w:r w:rsidR="00A7141B">
        <w:t xml:space="preserve">The </w:t>
      </w:r>
      <w:r w:rsidR="006A4391">
        <w:t xml:space="preserve">spike in cases </w:t>
      </w:r>
      <w:r w:rsidR="00A7141B">
        <w:t>in the stonemason industry demonstrate</w:t>
      </w:r>
      <w:r w:rsidR="006C488B">
        <w:t>s</w:t>
      </w:r>
      <w:r w:rsidR="00A7141B">
        <w:t xml:space="preserve"> the potentially high costs associated with an increase in illnesses that was not anticipated.</w:t>
      </w:r>
    </w:p>
    <w:p w14:paraId="1834131D" w14:textId="671CF86F" w:rsidR="00620A35" w:rsidRPr="00E86249" w:rsidRDefault="00620A35" w:rsidP="00394BF9">
      <w:r>
        <w:t>I</w:t>
      </w:r>
      <w:r w:rsidRPr="0002023E">
        <w:t>t is unlikely but not implausible that the Regulations could avoid 3</w:t>
      </w:r>
      <w:r>
        <w:t>2</w:t>
      </w:r>
      <w:r w:rsidRPr="0002023E">
        <w:t xml:space="preserve"> illnesses over the next 10 years, which is the point at which the benefits of the regulations exceed the cost. Given that the </w:t>
      </w:r>
      <w:r w:rsidRPr="0002023E">
        <w:lastRenderedPageBreak/>
        <w:t xml:space="preserve">extent of latent illness associated with past exposure is not fully known, </w:t>
      </w:r>
      <w:r>
        <w:t xml:space="preserve">and the benefit estimation is considered to be conservative, </w:t>
      </w:r>
      <w:r w:rsidRPr="0002023E">
        <w:t>there is merit in taking a precautionary approach to the issue.</w:t>
      </w:r>
    </w:p>
    <w:p w14:paraId="0305AFCC" w14:textId="1A80EB8E" w:rsidR="00D72271" w:rsidRPr="00B2399F" w:rsidRDefault="00D72271" w:rsidP="00A2734D">
      <w:pPr>
        <w:pStyle w:val="Heading2un-numbered"/>
      </w:pPr>
      <w:r w:rsidRPr="00564222">
        <w:t>Preferred option</w:t>
      </w:r>
    </w:p>
    <w:p w14:paraId="2123B7C2" w14:textId="587215CF" w:rsidR="00A10E7B" w:rsidRDefault="00A10E7B" w:rsidP="00394BF9">
      <w:r w:rsidRPr="00A2734D">
        <w:t xml:space="preserve">The preferred option is considered to be the Licensing scheme plus the </w:t>
      </w:r>
      <w:r>
        <w:t>full package of reforms</w:t>
      </w:r>
      <w:r w:rsidRPr="00A2734D">
        <w:t xml:space="preserve">. </w:t>
      </w:r>
    </w:p>
    <w:p w14:paraId="2BBB9133" w14:textId="2AEA4788" w:rsidR="004B30FF" w:rsidRPr="0069228E" w:rsidRDefault="004B30FF" w:rsidP="00394BF9">
      <w:r>
        <w:t xml:space="preserve">This </w:t>
      </w:r>
      <w:r w:rsidR="00720DD7">
        <w:t>option</w:t>
      </w:r>
      <w:r>
        <w:t xml:space="preserve"> will cover the stonemason, construction, mining and manufacturing sectors</w:t>
      </w:r>
      <w:r w:rsidR="00A1251F">
        <w:t xml:space="preserve">. Worksafe has identified </w:t>
      </w:r>
      <w:r>
        <w:t xml:space="preserve">24 sub-industries </w:t>
      </w:r>
      <w:r w:rsidR="00720DD7">
        <w:t xml:space="preserve">within these </w:t>
      </w:r>
      <w:r w:rsidR="00A1251F">
        <w:t xml:space="preserve">four </w:t>
      </w:r>
      <w:r w:rsidR="00720DD7">
        <w:t xml:space="preserve">sectors </w:t>
      </w:r>
      <w:r>
        <w:t xml:space="preserve">that are most likely to be exposed to silica </w:t>
      </w:r>
      <w:r w:rsidRPr="0069228E">
        <w:t>dust</w:t>
      </w:r>
      <w:r w:rsidR="00720DD7" w:rsidRPr="0069228E">
        <w:t xml:space="preserve"> and therefore be affected by this package of reforms</w:t>
      </w:r>
      <w:r w:rsidRPr="0069228E">
        <w:t xml:space="preserve">. </w:t>
      </w:r>
      <w:r w:rsidR="00A1251F" w:rsidRPr="0069228E">
        <w:t xml:space="preserve">This </w:t>
      </w:r>
      <w:r w:rsidRPr="0069228E">
        <w:t>include</w:t>
      </w:r>
      <w:r w:rsidR="00A1251F" w:rsidRPr="0069228E">
        <w:t>s</w:t>
      </w:r>
      <w:r w:rsidRPr="0069228E">
        <w:t xml:space="preserve"> </w:t>
      </w:r>
      <w:r w:rsidR="00470A4B" w:rsidRPr="0069228E">
        <w:t xml:space="preserve">bricklayers, carpenters and </w:t>
      </w:r>
      <w:proofErr w:type="gramStart"/>
      <w:r w:rsidR="00470A4B" w:rsidRPr="0069228E">
        <w:t>joiners,</w:t>
      </w:r>
      <w:proofErr w:type="gramEnd"/>
      <w:r w:rsidR="00470A4B" w:rsidRPr="0069228E">
        <w:t xml:space="preserve"> </w:t>
      </w:r>
      <w:r w:rsidRPr="0069228E">
        <w:t>cement manufacturing, concreters</w:t>
      </w:r>
      <w:r w:rsidR="00470A4B" w:rsidRPr="0069228E">
        <w:t xml:space="preserve">, </w:t>
      </w:r>
      <w:r w:rsidRPr="0069228E">
        <w:t xml:space="preserve">plasterers, </w:t>
      </w:r>
      <w:r w:rsidR="00C97B84" w:rsidRPr="0069228E">
        <w:t>and tilers,</w:t>
      </w:r>
      <w:r w:rsidRPr="0069228E">
        <w:t xml:space="preserve"> </w:t>
      </w:r>
      <w:r w:rsidR="00A1251F" w:rsidRPr="0069228E">
        <w:t>along with stonemasons</w:t>
      </w:r>
      <w:r w:rsidRPr="0069228E">
        <w:t xml:space="preserve">. </w:t>
      </w:r>
    </w:p>
    <w:p w14:paraId="01F2BD5A" w14:textId="3612D971" w:rsidR="00A448C4" w:rsidRPr="0069228E" w:rsidRDefault="00B83045" w:rsidP="00A10E7B">
      <w:r w:rsidRPr="0069228E">
        <w:t>Noting the significant uncertainty around potential avoided illnesses and deaths, particularly in non-stonemason industries such as construction, this option has been chosen because:</w:t>
      </w:r>
    </w:p>
    <w:p w14:paraId="6817674C" w14:textId="24594088" w:rsidR="00A448C4" w:rsidRPr="0069228E" w:rsidRDefault="00394BF9" w:rsidP="00394BF9">
      <w:pPr>
        <w:pStyle w:val="ListBullet"/>
        <w:numPr>
          <w:ilvl w:val="0"/>
          <w:numId w:val="23"/>
        </w:numPr>
      </w:pPr>
      <w:r w:rsidRPr="0069228E">
        <w:t xml:space="preserve">There is merit in taking a precautionary approach to the issue, given </w:t>
      </w:r>
      <w:r w:rsidR="0069228E" w:rsidRPr="005A7254">
        <w:t xml:space="preserve">that there has been a </w:t>
      </w:r>
      <w:r w:rsidRPr="0069228E">
        <w:t>recent spike in illnesses</w:t>
      </w:r>
      <w:r w:rsidR="0069228E" w:rsidRPr="005A7254">
        <w:t xml:space="preserve"> </w:t>
      </w:r>
      <w:r w:rsidRPr="0069228E">
        <w:t xml:space="preserve">and </w:t>
      </w:r>
      <w:r w:rsidR="0069228E" w:rsidRPr="005A7254">
        <w:t xml:space="preserve">that </w:t>
      </w:r>
      <w:r w:rsidRPr="0069228E">
        <w:t>the extent of latent illness associated with past exposure is not fully known.</w:t>
      </w:r>
      <w:r w:rsidR="005C4D14" w:rsidRPr="0069228E">
        <w:t xml:space="preserve"> </w:t>
      </w:r>
      <w:r w:rsidR="00A448C4" w:rsidRPr="0069228E">
        <w:t>In the absence of this knowledge, and noting that the consequences of silicosis and related diseases are extremely serious and irreversible, it is wise to err on the side of caution.</w:t>
      </w:r>
    </w:p>
    <w:p w14:paraId="3E634A12" w14:textId="0F6D9A36" w:rsidR="00394BF9" w:rsidRDefault="005C4D14" w:rsidP="00394BF9">
      <w:pPr>
        <w:pStyle w:val="ListBullet"/>
      </w:pPr>
      <w:r>
        <w:t xml:space="preserve">The </w:t>
      </w:r>
      <w:r w:rsidRPr="002A67B3">
        <w:t>quantification of the benefit</w:t>
      </w:r>
      <w:r w:rsidR="006C488B">
        <w:t>s</w:t>
      </w:r>
      <w:r w:rsidRPr="002A67B3">
        <w:t xml:space="preserve"> of avoided silicosis illness has been estimated conservatively in this RIS</w:t>
      </w:r>
      <w:r>
        <w:t>.</w:t>
      </w:r>
      <w:r w:rsidR="006C488B">
        <w:t xml:space="preserve"> This includes the fact that some illnesses and deaths may be occurring but are not attributed to silicosis.</w:t>
      </w:r>
    </w:p>
    <w:p w14:paraId="021D5FB2" w14:textId="27E29D05" w:rsidR="00394BF9" w:rsidRPr="00564222" w:rsidRDefault="00A448C4" w:rsidP="00394BF9">
      <w:pPr>
        <w:pStyle w:val="ListBullet"/>
      </w:pPr>
      <w:r>
        <w:t>There are a</w:t>
      </w:r>
      <w:r w:rsidR="00394BF9">
        <w:t xml:space="preserve"> range of qualitative benefits of reducing exposure to silicosis, which are not captured in the breakeven analysis</w:t>
      </w:r>
      <w:r w:rsidR="00D25BE8">
        <w:t>, such as employment impacts and psychological impacts</w:t>
      </w:r>
      <w:r w:rsidR="00394BF9">
        <w:t xml:space="preserve">. </w:t>
      </w:r>
    </w:p>
    <w:p w14:paraId="3AF0F2B4" w14:textId="77777777" w:rsidR="00B07EDE" w:rsidRDefault="00B07EDE" w:rsidP="00B07EDE">
      <w:pPr>
        <w:pStyle w:val="Heading2un-numbered"/>
      </w:pPr>
      <w:r>
        <w:t>Implementation strategy</w:t>
      </w:r>
    </w:p>
    <w:p w14:paraId="489BB1FD" w14:textId="77777777" w:rsidR="00B07EDE" w:rsidRPr="00B460A8" w:rsidRDefault="00B07EDE" w:rsidP="00B07EDE">
      <w:r w:rsidRPr="00AA7DA4">
        <w:t>WorkSafe will prepare a full implementation and communications strategy for the proposed Regulations.</w:t>
      </w:r>
      <w:r>
        <w:t xml:space="preserve"> T</w:t>
      </w:r>
      <w:r w:rsidRPr="00E73486">
        <w:t>wo of the most critical elements of implementation are transition and enforcement</w:t>
      </w:r>
      <w:r>
        <w:t xml:space="preserve">. </w:t>
      </w:r>
    </w:p>
    <w:p w14:paraId="2F191A0D" w14:textId="1ED47A6F" w:rsidR="00DD6D23" w:rsidRDefault="00DD6D23" w:rsidP="00DD6D23">
      <w:r>
        <w:t>S</w:t>
      </w:r>
      <w:r w:rsidRPr="00AA7DA4">
        <w:t>ome provisions will have a 12 month transition period,</w:t>
      </w:r>
      <w:r>
        <w:t xml:space="preserve"> commencing from the date the Regulations are made,</w:t>
      </w:r>
      <w:r w:rsidRPr="00AA7DA4">
        <w:t xml:space="preserve"> including the requirement to hold an engineered stone licence and the requirement for suppliers not to provide engineered stone to a person who does not hold an engineered stone licence. This transition period reflects the reality that it will take some time for</w:t>
      </w:r>
      <w:r>
        <w:t xml:space="preserve"> businesses to prepare and submit a licence application and for</w:t>
      </w:r>
      <w:r w:rsidRPr="00AA7DA4">
        <w:t xml:space="preserve"> WorkSafe to assess the expected 300 licence applications.</w:t>
      </w:r>
      <w:r>
        <w:t xml:space="preserve"> </w:t>
      </w:r>
      <w:r w:rsidRPr="00AA7DA4">
        <w:t>Irrespective of these transitional arrangements, parties required to hold an engineered stone licence will need to apply for a licence as soon as practicable after the proposed Regulations come into effect</w:t>
      </w:r>
    </w:p>
    <w:p w14:paraId="18082582" w14:textId="687C2646" w:rsidR="00B07EDE" w:rsidRPr="00AA7DA4" w:rsidRDefault="00DD6D23" w:rsidP="00B07EDE">
      <w:r>
        <w:t xml:space="preserve">Other </w:t>
      </w:r>
      <w:r w:rsidR="00B07EDE" w:rsidRPr="00AA7DA4">
        <w:t xml:space="preserve">elements of the </w:t>
      </w:r>
      <w:r w:rsidR="00B07EDE">
        <w:t xml:space="preserve">proposed </w:t>
      </w:r>
      <w:r w:rsidR="00B07EDE" w:rsidRPr="00AA7DA4">
        <w:t xml:space="preserve">Regulations that directly relate to worker safety will come into force </w:t>
      </w:r>
      <w:r>
        <w:t xml:space="preserve">earlier than those provisions identified above, </w:t>
      </w:r>
      <w:r w:rsidR="00B07EDE" w:rsidRPr="00AA7DA4">
        <w:t>includ</w:t>
      </w:r>
      <w:r>
        <w:t>ing</w:t>
      </w:r>
      <w:r w:rsidR="00B07EDE" w:rsidRPr="00AA7DA4">
        <w:t>:</w:t>
      </w:r>
    </w:p>
    <w:p w14:paraId="0B93A39A" w14:textId="77777777" w:rsidR="00B07EDE" w:rsidRPr="00AA7DA4" w:rsidRDefault="00B07EDE" w:rsidP="00B07EDE">
      <w:pPr>
        <w:pStyle w:val="ListBullet"/>
        <w:numPr>
          <w:ilvl w:val="0"/>
          <w:numId w:val="23"/>
        </w:numPr>
      </w:pPr>
      <w:r w:rsidRPr="00AA7DA4">
        <w:t>The requirement for suppliers to provide written information about crystalline silica products</w:t>
      </w:r>
    </w:p>
    <w:p w14:paraId="39F80757" w14:textId="77777777" w:rsidR="00B07EDE" w:rsidRPr="00AA7DA4" w:rsidRDefault="00B07EDE" w:rsidP="00B07EDE">
      <w:pPr>
        <w:pStyle w:val="ListBullet"/>
        <w:numPr>
          <w:ilvl w:val="0"/>
          <w:numId w:val="23"/>
        </w:numPr>
      </w:pPr>
      <w:r w:rsidRPr="00AA7DA4">
        <w:t>The requirement for wet-cutting or on-tool dust extraction system or exhaust ventilation</w:t>
      </w:r>
    </w:p>
    <w:p w14:paraId="7B3E5783" w14:textId="77777777" w:rsidR="00B07EDE" w:rsidRPr="00AA7DA4" w:rsidRDefault="00B07EDE" w:rsidP="00B07EDE">
      <w:pPr>
        <w:pStyle w:val="ListBullet"/>
        <w:numPr>
          <w:ilvl w:val="0"/>
          <w:numId w:val="23"/>
        </w:numPr>
      </w:pPr>
      <w:r w:rsidRPr="00AA7DA4">
        <w:t xml:space="preserve">Restrictions on the use of compressed air for cleaning   </w:t>
      </w:r>
    </w:p>
    <w:p w14:paraId="21B044A9" w14:textId="77777777" w:rsidR="00B07EDE" w:rsidRPr="00AA7DA4" w:rsidRDefault="00B07EDE" w:rsidP="00B07EDE">
      <w:pPr>
        <w:pStyle w:val="ListBullet"/>
        <w:numPr>
          <w:ilvl w:val="0"/>
          <w:numId w:val="23"/>
        </w:numPr>
      </w:pPr>
      <w:r w:rsidRPr="00AA7DA4">
        <w:t>The requirement to identify high risk silica work and prepare a silica hazard control statement</w:t>
      </w:r>
    </w:p>
    <w:p w14:paraId="0246DBD8" w14:textId="77777777" w:rsidR="00B07EDE" w:rsidRDefault="00B07EDE" w:rsidP="00B07EDE">
      <w:pPr>
        <w:pStyle w:val="ListBullet"/>
        <w:numPr>
          <w:ilvl w:val="0"/>
          <w:numId w:val="23"/>
        </w:numPr>
      </w:pPr>
      <w:r w:rsidRPr="00AA7DA4">
        <w:t>The requirement to provide information on health risks to job applicants and employees.</w:t>
      </w:r>
    </w:p>
    <w:p w14:paraId="736C95C7" w14:textId="77777777" w:rsidR="00B07EDE" w:rsidRPr="00AA7DA4" w:rsidRDefault="00B07EDE" w:rsidP="00B07EDE">
      <w:pPr>
        <w:pStyle w:val="ListBullet"/>
        <w:numPr>
          <w:ilvl w:val="0"/>
          <w:numId w:val="0"/>
        </w:numPr>
        <w:ind w:left="340"/>
      </w:pPr>
    </w:p>
    <w:p w14:paraId="15C55484" w14:textId="501BC101" w:rsidR="00B07EDE" w:rsidRDefault="00B07EDE" w:rsidP="00EB5C70">
      <w:r w:rsidRPr="00AA7DA4">
        <w:t>A strong enforcement and compliance program will accompany implementation of the proposed Regulations.  WorkSafe already has an established compliance and enforcement workforce, systems and processes, around the risks to health posed by exposure to silica dust. The compliance program that was ‘ramped up’ as part of the Silica Action Plan and following the August 2019 reforms will generally continue.</w:t>
      </w:r>
      <w:r>
        <w:t xml:space="preserve"> </w:t>
      </w:r>
    </w:p>
    <w:p w14:paraId="4DC4A351" w14:textId="6CC72947" w:rsidR="00EB5C70" w:rsidRPr="000210CB" w:rsidRDefault="00B460A8" w:rsidP="00B460A8">
      <w:pPr>
        <w:pStyle w:val="Heading2un-numbered"/>
      </w:pPr>
      <w:r>
        <w:t>Evaluation</w:t>
      </w:r>
      <w:r w:rsidR="00B07EDE">
        <w:t xml:space="preserve"> of the Regulations</w:t>
      </w:r>
    </w:p>
    <w:p w14:paraId="1F953D7E" w14:textId="77777777" w:rsidR="00B460A8" w:rsidRPr="00A2734D" w:rsidRDefault="00B460A8" w:rsidP="00B460A8">
      <w:r w:rsidRPr="00A2734D">
        <w:t xml:space="preserve">In accordance with good regulatory practice, WorkSafe is developing an evaluation strategy to measure the efficiency and effectiveness of the proposed Regulations, and its broader strategy to prevent illnesses and deaths from exposure to silica dust. The proposed evaluation strategy is set </w:t>
      </w:r>
      <w:r w:rsidRPr="00A2734D">
        <w:lastRenderedPageBreak/>
        <w:t xml:space="preserve">out below and will be refined during 2020 and prior to the proposed Regulations coming into effect.  </w:t>
      </w:r>
    </w:p>
    <w:p w14:paraId="71249247" w14:textId="77777777" w:rsidR="00B460A8" w:rsidRPr="00A2734D" w:rsidRDefault="00B460A8" w:rsidP="00B460A8">
      <w:r w:rsidRPr="00A2734D">
        <w:t>The broad evaluation approach to evaluation will involve two parts:</w:t>
      </w:r>
    </w:p>
    <w:p w14:paraId="230C9DAA" w14:textId="53C82166" w:rsidR="00B460A8" w:rsidRPr="00A2734D" w:rsidRDefault="00B460A8" w:rsidP="00B460A8">
      <w:pPr>
        <w:pStyle w:val="ListBullet"/>
        <w:numPr>
          <w:ilvl w:val="0"/>
          <w:numId w:val="56"/>
        </w:numPr>
        <w:ind w:left="340" w:hanging="340"/>
      </w:pPr>
      <w:r w:rsidRPr="00A2734D">
        <w:t xml:space="preserve">The collation, analysis and review of </w:t>
      </w:r>
      <w:r w:rsidRPr="00A2734D">
        <w:rPr>
          <w:b/>
        </w:rPr>
        <w:t xml:space="preserve">annual data </w:t>
      </w:r>
      <w:r w:rsidRPr="00A2734D">
        <w:t>on the efficiency and effectiveness of the proposed Regulations. This annual data will include:</w:t>
      </w:r>
    </w:p>
    <w:p w14:paraId="36093D94" w14:textId="121E4A4F" w:rsidR="00B460A8" w:rsidRPr="00A2734D" w:rsidRDefault="00B460A8" w:rsidP="00B460A8">
      <w:pPr>
        <w:pStyle w:val="ListBullet"/>
        <w:numPr>
          <w:ilvl w:val="1"/>
          <w:numId w:val="56"/>
        </w:numPr>
      </w:pPr>
      <w:r w:rsidRPr="00A2734D">
        <w:t xml:space="preserve">Shorter-term input and output based measures largely focussing on the proposed Regulations themselves </w:t>
      </w:r>
    </w:p>
    <w:p w14:paraId="1B8C20CC" w14:textId="3FB61E52" w:rsidR="00B460A8" w:rsidRPr="00A2734D" w:rsidRDefault="00B460A8" w:rsidP="00B460A8">
      <w:pPr>
        <w:pStyle w:val="ListBullet"/>
        <w:numPr>
          <w:ilvl w:val="1"/>
          <w:numId w:val="56"/>
        </w:numPr>
        <w:rPr>
          <w:szCs w:val="18"/>
        </w:rPr>
      </w:pPr>
      <w:r w:rsidRPr="00A2734D">
        <w:t xml:space="preserve">Longer term measures of incidence of silicosis in the community, and its harms and effects. These measures will reflect the impact of the proposed Regulations as well as other actions. </w:t>
      </w:r>
    </w:p>
    <w:p w14:paraId="0B92A74E" w14:textId="1004F6AE" w:rsidR="005D46FD" w:rsidRDefault="00B460A8" w:rsidP="005A7254">
      <w:pPr>
        <w:pStyle w:val="ListBullet"/>
        <w:numPr>
          <w:ilvl w:val="0"/>
          <w:numId w:val="56"/>
        </w:numPr>
        <w:ind w:left="340" w:hanging="340"/>
      </w:pPr>
      <w:r w:rsidRPr="00A2734D">
        <w:t xml:space="preserve">A more formal </w:t>
      </w:r>
      <w:r w:rsidRPr="005D46FD">
        <w:rPr>
          <w:b/>
        </w:rPr>
        <w:t>mid-term review</w:t>
      </w:r>
      <w:r w:rsidRPr="00A2734D">
        <w:t xml:space="preserve"> of the proposed Regulations to be conducted after three full years of operation</w:t>
      </w:r>
      <w:r w:rsidR="00145C36">
        <w:t xml:space="preserve"> of the Regulations</w:t>
      </w:r>
      <w:r w:rsidR="00286267">
        <w:t>.</w:t>
      </w:r>
      <w:r w:rsidR="005D46FD" w:rsidRPr="005D46FD">
        <w:t xml:space="preserve"> </w:t>
      </w:r>
      <w:r w:rsidR="005D46FD">
        <w:t xml:space="preserve">Given the uncertainty of </w:t>
      </w:r>
      <w:proofErr w:type="gramStart"/>
      <w:r w:rsidR="005D46FD">
        <w:t>some  of</w:t>
      </w:r>
      <w:proofErr w:type="gramEnd"/>
      <w:r w:rsidR="005D46FD">
        <w:t xml:space="preserve"> the benefits, and that the preferred option will impose new costs on a large number of businesses, </w:t>
      </w:r>
      <w:r w:rsidR="006C488B">
        <w:t xml:space="preserve">it </w:t>
      </w:r>
      <w:r w:rsidR="005D46FD">
        <w:t>will be important to review data and conduct an early assessment of the effectiveness of the Regulations.</w:t>
      </w:r>
    </w:p>
    <w:p w14:paraId="0835CBE9" w14:textId="29781DB8" w:rsidR="00B460A8" w:rsidRPr="00B460A8" w:rsidRDefault="005D46FD" w:rsidP="005A7254">
      <w:pPr>
        <w:pStyle w:val="ListBullet"/>
        <w:numPr>
          <w:ilvl w:val="0"/>
          <w:numId w:val="0"/>
        </w:numPr>
      </w:pPr>
      <w:r>
        <w:t xml:space="preserve"> </w:t>
      </w:r>
    </w:p>
    <w:p w14:paraId="49C01197" w14:textId="0445874C" w:rsidR="00F9113D" w:rsidRDefault="00081881" w:rsidP="007E562B">
      <w:pPr>
        <w:pStyle w:val="Heading4un-numbered"/>
      </w:pPr>
      <w:r>
        <w:t>Deloitte Access Economics</w:t>
      </w:r>
      <w:r w:rsidR="00DD22FF" w:rsidRPr="00DD22FF">
        <w:t xml:space="preserve"> </w:t>
      </w:r>
      <w:bookmarkEnd w:id="52"/>
    </w:p>
    <w:p w14:paraId="686FA24C" w14:textId="77777777" w:rsidR="00BA4A12" w:rsidRDefault="00BA4A12" w:rsidP="00BF3260"/>
    <w:p w14:paraId="1DB232A6" w14:textId="77777777" w:rsidR="00232866" w:rsidRDefault="00232866" w:rsidP="00BF3260">
      <w:pPr>
        <w:sectPr w:rsidR="00232866" w:rsidSect="005F043A">
          <w:headerReference w:type="default" r:id="rId27"/>
          <w:footerReference w:type="default" r:id="rId28"/>
          <w:pgSz w:w="11906" w:h="16838" w:code="9"/>
          <w:pgMar w:top="1440" w:right="1440" w:bottom="1440" w:left="1440" w:header="680" w:footer="425" w:gutter="0"/>
          <w:pgNumType w:fmt="lowerRoman"/>
          <w:cols w:space="284"/>
          <w:noEndnote/>
          <w:docGrid w:linePitch="360"/>
        </w:sectPr>
      </w:pPr>
    </w:p>
    <w:p w14:paraId="584DD981" w14:textId="77777777" w:rsidR="00BF3260" w:rsidRDefault="00BF3260" w:rsidP="00EC6D8D">
      <w:pPr>
        <w:pStyle w:val="Heading1"/>
      </w:pPr>
      <w:bookmarkStart w:id="53" w:name="_Toc462313129"/>
      <w:bookmarkStart w:id="54" w:name="_Toc462317839"/>
      <w:bookmarkStart w:id="55" w:name="_Toc462397803"/>
      <w:bookmarkStart w:id="56" w:name="_Toc463002430"/>
      <w:bookmarkStart w:id="57" w:name="_Toc472586342"/>
      <w:bookmarkStart w:id="58" w:name="_Toc482168120"/>
      <w:bookmarkStart w:id="59" w:name="_Toc482174907"/>
      <w:bookmarkStart w:id="60" w:name="_Toc49173693"/>
      <w:r>
        <w:lastRenderedPageBreak/>
        <w:t>Background</w:t>
      </w:r>
      <w:bookmarkEnd w:id="53"/>
      <w:bookmarkEnd w:id="54"/>
      <w:bookmarkEnd w:id="55"/>
      <w:bookmarkEnd w:id="56"/>
      <w:bookmarkEnd w:id="57"/>
      <w:bookmarkEnd w:id="58"/>
      <w:bookmarkEnd w:id="59"/>
      <w:bookmarkEnd w:id="60"/>
    </w:p>
    <w:p w14:paraId="0841061A" w14:textId="4FCC38BF" w:rsidR="00595E98" w:rsidRPr="002968FC" w:rsidRDefault="00595E98" w:rsidP="00595E98">
      <w:pPr>
        <w:rPr>
          <w:sz w:val="28"/>
          <w:szCs w:val="28"/>
        </w:rPr>
      </w:pPr>
      <w:r w:rsidRPr="002968FC">
        <w:rPr>
          <w:sz w:val="28"/>
          <w:szCs w:val="28"/>
        </w:rPr>
        <w:t>This chapter outlines the purpose of the R</w:t>
      </w:r>
      <w:r w:rsidR="00AB4C1B">
        <w:rPr>
          <w:sz w:val="28"/>
          <w:szCs w:val="28"/>
        </w:rPr>
        <w:t xml:space="preserve">egulatory </w:t>
      </w:r>
      <w:r w:rsidRPr="002968FC">
        <w:rPr>
          <w:sz w:val="28"/>
          <w:szCs w:val="28"/>
        </w:rPr>
        <w:t>I</w:t>
      </w:r>
      <w:r w:rsidR="00AB4C1B">
        <w:rPr>
          <w:sz w:val="28"/>
          <w:szCs w:val="28"/>
        </w:rPr>
        <w:t xml:space="preserve">mpact </w:t>
      </w:r>
      <w:r w:rsidRPr="002968FC">
        <w:rPr>
          <w:sz w:val="28"/>
          <w:szCs w:val="28"/>
        </w:rPr>
        <w:t>S</w:t>
      </w:r>
      <w:r w:rsidR="00AB4C1B">
        <w:rPr>
          <w:sz w:val="28"/>
          <w:szCs w:val="28"/>
        </w:rPr>
        <w:t>tatement</w:t>
      </w:r>
      <w:r w:rsidRPr="002968FC">
        <w:rPr>
          <w:sz w:val="28"/>
          <w:szCs w:val="28"/>
        </w:rPr>
        <w:t xml:space="preserve">, background to the Regulations being proposed, and how the key steps in the RIS process will be applied to the development of the </w:t>
      </w:r>
      <w:r w:rsidRPr="007011F8">
        <w:rPr>
          <w:sz w:val="28"/>
          <w:szCs w:val="28"/>
        </w:rPr>
        <w:t>Occupational Health and Safety Regulations</w:t>
      </w:r>
      <w:r w:rsidR="00AB4C1B">
        <w:rPr>
          <w:sz w:val="28"/>
          <w:szCs w:val="28"/>
        </w:rPr>
        <w:t xml:space="preserve"> 2017 </w:t>
      </w:r>
      <w:r>
        <w:rPr>
          <w:sz w:val="28"/>
          <w:szCs w:val="28"/>
        </w:rPr>
        <w:t xml:space="preserve">for </w:t>
      </w:r>
      <w:r w:rsidR="007A6B21">
        <w:rPr>
          <w:sz w:val="28"/>
          <w:szCs w:val="28"/>
        </w:rPr>
        <w:t>working with c</w:t>
      </w:r>
      <w:r>
        <w:rPr>
          <w:sz w:val="28"/>
          <w:szCs w:val="28"/>
        </w:rPr>
        <w:t xml:space="preserve">rystalline </w:t>
      </w:r>
      <w:r w:rsidR="007A6B21">
        <w:rPr>
          <w:sz w:val="28"/>
          <w:szCs w:val="28"/>
        </w:rPr>
        <w:t>s</w:t>
      </w:r>
      <w:r>
        <w:rPr>
          <w:sz w:val="28"/>
          <w:szCs w:val="28"/>
        </w:rPr>
        <w:t>ilica.</w:t>
      </w:r>
    </w:p>
    <w:p w14:paraId="4193CFD6" w14:textId="77777777" w:rsidR="00595E98" w:rsidRDefault="00595E98" w:rsidP="00595E98">
      <w:pPr>
        <w:pStyle w:val="Heading2"/>
      </w:pPr>
      <w:r>
        <w:t>Introduction</w:t>
      </w:r>
    </w:p>
    <w:p w14:paraId="5E992E04" w14:textId="42295AC7" w:rsidR="00595E98" w:rsidRDefault="1055C6E2" w:rsidP="00595E98">
      <w:r>
        <w:t>Reforms to</w:t>
      </w:r>
      <w:r w:rsidR="00595E98">
        <w:t xml:space="preserve"> </w:t>
      </w:r>
      <w:r w:rsidR="00AB4C1B">
        <w:t>the</w:t>
      </w:r>
      <w:r w:rsidR="00865C9D">
        <w:t xml:space="preserve"> OHS Regulations</w:t>
      </w:r>
      <w:r w:rsidR="00595E98">
        <w:t xml:space="preserve"> </w:t>
      </w:r>
      <w:r w:rsidR="6B8DC687">
        <w:t>are</w:t>
      </w:r>
      <w:r w:rsidR="00595E98">
        <w:t xml:space="preserve"> being </w:t>
      </w:r>
      <w:r w:rsidR="00EF3AA1">
        <w:t xml:space="preserve">considered </w:t>
      </w:r>
      <w:r w:rsidR="00595E98">
        <w:t xml:space="preserve">in order to adequately protect the </w:t>
      </w:r>
      <w:r w:rsidR="00EF3AA1">
        <w:t xml:space="preserve">health and safety </w:t>
      </w:r>
      <w:r w:rsidR="00595E98">
        <w:t xml:space="preserve">of those employed within industries which </w:t>
      </w:r>
      <w:r w:rsidR="006633AA">
        <w:t xml:space="preserve">have </w:t>
      </w:r>
      <w:r w:rsidR="00595E98">
        <w:t>a high risk of exposure to respirable crystalline silica (RCS).</w:t>
      </w:r>
    </w:p>
    <w:p w14:paraId="642FCD36" w14:textId="7AD0A6A3" w:rsidR="004E6C55" w:rsidRDefault="00595E98" w:rsidP="00595E98">
      <w:r w:rsidRPr="002968FC">
        <w:t>M</w:t>
      </w:r>
      <w:r>
        <w:t>any materials</w:t>
      </w:r>
      <w:r w:rsidRPr="002968FC">
        <w:t xml:space="preserve"> used to fabricate </w:t>
      </w:r>
      <w:r>
        <w:t xml:space="preserve">products, such as </w:t>
      </w:r>
      <w:r w:rsidRPr="002968FC">
        <w:t>stone benchtops</w:t>
      </w:r>
      <w:r>
        <w:t xml:space="preserve">, </w:t>
      </w:r>
      <w:r w:rsidRPr="002968FC">
        <w:t>contain</w:t>
      </w:r>
      <w:r>
        <w:t xml:space="preserve"> varying levels of</w:t>
      </w:r>
      <w:r w:rsidRPr="002968FC">
        <w:t xml:space="preserve"> crystalline silica</w:t>
      </w:r>
      <w:r>
        <w:t xml:space="preserve">. </w:t>
      </w:r>
      <w:r w:rsidRPr="002968FC">
        <w:t>The cutting, grinding, trimming, sanding or polishing of these materials produces very small particles of dust, including</w:t>
      </w:r>
      <w:r>
        <w:t xml:space="preserve"> RCS</w:t>
      </w:r>
      <w:r w:rsidRPr="002968FC">
        <w:t>. If inhaled, RCS can cause serious and fatal diseases</w:t>
      </w:r>
      <w:r w:rsidR="007255E4">
        <w:t xml:space="preserve">, including </w:t>
      </w:r>
      <w:r w:rsidRPr="002968FC">
        <w:t>silicosis</w:t>
      </w:r>
      <w:r w:rsidR="006633AA">
        <w:t xml:space="preserve"> and auto-immune diseases</w:t>
      </w:r>
      <w:r w:rsidR="007255E4">
        <w:t xml:space="preserve">. </w:t>
      </w:r>
    </w:p>
    <w:p w14:paraId="14AF53AB" w14:textId="1D1A0076" w:rsidR="008A0F16" w:rsidRDefault="00646398" w:rsidP="00595E98">
      <w:r>
        <w:t xml:space="preserve">Whilst </w:t>
      </w:r>
      <w:r w:rsidR="00096F46">
        <w:t xml:space="preserve">the impact is greatest in the </w:t>
      </w:r>
      <w:r w:rsidR="00D7032E">
        <w:t>stonemason industry, due to the high proportion of work involving engineered stone,</w:t>
      </w:r>
      <w:r>
        <w:t xml:space="preserve"> </w:t>
      </w:r>
      <w:r w:rsidR="00323E58">
        <w:t>RCS also</w:t>
      </w:r>
      <w:r w:rsidR="00AC27EB">
        <w:t xml:space="preserve"> presents a significant risk to </w:t>
      </w:r>
      <w:r w:rsidR="00B737C6">
        <w:t xml:space="preserve">workers employed within </w:t>
      </w:r>
      <w:r w:rsidR="00323E58">
        <w:t xml:space="preserve">extraction and construction </w:t>
      </w:r>
      <w:r w:rsidR="00B737C6">
        <w:t>industries wh</w:t>
      </w:r>
      <w:r w:rsidR="00A736DF">
        <w:t>o</w:t>
      </w:r>
      <w:r w:rsidR="00200762">
        <w:t xml:space="preserve"> </w:t>
      </w:r>
      <w:r w:rsidR="00214E62">
        <w:t>regularly</w:t>
      </w:r>
      <w:r w:rsidR="00B737C6">
        <w:t xml:space="preserve"> </w:t>
      </w:r>
      <w:r w:rsidR="00C27ECE">
        <w:t>work with</w:t>
      </w:r>
      <w:r w:rsidR="00AC27EB">
        <w:t xml:space="preserve"> substances </w:t>
      </w:r>
      <w:r w:rsidR="00200762">
        <w:t>containing</w:t>
      </w:r>
      <w:r w:rsidR="00AC27EB">
        <w:t xml:space="preserve"> crystalline silica</w:t>
      </w:r>
      <w:r w:rsidR="0081788A">
        <w:t xml:space="preserve">. </w:t>
      </w:r>
      <w:r w:rsidR="005E674B">
        <w:t>Here</w:t>
      </w:r>
      <w:r w:rsidR="00210260">
        <w:t>, t</w:t>
      </w:r>
      <w:r w:rsidR="001746BC">
        <w:t>he risk of e</w:t>
      </w:r>
      <w:r w:rsidR="00745291">
        <w:t xml:space="preserve">xposure is </w:t>
      </w:r>
      <w:r w:rsidR="59298E94">
        <w:t>determined by the</w:t>
      </w:r>
      <w:r w:rsidR="00CC0EA6">
        <w:t xml:space="preserve"> silica content within</w:t>
      </w:r>
      <w:r w:rsidR="008A15E0">
        <w:t xml:space="preserve"> </w:t>
      </w:r>
      <w:r w:rsidR="0082514B">
        <w:t xml:space="preserve">each </w:t>
      </w:r>
      <w:r w:rsidR="008A15E0">
        <w:t xml:space="preserve">substance </w:t>
      </w:r>
      <w:r w:rsidR="0082514B">
        <w:t>as well as</w:t>
      </w:r>
      <w:r w:rsidR="008A15E0">
        <w:t xml:space="preserve"> the </w:t>
      </w:r>
      <w:r w:rsidR="0082514B">
        <w:t xml:space="preserve">nature of each </w:t>
      </w:r>
      <w:r w:rsidR="001C08B4">
        <w:t xml:space="preserve">production </w:t>
      </w:r>
      <w:r w:rsidR="0082514B">
        <w:t>process.</w:t>
      </w:r>
      <w:r w:rsidR="00745CCA">
        <w:t xml:space="preserve"> </w:t>
      </w:r>
      <w:r w:rsidR="00EB0D33">
        <w:t>On construction sites,</w:t>
      </w:r>
      <w:r w:rsidR="00C80A4E">
        <w:t xml:space="preserve"> exposure to crystalline silica can occur during </w:t>
      </w:r>
      <w:r w:rsidR="002773D8">
        <w:t>routine</w:t>
      </w:r>
      <w:r w:rsidR="00C80A4E">
        <w:t xml:space="preserve"> construction</w:t>
      </w:r>
      <w:r w:rsidR="00405B30">
        <w:t>, installation</w:t>
      </w:r>
      <w:r w:rsidR="00C80A4E">
        <w:t xml:space="preserve"> and demolition ta</w:t>
      </w:r>
      <w:r w:rsidR="00F8484F">
        <w:t>sk</w:t>
      </w:r>
      <w:r w:rsidR="0022023F">
        <w:t>s</w:t>
      </w:r>
      <w:r w:rsidR="00F8484F">
        <w:t xml:space="preserve"> </w:t>
      </w:r>
      <w:r w:rsidR="000320F0">
        <w:t>involving</w:t>
      </w:r>
      <w:r w:rsidR="00F8484F">
        <w:t xml:space="preserve"> </w:t>
      </w:r>
      <w:r w:rsidR="00745291">
        <w:t xml:space="preserve">engineered stone, </w:t>
      </w:r>
      <w:r w:rsidR="00F8484F">
        <w:t>concrete, bricks,</w:t>
      </w:r>
      <w:r w:rsidR="00A96E5F">
        <w:t xml:space="preserve"> mortar o</w:t>
      </w:r>
      <w:r w:rsidR="008506F6">
        <w:t>r</w:t>
      </w:r>
      <w:r w:rsidR="00A96E5F">
        <w:t xml:space="preserve"> other masonry</w:t>
      </w:r>
      <w:r w:rsidR="002376A1">
        <w:t>.</w:t>
      </w:r>
      <w:r w:rsidR="008506F6">
        <w:t xml:space="preserve"> </w:t>
      </w:r>
      <w:r w:rsidR="00C064AC">
        <w:t>Similarly</w:t>
      </w:r>
      <w:r w:rsidR="00BE4390">
        <w:t>,</w:t>
      </w:r>
      <w:r w:rsidR="000524FF">
        <w:t xml:space="preserve"> in quarrying industries,</w:t>
      </w:r>
      <w:r w:rsidR="00BE4390">
        <w:t xml:space="preserve"> </w:t>
      </w:r>
      <w:r w:rsidR="00C064AC">
        <w:t>c</w:t>
      </w:r>
      <w:r w:rsidR="00DC1C18">
        <w:t>ommon tasks such as d</w:t>
      </w:r>
      <w:r w:rsidR="00A42735">
        <w:t>rilling</w:t>
      </w:r>
      <w:r w:rsidR="00DC1C18">
        <w:t>,</w:t>
      </w:r>
      <w:r w:rsidR="005C0BA0">
        <w:t xml:space="preserve"> excavating, crushing</w:t>
      </w:r>
      <w:r w:rsidR="00C92CCB">
        <w:t xml:space="preserve"> </w:t>
      </w:r>
      <w:r w:rsidR="00EC6A0E">
        <w:t xml:space="preserve">and </w:t>
      </w:r>
      <w:r w:rsidR="007D059A">
        <w:t xml:space="preserve">mobile plant movement on </w:t>
      </w:r>
      <w:r w:rsidR="00C92CCB">
        <w:t>unsealed roads</w:t>
      </w:r>
      <w:r w:rsidR="000A5417">
        <w:t xml:space="preserve"> can </w:t>
      </w:r>
      <w:r w:rsidR="0043481C">
        <w:t xml:space="preserve">also </w:t>
      </w:r>
      <w:r w:rsidR="000A5417">
        <w:t xml:space="preserve">generate </w:t>
      </w:r>
      <w:r w:rsidR="006E2FCC">
        <w:t>significant level</w:t>
      </w:r>
      <w:r w:rsidR="00F26827">
        <w:t>s</w:t>
      </w:r>
      <w:r w:rsidR="006E2FCC">
        <w:t xml:space="preserve"> of RCS dust.</w:t>
      </w:r>
      <w:r w:rsidR="009A79B4">
        <w:t xml:space="preserve"> </w:t>
      </w:r>
    </w:p>
    <w:p w14:paraId="7B4BD138" w14:textId="48B60894" w:rsidR="00595E98" w:rsidRDefault="00595E98" w:rsidP="00595E98">
      <w:r>
        <w:t xml:space="preserve">A </w:t>
      </w:r>
      <w:r w:rsidR="006633AA">
        <w:t>nationwide surge in</w:t>
      </w:r>
      <w:r>
        <w:t xml:space="preserve"> silic</w:t>
      </w:r>
      <w:r w:rsidR="006633AA">
        <w:t xml:space="preserve">a-related illnesses and deaths in recent years </w:t>
      </w:r>
      <w:r w:rsidR="31E58B3E">
        <w:t>is associated with</w:t>
      </w:r>
      <w:r w:rsidR="00A61DD2">
        <w:t xml:space="preserve"> </w:t>
      </w:r>
      <w:r w:rsidR="00995C0D">
        <w:t>high levels of demand for engineered stone over other benchtop materials within the Australian market</w:t>
      </w:r>
      <w:r w:rsidR="00294FD2">
        <w:t xml:space="preserve">. </w:t>
      </w:r>
      <w:r w:rsidR="00870474">
        <w:t xml:space="preserve">Additionally, </w:t>
      </w:r>
      <w:r w:rsidR="244A5C43">
        <w:t>i</w:t>
      </w:r>
      <w:r w:rsidR="00A61DD2">
        <w:t>ncreasing awareness of the risks associated with RCS and</w:t>
      </w:r>
      <w:r w:rsidR="008B51E8">
        <w:t xml:space="preserve"> the importance of health </w:t>
      </w:r>
      <w:r w:rsidR="0009106E">
        <w:t xml:space="preserve">monitoring </w:t>
      </w:r>
      <w:r w:rsidR="00074E61">
        <w:t>has contributed to t</w:t>
      </w:r>
      <w:r w:rsidR="006953F4">
        <w:t xml:space="preserve">he climbing number of silicosis </w:t>
      </w:r>
      <w:r w:rsidR="002B0E45">
        <w:t>diagnoses</w:t>
      </w:r>
      <w:r w:rsidR="008C447E">
        <w:t xml:space="preserve">, </w:t>
      </w:r>
      <w:r w:rsidR="0009106E">
        <w:t xml:space="preserve">some of </w:t>
      </w:r>
      <w:r w:rsidR="008C447E">
        <w:t>which</w:t>
      </w:r>
      <w:r w:rsidR="002B0E45">
        <w:t xml:space="preserve"> may </w:t>
      </w:r>
      <w:r w:rsidR="0009106E">
        <w:t xml:space="preserve">otherwise </w:t>
      </w:r>
      <w:r w:rsidR="002B0E45">
        <w:t>have gone undetected</w:t>
      </w:r>
      <w:r w:rsidR="0009106E">
        <w:t xml:space="preserve"> for some time</w:t>
      </w:r>
      <w:r w:rsidR="002B0E45">
        <w:t>.</w:t>
      </w:r>
    </w:p>
    <w:p w14:paraId="1E75C657" w14:textId="7157B6BE" w:rsidR="00595E98" w:rsidRDefault="002B0E45" w:rsidP="00595E98">
      <w:r>
        <w:t xml:space="preserve">The increasing number of </w:t>
      </w:r>
      <w:r w:rsidR="0010330F">
        <w:t>sil</w:t>
      </w:r>
      <w:r w:rsidR="00BE0441">
        <w:t>ic</w:t>
      </w:r>
      <w:r w:rsidR="0010330F">
        <w:t>o</w:t>
      </w:r>
      <w:r w:rsidR="00BE0441">
        <w:t>s</w:t>
      </w:r>
      <w:r w:rsidR="0010330F">
        <w:t xml:space="preserve">is-related </w:t>
      </w:r>
      <w:r w:rsidR="00065EB7">
        <w:t xml:space="preserve">WorkCover </w:t>
      </w:r>
      <w:r w:rsidR="00E27934">
        <w:t>claims</w:t>
      </w:r>
      <w:r w:rsidR="008C447E">
        <w:t xml:space="preserve"> </w:t>
      </w:r>
      <w:r w:rsidR="00E94B98">
        <w:t xml:space="preserve">has </w:t>
      </w:r>
      <w:r w:rsidR="006633AA">
        <w:t>created an imperative</w:t>
      </w:r>
      <w:r w:rsidR="00595E98">
        <w:t xml:space="preserve"> for </w:t>
      </w:r>
      <w:r w:rsidR="00865C9D">
        <w:t>the</w:t>
      </w:r>
      <w:r w:rsidR="00595E98">
        <w:t xml:space="preserve"> OHS Regulations to </w:t>
      </w:r>
      <w:r w:rsidR="006633AA">
        <w:t xml:space="preserve">be reviewed to </w:t>
      </w:r>
      <w:r w:rsidR="02A1943D">
        <w:t xml:space="preserve">better </w:t>
      </w:r>
      <w:r w:rsidR="006633AA">
        <w:t>protect people</w:t>
      </w:r>
      <w:r w:rsidR="00595E98">
        <w:t xml:space="preserve"> working with crystalline silica. </w:t>
      </w:r>
      <w:r w:rsidR="00E27934">
        <w:t>In addition to a number of non-regulatory measures, t</w:t>
      </w:r>
      <w:r w:rsidR="00595E98">
        <w:t xml:space="preserve">he </w:t>
      </w:r>
      <w:r w:rsidR="006633AA">
        <w:t xml:space="preserve">current </w:t>
      </w:r>
      <w:r w:rsidR="00595E98">
        <w:t xml:space="preserve">OHS Regulations were amended in August 2019, </w:t>
      </w:r>
      <w:r w:rsidR="00E57981">
        <w:t>to introduce a prohibition</w:t>
      </w:r>
      <w:r w:rsidR="00595E98">
        <w:t xml:space="preserve"> </w:t>
      </w:r>
      <w:r w:rsidR="00E57981">
        <w:t>on</w:t>
      </w:r>
      <w:r w:rsidR="00E57981" w:rsidDel="0009106E">
        <w:t xml:space="preserve"> </w:t>
      </w:r>
      <w:r w:rsidR="00595E98">
        <w:t xml:space="preserve">using power tools </w:t>
      </w:r>
      <w:r w:rsidR="00E57981">
        <w:t xml:space="preserve">with </w:t>
      </w:r>
      <w:r w:rsidR="00595E98">
        <w:t>engineered stone without appropriate control measures</w:t>
      </w:r>
      <w:r w:rsidR="00247B3B">
        <w:t>, i.e. prohibiting ‘dry-cutting’</w:t>
      </w:r>
      <w:r w:rsidR="00595E98">
        <w:t xml:space="preserve">. </w:t>
      </w:r>
      <w:r w:rsidR="00343C8C">
        <w:t>However,</w:t>
      </w:r>
      <w:r w:rsidR="006633AA">
        <w:t xml:space="preserve"> t</w:t>
      </w:r>
      <w:r w:rsidR="00595E98">
        <w:t xml:space="preserve">hese interim regulations will </w:t>
      </w:r>
      <w:r w:rsidR="0009106E">
        <w:t xml:space="preserve">sunset </w:t>
      </w:r>
      <w:r w:rsidR="00595E98">
        <w:t>on the 19</w:t>
      </w:r>
      <w:r w:rsidR="00595E98" w:rsidRPr="1880A894">
        <w:rPr>
          <w:vertAlign w:val="superscript"/>
        </w:rPr>
        <w:t>th</w:t>
      </w:r>
      <w:r w:rsidR="00595E98">
        <w:t xml:space="preserve"> of </w:t>
      </w:r>
      <w:r w:rsidR="00367A9B">
        <w:t>February 2021</w:t>
      </w:r>
      <w:r w:rsidR="00595E98">
        <w:t>.</w:t>
      </w:r>
    </w:p>
    <w:p w14:paraId="2746C648" w14:textId="3DBB7D11" w:rsidR="00595E98" w:rsidRPr="00CF3787" w:rsidRDefault="4E9E0024" w:rsidP="00595E98">
      <w:r>
        <w:t>WorkSafe</w:t>
      </w:r>
      <w:r w:rsidR="00595E98">
        <w:t xml:space="preserve"> Victoria has engaged </w:t>
      </w:r>
      <w:r w:rsidR="00081881">
        <w:t>Deloitte Access Economics</w:t>
      </w:r>
      <w:r w:rsidR="00595E98">
        <w:t xml:space="preserve"> to prepare </w:t>
      </w:r>
      <w:r w:rsidR="006633AA">
        <w:t xml:space="preserve">this </w:t>
      </w:r>
      <w:r w:rsidR="00595E98">
        <w:t xml:space="preserve">Regulatory Impact Statement (RIS) in accordance with the Commissioner for Better Regulation’s Victorian Guide to Regulation (2016) and the </w:t>
      </w:r>
      <w:r w:rsidR="00595E98" w:rsidRPr="001A0F73">
        <w:rPr>
          <w:i/>
          <w:iCs/>
        </w:rPr>
        <w:t>Subordinate Legislation Act 1994</w:t>
      </w:r>
      <w:r w:rsidR="00595E98">
        <w:t xml:space="preserve">. This RIS considers the impact of different options for replacing the </w:t>
      </w:r>
      <w:r w:rsidR="006309DF">
        <w:t xml:space="preserve">interim </w:t>
      </w:r>
      <w:r w:rsidR="00595E98">
        <w:t xml:space="preserve">regulations. Any proposed </w:t>
      </w:r>
      <w:r w:rsidR="00247B3B">
        <w:t>r</w:t>
      </w:r>
      <w:r w:rsidR="00595E98">
        <w:t xml:space="preserve">egulations that impose a significant burden should be subject to a RIS in accordance with the provisions of </w:t>
      </w:r>
      <w:r w:rsidR="00595E98" w:rsidRPr="00232403">
        <w:t xml:space="preserve">the </w:t>
      </w:r>
      <w:r w:rsidR="00595E98" w:rsidRPr="1880A894">
        <w:rPr>
          <w:i/>
          <w:iCs/>
        </w:rPr>
        <w:t>Subordinate Legislation Act 1994</w:t>
      </w:r>
      <w:r w:rsidR="00595E98">
        <w:t xml:space="preserve">. The rigorous assessment of regulatory proposals within a RIS ensures that regulation best serves the Victorian community. This RIS is subject to independent assessment by </w:t>
      </w:r>
      <w:r w:rsidR="00247B3B">
        <w:t>Better Regulation Victoria (BRV)</w:t>
      </w:r>
      <w:r w:rsidR="00595E98">
        <w:t xml:space="preserve"> and a public consultation process.</w:t>
      </w:r>
    </w:p>
    <w:p w14:paraId="442287AC" w14:textId="2EFC0026" w:rsidR="00595E98" w:rsidRPr="00CF3787" w:rsidRDefault="00595E98" w:rsidP="00852635">
      <w:pPr>
        <w:pStyle w:val="Heading2"/>
      </w:pPr>
      <w:r w:rsidRPr="00396993">
        <w:lastRenderedPageBreak/>
        <w:t>Legi</w:t>
      </w:r>
      <w:r w:rsidRPr="006309DF">
        <w:t>slative and regulatory framework</w:t>
      </w:r>
    </w:p>
    <w:p w14:paraId="7BBBB49C" w14:textId="60784CA2" w:rsidR="00595E98" w:rsidRDefault="00595E98" w:rsidP="00595E98">
      <w:r w:rsidRPr="00CF3787">
        <w:t xml:space="preserve">The </w:t>
      </w:r>
      <w:r w:rsidRPr="00852635">
        <w:rPr>
          <w:i/>
          <w:iCs/>
        </w:rPr>
        <w:t>Occupational Health and Safety Act 2004</w:t>
      </w:r>
      <w:r w:rsidRPr="00CF3787">
        <w:t xml:space="preserve"> (OHS Act) sets out general duties that apply to employers, employees, manufacturers, and suppliers of </w:t>
      </w:r>
      <w:r w:rsidR="00854D17">
        <w:t>substances</w:t>
      </w:r>
      <w:r w:rsidRPr="00CF3787">
        <w:t>. These duties</w:t>
      </w:r>
      <w:r w:rsidR="00247B3B">
        <w:t xml:space="preserve"> </w:t>
      </w:r>
      <w:r w:rsidR="006633AA">
        <w:t>require</w:t>
      </w:r>
      <w:r w:rsidRPr="00CF3787">
        <w:t xml:space="preserve"> employers </w:t>
      </w:r>
      <w:r w:rsidR="006633AA">
        <w:t>to</w:t>
      </w:r>
      <w:r w:rsidR="006633AA" w:rsidRPr="00CF3787">
        <w:t xml:space="preserve"> </w:t>
      </w:r>
      <w:r w:rsidRPr="00CF3787">
        <w:t>provide and maintain a working environment that is safe and without risk to health</w:t>
      </w:r>
      <w:r w:rsidR="006633AA">
        <w:t>.</w:t>
      </w:r>
      <w:r w:rsidRPr="00CF3787">
        <w:rPr>
          <w:rStyle w:val="FootnoteReference"/>
        </w:rPr>
        <w:footnoteReference w:id="2"/>
      </w:r>
      <w:r w:rsidRPr="00CF3787">
        <w:t xml:space="preserve"> To </w:t>
      </w:r>
      <w:r w:rsidR="00E57981">
        <w:t>fulfil their duties</w:t>
      </w:r>
      <w:r>
        <w:t xml:space="preserve">, employers must eliminate or reduce risks to health </w:t>
      </w:r>
      <w:r w:rsidRPr="00AE4923">
        <w:rPr>
          <w:i/>
          <w:iCs/>
        </w:rPr>
        <w:t>so far as is reasonably practica</w:t>
      </w:r>
      <w:r w:rsidR="007B6A16" w:rsidRPr="00AE4923">
        <w:rPr>
          <w:i/>
          <w:iCs/>
        </w:rPr>
        <w:t>b</w:t>
      </w:r>
      <w:r w:rsidRPr="00AE4923">
        <w:rPr>
          <w:i/>
          <w:iCs/>
        </w:rPr>
        <w:t>l</w:t>
      </w:r>
      <w:r w:rsidR="007B6A16" w:rsidRPr="00AE4923">
        <w:rPr>
          <w:i/>
          <w:iCs/>
        </w:rPr>
        <w:t>e</w:t>
      </w:r>
      <w:r w:rsidR="006633AA">
        <w:t>.</w:t>
      </w:r>
      <w:r>
        <w:rPr>
          <w:rStyle w:val="FootnoteReference"/>
        </w:rPr>
        <w:footnoteReference w:id="3"/>
      </w:r>
      <w:r w:rsidR="007B6A16">
        <w:t xml:space="preserve"> These duties extend to any independent contractors engaged by the employer and any employees of the independent contractor but are limited to matters over which the employer has control.</w:t>
      </w:r>
      <w:r>
        <w:t xml:space="preserve"> Under the OHS Act, employers must </w:t>
      </w:r>
      <w:r w:rsidR="00E57981">
        <w:t xml:space="preserve">also </w:t>
      </w:r>
      <w:r>
        <w:t>monitor conditions at any workplace under the employer’s management or control</w:t>
      </w:r>
      <w:r w:rsidR="006633AA">
        <w:t>.</w:t>
      </w:r>
      <w:r>
        <w:rPr>
          <w:rStyle w:val="FootnoteReference"/>
        </w:rPr>
        <w:footnoteReference w:id="4"/>
      </w:r>
      <w:r>
        <w:t xml:space="preserve"> </w:t>
      </w:r>
      <w:r w:rsidR="00E57981">
        <w:t xml:space="preserve">Employers and self-employed persons </w:t>
      </w:r>
      <w:r>
        <w:t xml:space="preserve">also </w:t>
      </w:r>
      <w:r w:rsidR="00E57981">
        <w:t xml:space="preserve">have a duty to </w:t>
      </w:r>
      <w:r>
        <w:t>ensur</w:t>
      </w:r>
      <w:r w:rsidR="00E57981">
        <w:t>e</w:t>
      </w:r>
      <w:r>
        <w:t xml:space="preserve"> that persons other than employees are not exposed to health and safety risks arising from</w:t>
      </w:r>
      <w:r w:rsidR="00E57981">
        <w:t xml:space="preserve"> conduct</w:t>
      </w:r>
      <w:r>
        <w:t xml:space="preserve"> undertaken by the </w:t>
      </w:r>
      <w:proofErr w:type="gramStart"/>
      <w:r>
        <w:t>employer</w:t>
      </w:r>
      <w:r w:rsidR="006633AA">
        <w:t>.</w:t>
      </w:r>
      <w:r>
        <w:rPr>
          <w:rStyle w:val="FootnoteReference"/>
        </w:rPr>
        <w:footnoteReference w:id="5"/>
      </w:r>
      <w:r w:rsidR="00197B59">
        <w:rPr>
          <w:vertAlign w:val="superscript"/>
        </w:rPr>
        <w:t>,</w:t>
      </w:r>
      <w:proofErr w:type="gramEnd"/>
      <w:r>
        <w:rPr>
          <w:rStyle w:val="FootnoteReference"/>
        </w:rPr>
        <w:footnoteReference w:id="6"/>
      </w:r>
      <w:r>
        <w:t xml:space="preserve"> In addition, employees must take reasonable care for their own health and cooperate with their employers’ efforts to make the workplace safe</w:t>
      </w:r>
      <w:r w:rsidR="006633AA">
        <w:t>.</w:t>
      </w:r>
      <w:r>
        <w:rPr>
          <w:rStyle w:val="FootnoteReference"/>
        </w:rPr>
        <w:footnoteReference w:id="7"/>
      </w:r>
      <w:r>
        <w:t xml:space="preserve"> Meanwhile, under sections 29 and 30, manufacturers and suppliers have </w:t>
      </w:r>
      <w:r w:rsidR="00476043">
        <w:t xml:space="preserve">a </w:t>
      </w:r>
      <w:r>
        <w:t>duty to provide adequate information to each person to whom they provide any substance</w:t>
      </w:r>
      <w:r w:rsidR="007B6A16">
        <w:t xml:space="preserve"> that is to be used at a workplace</w:t>
      </w:r>
      <w:r>
        <w:t>.</w:t>
      </w:r>
    </w:p>
    <w:p w14:paraId="6B0CD0C9" w14:textId="0220BF9E" w:rsidR="00595E98" w:rsidRDefault="00595E98" w:rsidP="00595E98">
      <w:r>
        <w:t xml:space="preserve">The </w:t>
      </w:r>
      <w:r w:rsidR="002257DA">
        <w:t>OHS Regulations</w:t>
      </w:r>
      <w:r>
        <w:t xml:space="preserve"> specify the way that duties in</w:t>
      </w:r>
      <w:r w:rsidR="00476043">
        <w:t xml:space="preserve"> the</w:t>
      </w:r>
      <w:r>
        <w:t xml:space="preserve"> OHS Act must </w:t>
      </w:r>
      <w:r w:rsidR="006633AA">
        <w:t xml:space="preserve">be </w:t>
      </w:r>
      <w:r>
        <w:t>perform</w:t>
      </w:r>
      <w:r w:rsidR="006633AA">
        <w:t>ed</w:t>
      </w:r>
      <w:r>
        <w:t xml:space="preserve">. </w:t>
      </w:r>
      <w:r w:rsidRPr="005733DF">
        <w:t xml:space="preserve">Provisions relating to the use of hazardous substances </w:t>
      </w:r>
      <w:r>
        <w:t>in workplace</w:t>
      </w:r>
      <w:r w:rsidR="00476043">
        <w:t>s</w:t>
      </w:r>
      <w:r>
        <w:t xml:space="preserve"> are</w:t>
      </w:r>
      <w:r w:rsidRPr="005733DF">
        <w:t xml:space="preserve"> listed in Part 4.1</w:t>
      </w:r>
      <w:r w:rsidR="00AB4C1B">
        <w:t xml:space="preserve"> – Hazardous substances</w:t>
      </w:r>
      <w:r w:rsidRPr="005733DF">
        <w:t xml:space="preserve"> of the </w:t>
      </w:r>
      <w:r>
        <w:t>OHS Regulations</w:t>
      </w:r>
      <w:r w:rsidRPr="005733DF">
        <w:t>.</w:t>
      </w:r>
      <w:r>
        <w:t xml:space="preserve"> </w:t>
      </w:r>
      <w:r w:rsidRPr="005733DF">
        <w:t>Part 4.1 applies to a</w:t>
      </w:r>
      <w:r w:rsidR="0009106E">
        <w:t>ny</w:t>
      </w:r>
      <w:r w:rsidRPr="005733DF">
        <w:t xml:space="preserve"> substance</w:t>
      </w:r>
      <w:r w:rsidR="0009106E">
        <w:t xml:space="preserve"> that meets the definition</w:t>
      </w:r>
      <w:r w:rsidR="0009106E">
        <w:rPr>
          <w:rStyle w:val="FootnoteReference"/>
        </w:rPr>
        <w:footnoteReference w:id="8"/>
      </w:r>
      <w:r w:rsidR="0009106E">
        <w:t xml:space="preserve"> of a hazardous substance in the OHS Regulations; however, these</w:t>
      </w:r>
      <w:r w:rsidRPr="005733DF" w:rsidDel="0009106E">
        <w:t xml:space="preserve"> </w:t>
      </w:r>
      <w:r w:rsidRPr="005733DF">
        <w:t>are not explicitly listed</w:t>
      </w:r>
      <w:r w:rsidR="0009106E">
        <w:t>.</w:t>
      </w:r>
      <w:r w:rsidRPr="005733DF" w:rsidDel="0009106E">
        <w:t xml:space="preserve"> </w:t>
      </w:r>
      <w:r w:rsidRPr="005733DF">
        <w:t xml:space="preserve">Division 3, subdivision 2 of Part 4.1 imposes duties on employers in relation to the use of hazardous substances, including </w:t>
      </w:r>
      <w:r w:rsidR="009606EE">
        <w:t>RCS</w:t>
      </w:r>
      <w:r w:rsidRPr="005733DF">
        <w:t xml:space="preserve"> dust (see Regulation 154(1</w:t>
      </w:r>
      <w:proofErr w:type="gramStart"/>
      <w:r w:rsidRPr="005733DF">
        <w:t>)(</w:t>
      </w:r>
      <w:proofErr w:type="gramEnd"/>
      <w:r w:rsidRPr="005733DF">
        <w:t>b)). These duties include:</w:t>
      </w:r>
    </w:p>
    <w:p w14:paraId="65B2A2A2" w14:textId="04A13593" w:rsidR="00595E98" w:rsidRDefault="00595E98" w:rsidP="00852635">
      <w:pPr>
        <w:pStyle w:val="ListBullet"/>
      </w:pPr>
      <w:r>
        <w:t xml:space="preserve">Reducing the risk of </w:t>
      </w:r>
      <w:r w:rsidR="009606EE">
        <w:t>RCS</w:t>
      </w:r>
      <w:r>
        <w:t xml:space="preserve"> exposure by implementing controls in accordance with a hierarchy of control</w:t>
      </w:r>
      <w:r w:rsidR="007D0529">
        <w:t>s</w:t>
      </w:r>
      <w:r w:rsidR="00E52E16">
        <w:rPr>
          <w:rStyle w:val="FootnoteReference"/>
        </w:rPr>
        <w:footnoteReference w:id="9"/>
      </w:r>
    </w:p>
    <w:p w14:paraId="1116052F" w14:textId="033B5B7D" w:rsidR="00595E98" w:rsidRDefault="00595E98" w:rsidP="00852635">
      <w:pPr>
        <w:pStyle w:val="ListBullet"/>
      </w:pPr>
      <w:r>
        <w:t>Ensuring the workplace exposure standard (WES) of 0.</w:t>
      </w:r>
      <w:r w:rsidR="007B6A16">
        <w:t>05mg</w:t>
      </w:r>
      <w:r>
        <w:t>/m</w:t>
      </w:r>
      <w:r w:rsidRPr="00175981">
        <w:rPr>
          <w:vertAlign w:val="superscript"/>
        </w:rPr>
        <w:t>3</w:t>
      </w:r>
      <w:r>
        <w:t xml:space="preserve"> TWA is not exceeded</w:t>
      </w:r>
    </w:p>
    <w:p w14:paraId="14D197DF" w14:textId="77777777" w:rsidR="00595E98" w:rsidRDefault="00595E98" w:rsidP="00852635">
      <w:pPr>
        <w:pStyle w:val="ListBullet"/>
      </w:pPr>
      <w:r>
        <w:t>Undertaking atmospheric monitoring under certain circumstances</w:t>
      </w:r>
    </w:p>
    <w:p w14:paraId="47BBF78A" w14:textId="1733271D" w:rsidR="00595E98" w:rsidRDefault="00595E98" w:rsidP="00247B3B">
      <w:pPr>
        <w:pStyle w:val="ListBullet"/>
      </w:pPr>
      <w:r>
        <w:t>Conducting health monitoring of employees under certain circumstance</w:t>
      </w:r>
      <w:r w:rsidR="2EA54B48">
        <w:t>s.</w:t>
      </w:r>
    </w:p>
    <w:p w14:paraId="281090BC" w14:textId="77777777" w:rsidR="00247B3B" w:rsidRDefault="00247B3B" w:rsidP="00852635">
      <w:pPr>
        <w:pStyle w:val="ListBullet"/>
        <w:numPr>
          <w:ilvl w:val="0"/>
          <w:numId w:val="0"/>
        </w:numPr>
        <w:ind w:left="340"/>
      </w:pPr>
    </w:p>
    <w:p w14:paraId="11144573" w14:textId="11243379" w:rsidR="00595E98" w:rsidRDefault="00595E98">
      <w:r>
        <w:t xml:space="preserve">In August 2019, the Victorian Government made amendments to the </w:t>
      </w:r>
      <w:r w:rsidR="002257DA">
        <w:t>OHS Regulations</w:t>
      </w:r>
      <w:r>
        <w:t xml:space="preserve"> to introduce interim measures for </w:t>
      </w:r>
      <w:r w:rsidR="00D92A29">
        <w:t>specific activities</w:t>
      </w:r>
      <w:r>
        <w:t xml:space="preserve"> involving engineered stone. This involved introducing Part 4.5</w:t>
      </w:r>
      <w:r w:rsidR="00AB4C1B">
        <w:t xml:space="preserve"> – Crystalline silica</w:t>
      </w:r>
      <w:r w:rsidR="000210CB">
        <w:t>,</w:t>
      </w:r>
      <w:r>
        <w:t xml:space="preserve"> which specifically addresses </w:t>
      </w:r>
      <w:r w:rsidR="00D92A29">
        <w:t xml:space="preserve">processes that, if undertaken with engineered stone, generate concentrations of </w:t>
      </w:r>
      <w:r w:rsidR="009606EE">
        <w:t>RCS</w:t>
      </w:r>
      <w:r w:rsidR="00D92A29">
        <w:t xml:space="preserve"> dust that present a high risk of causing adverse health effects. </w:t>
      </w:r>
      <w:r>
        <w:t>The</w:t>
      </w:r>
      <w:r w:rsidR="00AB4C1B">
        <w:t>se</w:t>
      </w:r>
      <w:r>
        <w:t xml:space="preserve"> regulations impose a duty on employers, self-employed persons and people who manage or control a workplace to ensure that a power tool is not used for cutting, grinding or abrasive polishing of engineered stone unless appropriate control measures are properly used. </w:t>
      </w:r>
      <w:r w:rsidR="00D92A29">
        <w:t>In effect</w:t>
      </w:r>
      <w:r>
        <w:t xml:space="preserve">, </w:t>
      </w:r>
      <w:r w:rsidR="00D92A29">
        <w:t xml:space="preserve">this imposes </w:t>
      </w:r>
      <w:r>
        <w:t xml:space="preserve">a ban on the uncontrolled dry cutting of engineered stone in Victoria. </w:t>
      </w:r>
      <w:proofErr w:type="gramStart"/>
      <w:r>
        <w:t xml:space="preserve">This ban </w:t>
      </w:r>
      <w:r w:rsidR="00AB4C1B">
        <w:t>sunsets</w:t>
      </w:r>
      <w:proofErr w:type="gramEnd"/>
      <w:r w:rsidR="00AB4C1B">
        <w:t xml:space="preserve"> </w:t>
      </w:r>
      <w:r>
        <w:t>on the 1</w:t>
      </w:r>
      <w:r w:rsidR="00A566A4">
        <w:t>9th</w:t>
      </w:r>
      <w:r>
        <w:t xml:space="preserve"> of </w:t>
      </w:r>
      <w:r w:rsidR="00367A9B">
        <w:t>February 2021</w:t>
      </w:r>
      <w:r>
        <w:t>.</w:t>
      </w:r>
    </w:p>
    <w:p w14:paraId="51B8F7DC" w14:textId="54C51B59" w:rsidR="00595E98" w:rsidRDefault="00595E98" w:rsidP="00595E98">
      <w:r>
        <w:lastRenderedPageBreak/>
        <w:t xml:space="preserve">Under Part 4.5 of the OHS Regulations, </w:t>
      </w:r>
      <w:r w:rsidR="00D92A29">
        <w:t xml:space="preserve">power tools may only be used </w:t>
      </w:r>
      <w:r w:rsidR="00065EB7">
        <w:t xml:space="preserve">to cut, grind or abrasively polish </w:t>
      </w:r>
      <w:r w:rsidR="00D92A29">
        <w:t>engineered stone if the tool is used with</w:t>
      </w:r>
      <w:r>
        <w:t xml:space="preserve">: </w:t>
      </w:r>
    </w:p>
    <w:p w14:paraId="40099DC5" w14:textId="77777777" w:rsidR="00595E98" w:rsidRDefault="00595E98" w:rsidP="00852635">
      <w:pPr>
        <w:pStyle w:val="ListBullet"/>
      </w:pPr>
      <w:r>
        <w:t xml:space="preserve">an integrated water delivery system that supplies a continuous feed of water; or </w:t>
      </w:r>
    </w:p>
    <w:p w14:paraId="4BF66928" w14:textId="77777777" w:rsidR="00595E98" w:rsidRDefault="00595E98" w:rsidP="00852635">
      <w:pPr>
        <w:pStyle w:val="ListBullet"/>
      </w:pPr>
      <w:r>
        <w:t xml:space="preserve">a commercially available on-tool extraction system connected to a Dust Class H Vacuum or other suitable system that captures the dust generated; or </w:t>
      </w:r>
    </w:p>
    <w:p w14:paraId="305E12CC" w14:textId="67E1FD9D" w:rsidR="00D92A29" w:rsidRDefault="00595E98" w:rsidP="00247B3B">
      <w:pPr>
        <w:pStyle w:val="ListBullet"/>
      </w:pPr>
      <w:proofErr w:type="gramStart"/>
      <w:r>
        <w:t>if</w:t>
      </w:r>
      <w:proofErr w:type="gramEnd"/>
      <w:r>
        <w:t xml:space="preserve"> neither of the above are reasonably practicable, local exhaust ventilation</w:t>
      </w:r>
      <w:r w:rsidR="00D92A29">
        <w:t>.</w:t>
      </w:r>
      <w:r>
        <w:t xml:space="preserve"> </w:t>
      </w:r>
    </w:p>
    <w:p w14:paraId="44251DCC" w14:textId="77777777" w:rsidR="00D92A29" w:rsidRDefault="00D92A29" w:rsidP="00175981">
      <w:pPr>
        <w:pStyle w:val="ListBullet"/>
        <w:numPr>
          <w:ilvl w:val="0"/>
          <w:numId w:val="0"/>
        </w:numPr>
        <w:ind w:left="340"/>
      </w:pPr>
    </w:p>
    <w:p w14:paraId="472CEE29" w14:textId="79DE5F47" w:rsidR="00595E98" w:rsidRDefault="00D92A29" w:rsidP="00175981">
      <w:pPr>
        <w:pStyle w:val="ListBullet"/>
        <w:numPr>
          <w:ilvl w:val="0"/>
          <w:numId w:val="0"/>
        </w:numPr>
      </w:pPr>
      <w:r>
        <w:t xml:space="preserve">The person who is using the power tool must also be provided with </w:t>
      </w:r>
      <w:r w:rsidR="00595E98">
        <w:t>respiratory protective equipment</w:t>
      </w:r>
      <w:r w:rsidR="00257823">
        <w:t xml:space="preserve"> that complies with Australian Standard 171</w:t>
      </w:r>
      <w:r w:rsidR="005149C6">
        <w:t>6</w:t>
      </w:r>
      <w:r w:rsidR="00257823">
        <w:t xml:space="preserve"> – Respiratory protective devices.</w:t>
      </w:r>
    </w:p>
    <w:p w14:paraId="431ED8F5" w14:textId="77777777" w:rsidR="00247B3B" w:rsidRDefault="00247B3B" w:rsidP="00852635">
      <w:pPr>
        <w:pStyle w:val="ListBullet"/>
        <w:numPr>
          <w:ilvl w:val="0"/>
          <w:numId w:val="0"/>
        </w:numPr>
        <w:ind w:left="340"/>
      </w:pPr>
    </w:p>
    <w:p w14:paraId="21B97170" w14:textId="1FC19596" w:rsidR="00595E98" w:rsidRDefault="00595E98" w:rsidP="00595E98">
      <w:r>
        <w:t>In 2019, Safe Work Australia</w:t>
      </w:r>
      <w:r w:rsidR="005B0206">
        <w:t xml:space="preserve"> (SWA)</w:t>
      </w:r>
      <w:r>
        <w:t xml:space="preserve"> announced a reduction in the WES for RCS from</w:t>
      </w:r>
      <w:r w:rsidR="00257823">
        <w:t xml:space="preserve"> a time-weighted average (TWA) airborne concentration of</w:t>
      </w:r>
      <w:r>
        <w:t xml:space="preserve"> 0.1mg/m3 </w:t>
      </w:r>
      <w:r w:rsidR="00257823">
        <w:t xml:space="preserve">over </w:t>
      </w:r>
      <w:r>
        <w:t>an 8-hour working day to 0.05mg/m</w:t>
      </w:r>
      <w:r w:rsidRPr="00396993">
        <w:rPr>
          <w:vertAlign w:val="superscript"/>
        </w:rPr>
        <w:t>3</w:t>
      </w:r>
      <w:r w:rsidR="005C6651">
        <w:t>.</w:t>
      </w:r>
      <w:r>
        <w:rPr>
          <w:rStyle w:val="FootnoteReference"/>
        </w:rPr>
        <w:footnoteReference w:id="10"/>
      </w:r>
      <w:r>
        <w:t xml:space="preserve"> Victoria became the first state to implement the </w:t>
      </w:r>
      <w:r w:rsidR="00257823">
        <w:t xml:space="preserve">reduced </w:t>
      </w:r>
      <w:r>
        <w:t xml:space="preserve">WES in December 2019. </w:t>
      </w:r>
    </w:p>
    <w:p w14:paraId="6241A7A8" w14:textId="049B5493" w:rsidR="00595E98" w:rsidRDefault="00595E98" w:rsidP="00595E98">
      <w:r>
        <w:t xml:space="preserve">In February 2020, WorkSafe Victoria </w:t>
      </w:r>
      <w:r w:rsidR="00FB4D1E">
        <w:t xml:space="preserve">published </w:t>
      </w:r>
      <w:r>
        <w:t xml:space="preserve">a </w:t>
      </w:r>
      <w:r w:rsidR="00FB4D1E" w:rsidRPr="1880A894">
        <w:rPr>
          <w:i/>
          <w:iCs/>
        </w:rPr>
        <w:t>C</w:t>
      </w:r>
      <w:r w:rsidRPr="1880A894">
        <w:rPr>
          <w:i/>
          <w:iCs/>
        </w:rPr>
        <w:t>ompliance code</w:t>
      </w:r>
      <w:r w:rsidR="00FB4D1E" w:rsidRPr="1880A894">
        <w:rPr>
          <w:i/>
          <w:iCs/>
        </w:rPr>
        <w:t xml:space="preserve">: </w:t>
      </w:r>
      <w:r w:rsidR="00FB4D1E" w:rsidRPr="1880A894">
        <w:rPr>
          <w:i/>
          <w:iCs/>
          <w:lang w:val="en"/>
        </w:rPr>
        <w:t>Managing exposure to crystalline silica – engineered stone</w:t>
      </w:r>
      <w:r w:rsidR="00FB4D1E">
        <w:rPr>
          <w:lang w:val="en"/>
        </w:rPr>
        <w:t>,</w:t>
      </w:r>
      <w:r w:rsidRPr="1880A894">
        <w:rPr>
          <w:i/>
          <w:iCs/>
        </w:rPr>
        <w:t xml:space="preserve"> </w:t>
      </w:r>
      <w:r>
        <w:t xml:space="preserve">to provide practical guidance for those who have duties or obligations under the </w:t>
      </w:r>
      <w:r w:rsidR="00437EDD">
        <w:t xml:space="preserve">OHS Act </w:t>
      </w:r>
      <w:r>
        <w:t xml:space="preserve">and the </w:t>
      </w:r>
      <w:r w:rsidR="00437EDD">
        <w:t>OHS Regulations,</w:t>
      </w:r>
      <w:r>
        <w:t xml:space="preserve"> in relation to exposure to crystalline silica as a result of working with engineered stone</w:t>
      </w:r>
      <w:r>
        <w:rPr>
          <w:rStyle w:val="FootnoteReference"/>
        </w:rPr>
        <w:footnoteReference w:id="11"/>
      </w:r>
      <w:r>
        <w:t xml:space="preserve">. While the guidance provided in the Code is not mandatory, a duty holder who complies with the </w:t>
      </w:r>
      <w:r w:rsidR="005B0206">
        <w:t>c</w:t>
      </w:r>
      <w:r>
        <w:t xml:space="preserve">ode will </w:t>
      </w:r>
      <w:r w:rsidR="00065EB7">
        <w:t>(to the extent that it deals with their duties under the OHS Regulations or OHS Act)</w:t>
      </w:r>
      <w:r>
        <w:t xml:space="preserve"> be taken to have complied with their duties or regulations under the OHS Act or OHS Regulations.</w:t>
      </w:r>
      <w:r w:rsidR="00065EB7">
        <w:t xml:space="preserve"> Failure to observe the Code may be used as evidence in proceedings for an offence under the OHS Act or OHS Regulations; however, a duty holder will not fail to meet their legal duty simply because they have not followed the Code.</w:t>
      </w:r>
    </w:p>
    <w:p w14:paraId="57D59A59" w14:textId="410C86AE" w:rsidR="00595E98" w:rsidRPr="0036142F" w:rsidRDefault="00595E98" w:rsidP="00852635">
      <w:pPr>
        <w:pStyle w:val="Heading2"/>
      </w:pPr>
      <w:r w:rsidRPr="006309DF">
        <w:t>Context</w:t>
      </w:r>
    </w:p>
    <w:p w14:paraId="388F3BF2" w14:textId="764AF419" w:rsidR="00595E98" w:rsidRDefault="00595E98" w:rsidP="00595E98">
      <w:r>
        <w:t xml:space="preserve">Stonemasons have worked with materials which contain crystalline silica for many years. However, while traditional materials such as marble, granite and concrete contain between </w:t>
      </w:r>
      <w:r w:rsidR="00BE35B6">
        <w:t>2</w:t>
      </w:r>
      <w:r>
        <w:t>-40% crystalline silica, engineered stone contains up to 95%</w:t>
      </w:r>
      <w:r w:rsidR="5C4D6DDE">
        <w:t>.</w:t>
      </w:r>
      <w:r w:rsidR="00BE35B6">
        <w:rPr>
          <w:rStyle w:val="FootnoteReference"/>
        </w:rPr>
        <w:footnoteReference w:id="12"/>
      </w:r>
      <w:r>
        <w:t>. The</w:t>
      </w:r>
      <w:r w:rsidRPr="005B2202">
        <w:t xml:space="preserve"> cutting, grinding, trimming, sanding or polishing of these materials produces very small particles of dust, including RCS. If inhaled, RCS can cause serious and fatal diseases such as silicosis, chronic bronchitis, emphysema, lung cancer, kidney damage and scleroderma.</w:t>
      </w:r>
      <w:r>
        <w:t xml:space="preserve"> </w:t>
      </w:r>
      <w:r w:rsidRPr="005B2202">
        <w:t>Th</w:t>
      </w:r>
      <w:r>
        <w:t>is presents a significant risk to any workers regularly working with</w:t>
      </w:r>
      <w:r w:rsidR="00257823">
        <w:t xml:space="preserve"> or around</w:t>
      </w:r>
      <w:r>
        <w:t xml:space="preserve"> the material</w:t>
      </w:r>
      <w:r w:rsidR="00257823">
        <w:t>s when they are being processed in a way that will generate RCS</w:t>
      </w:r>
      <w:r>
        <w:t>.</w:t>
      </w:r>
    </w:p>
    <w:p w14:paraId="4AC40298" w14:textId="368BBA13" w:rsidR="006173B9" w:rsidRDefault="00595E98" w:rsidP="00595E98">
      <w:r>
        <w:t xml:space="preserve">Over the last </w:t>
      </w:r>
      <w:r w:rsidR="005C6651">
        <w:t>15 years o</w:t>
      </w:r>
      <w:r w:rsidR="00DE7746">
        <w:t>r</w:t>
      </w:r>
      <w:r w:rsidR="005C6651">
        <w:t xml:space="preserve"> so</w:t>
      </w:r>
      <w:r>
        <w:t>, engineered stone has</w:t>
      </w:r>
      <w:r w:rsidR="00257823">
        <w:t xml:space="preserve"> increasingly</w:t>
      </w:r>
      <w:r>
        <w:t xml:space="preserve"> become the preferred </w:t>
      </w:r>
      <w:r w:rsidR="007255E4">
        <w:t>material for kitchen benchtops</w:t>
      </w:r>
      <w:r>
        <w:t xml:space="preserve"> </w:t>
      </w:r>
      <w:r w:rsidR="005C6651">
        <w:t>in Australia for reasons including</w:t>
      </w:r>
      <w:r>
        <w:t xml:space="preserve"> lower cost and lower propensity to wear. Stakeholder consultations </w:t>
      </w:r>
      <w:r w:rsidR="00AF3F58">
        <w:t>undertaken for this RIS</w:t>
      </w:r>
      <w:r>
        <w:t xml:space="preserve"> have revealed that upwards of 70% of projects within stonemason businesses involve working directly with engineered stone. Accordingly, stonemasons are currently at a higher risk of exposure to</w:t>
      </w:r>
      <w:r w:rsidR="00257823">
        <w:t xml:space="preserve"> higher concentrations of</w:t>
      </w:r>
      <w:r>
        <w:t xml:space="preserve"> RCS than they have ever been.</w:t>
      </w:r>
      <w:r w:rsidR="009067A1">
        <w:t xml:space="preserve"> W</w:t>
      </w:r>
      <w:r w:rsidR="006173B9">
        <w:t>orkers in other industries including bricklaying, concreting, plastering, and tiling are also exposed to crystalline silica in the materials they work with.</w:t>
      </w:r>
      <w:r w:rsidR="009067A1">
        <w:t xml:space="preserve"> While the risk of silicosis is lower in these industries due to lower silica content</w:t>
      </w:r>
      <w:r w:rsidR="00030BC0">
        <w:t xml:space="preserve"> in the materials</w:t>
      </w:r>
      <w:r w:rsidR="009067A1">
        <w:t>, these trades are more widespread</w:t>
      </w:r>
      <w:r w:rsidR="006A4391">
        <w:t xml:space="preserve"> with many more workers, most likely also with lower levels of knowledge about the potential risks of silica exposure.</w:t>
      </w:r>
    </w:p>
    <w:p w14:paraId="6F073E22" w14:textId="5E4651FB" w:rsidR="002F0176" w:rsidRDefault="003B7623" w:rsidP="00595E98">
      <w:r>
        <w:t>Historically, silicosis</w:t>
      </w:r>
      <w:r w:rsidR="00391F18">
        <w:t xml:space="preserve"> manifested</w:t>
      </w:r>
      <w:r w:rsidR="00A45C86">
        <w:t xml:space="preserve"> </w:t>
      </w:r>
      <w:r w:rsidR="00B605BF">
        <w:t>predominantly</w:t>
      </w:r>
      <w:r w:rsidR="00391F18">
        <w:t xml:space="preserve"> </w:t>
      </w:r>
      <w:r w:rsidR="00A45C86">
        <w:t>in its chronic form</w:t>
      </w:r>
      <w:r w:rsidR="005C46BF">
        <w:t>,</w:t>
      </w:r>
      <w:r w:rsidR="00391F18">
        <w:t xml:space="preserve"> </w:t>
      </w:r>
      <w:r w:rsidR="006D7968">
        <w:t xml:space="preserve">over a period of 10 to 20 </w:t>
      </w:r>
      <w:r w:rsidR="00175981">
        <w:t>years, due</w:t>
      </w:r>
      <w:r w:rsidR="00AE322F">
        <w:t xml:space="preserve"> to gradual exposur</w:t>
      </w:r>
      <w:r w:rsidR="0065013E">
        <w:t>e</w:t>
      </w:r>
      <w:r w:rsidR="00AE322F">
        <w:t xml:space="preserve"> to</w:t>
      </w:r>
      <w:r w:rsidR="004B6983">
        <w:t xml:space="preserve"> lower levels</w:t>
      </w:r>
      <w:r w:rsidR="00AE322F">
        <w:t xml:space="preserve"> </w:t>
      </w:r>
      <w:r w:rsidR="0016716F">
        <w:t>of</w:t>
      </w:r>
      <w:r w:rsidR="00AE322F">
        <w:t xml:space="preserve"> crystalline silica within traditional materials. However, </w:t>
      </w:r>
      <w:r w:rsidR="00063CF8">
        <w:t>increased demand for</w:t>
      </w:r>
      <w:r w:rsidR="00AE322F">
        <w:t xml:space="preserve"> engineered stone has seen a rise in both acute and accelerated silicosis </w:t>
      </w:r>
      <w:r w:rsidR="007D0529">
        <w:t>diagnoses</w:t>
      </w:r>
      <w:r w:rsidR="003452EA">
        <w:t xml:space="preserve">, </w:t>
      </w:r>
      <w:r w:rsidR="0017080B">
        <w:t>manifest</w:t>
      </w:r>
      <w:r w:rsidR="003452EA">
        <w:t>ing</w:t>
      </w:r>
      <w:r w:rsidR="0017080B">
        <w:t xml:space="preserve"> within workers </w:t>
      </w:r>
      <w:r w:rsidR="002C0F15">
        <w:t xml:space="preserve">who have been exposed to RCS </w:t>
      </w:r>
      <w:r w:rsidR="00A1256D">
        <w:t>for</w:t>
      </w:r>
      <w:r w:rsidR="00CE1E3D">
        <w:t xml:space="preserve"> less</w:t>
      </w:r>
      <w:r w:rsidR="006B3B3E">
        <w:t xml:space="preserve"> time</w:t>
      </w:r>
      <w:r w:rsidR="00D62CE5">
        <w:t xml:space="preserve"> (see Chapter 2)</w:t>
      </w:r>
      <w:r w:rsidR="00116F38">
        <w:t>.</w:t>
      </w:r>
      <w:r w:rsidR="00C5354D">
        <w:rPr>
          <w:rStyle w:val="FootnoteReference"/>
        </w:rPr>
        <w:footnoteReference w:id="13"/>
      </w:r>
      <w:r w:rsidR="00D05F1F">
        <w:t xml:space="preserve"> This is resulting in a greater impact on younger workers</w:t>
      </w:r>
      <w:r w:rsidR="002F0176">
        <w:t>.</w:t>
      </w:r>
      <w:r w:rsidR="00D05F1F">
        <w:t xml:space="preserve"> </w:t>
      </w:r>
    </w:p>
    <w:p w14:paraId="73E327CE" w14:textId="6CAE1B8D" w:rsidR="00595E98" w:rsidRDefault="00595E98" w:rsidP="00595E98">
      <w:r w:rsidRPr="003E525C">
        <w:lastRenderedPageBreak/>
        <w:t>Silicosis is incurable. Once symptoms manifest there is no known treatment to halt the progression of the disease.</w:t>
      </w:r>
      <w:r>
        <w:rPr>
          <w:rStyle w:val="FootnoteReference"/>
        </w:rPr>
        <w:footnoteReference w:id="14"/>
      </w:r>
      <w:r>
        <w:t xml:space="preserve"> These symptoms are delayed in nature and can often go undetected </w:t>
      </w:r>
      <w:r w:rsidR="005C6651">
        <w:t xml:space="preserve">for years </w:t>
      </w:r>
      <w:r>
        <w:t>without rigorous tests and screening.</w:t>
      </w:r>
      <w:r w:rsidRPr="003E525C">
        <w:t xml:space="preserve"> The Cent</w:t>
      </w:r>
      <w:r>
        <w:t>re</w:t>
      </w:r>
      <w:r w:rsidRPr="003E525C">
        <w:t xml:space="preserve"> for Disease Control estimate that the average years of potential life lost due to silicosis is 11.8 years</w:t>
      </w:r>
      <w:r>
        <w:t>.</w:t>
      </w:r>
      <w:r w:rsidRPr="00A2734D">
        <w:rPr>
          <w:rStyle w:val="FootnoteReference"/>
        </w:rPr>
        <w:footnoteReference w:id="15"/>
      </w:r>
    </w:p>
    <w:p w14:paraId="6CF876D3" w14:textId="0121885A" w:rsidR="00AC0660" w:rsidRDefault="00595E98" w:rsidP="00595E98">
      <w:r>
        <w:t xml:space="preserve">In September 2018, the Queensland government issued a safety alert for engineered stone benchtop workers after 22 claims for silicosis were received by WorkCover Queensland within a three-week period. </w:t>
      </w:r>
      <w:proofErr w:type="gramStart"/>
      <w:r>
        <w:t>Since then over 300 cases have emerged nationally.</w:t>
      </w:r>
      <w:proofErr w:type="gramEnd"/>
      <w:r>
        <w:rPr>
          <w:rStyle w:val="FootnoteReference"/>
        </w:rPr>
        <w:footnoteReference w:id="16"/>
      </w:r>
      <w:r w:rsidR="005C6651">
        <w:t xml:space="preserve"> </w:t>
      </w:r>
      <w:r w:rsidR="00783DF4">
        <w:t>The Victorian Government respon</w:t>
      </w:r>
      <w:r w:rsidR="00C27EDD">
        <w:t xml:space="preserve">ded by </w:t>
      </w:r>
      <w:r w:rsidR="00681507">
        <w:t xml:space="preserve">introducing </w:t>
      </w:r>
      <w:r w:rsidR="00D711CA">
        <w:t xml:space="preserve">a </w:t>
      </w:r>
      <w:r w:rsidR="00D62676">
        <w:t>S</w:t>
      </w:r>
      <w:r w:rsidR="00D711CA">
        <w:t xml:space="preserve">ilica </w:t>
      </w:r>
      <w:r w:rsidR="00D62676">
        <w:t>A</w:t>
      </w:r>
      <w:r w:rsidR="00D711CA">
        <w:t xml:space="preserve">ction </w:t>
      </w:r>
      <w:r w:rsidR="00D62676">
        <w:t>P</w:t>
      </w:r>
      <w:r w:rsidR="00D711CA">
        <w:t>lan which involved</w:t>
      </w:r>
      <w:r w:rsidR="00020632">
        <w:t>:</w:t>
      </w:r>
    </w:p>
    <w:p w14:paraId="23CEE80E" w14:textId="28B70132" w:rsidR="00AC0660" w:rsidRDefault="0011220F" w:rsidP="00AC0660">
      <w:pPr>
        <w:pStyle w:val="ListParagraph"/>
        <w:numPr>
          <w:ilvl w:val="0"/>
          <w:numId w:val="51"/>
        </w:numPr>
      </w:pPr>
      <w:r>
        <w:t>s</w:t>
      </w:r>
      <w:r w:rsidR="00FC0C90">
        <w:t xml:space="preserve">trengthening the OHS </w:t>
      </w:r>
      <w:r w:rsidR="00F62360">
        <w:t xml:space="preserve">legislative </w:t>
      </w:r>
      <w:r w:rsidR="00FC0C90">
        <w:t>framework</w:t>
      </w:r>
    </w:p>
    <w:p w14:paraId="7E8785D2" w14:textId="03B48813" w:rsidR="00FC0C90" w:rsidRDefault="0011220F" w:rsidP="00AC0660">
      <w:pPr>
        <w:pStyle w:val="ListParagraph"/>
        <w:numPr>
          <w:ilvl w:val="0"/>
          <w:numId w:val="51"/>
        </w:numPr>
      </w:pPr>
      <w:r>
        <w:t>raising awareness and providing education</w:t>
      </w:r>
    </w:p>
    <w:p w14:paraId="1FF3075D" w14:textId="00007C6D" w:rsidR="00AC0660" w:rsidRDefault="00020632" w:rsidP="00595E98">
      <w:pPr>
        <w:pStyle w:val="ListParagraph"/>
        <w:numPr>
          <w:ilvl w:val="0"/>
          <w:numId w:val="51"/>
        </w:numPr>
      </w:pPr>
      <w:r>
        <w:t xml:space="preserve">increasing </w:t>
      </w:r>
      <w:r w:rsidR="00EE19F4">
        <w:t xml:space="preserve">focus on </w:t>
      </w:r>
      <w:r>
        <w:t>enforcement and complianc</w:t>
      </w:r>
      <w:r w:rsidR="00EE19F4">
        <w:t>e</w:t>
      </w:r>
    </w:p>
    <w:p w14:paraId="697C87AA" w14:textId="15066F8B" w:rsidR="00020632" w:rsidRDefault="00B43DE0" w:rsidP="00595E98">
      <w:pPr>
        <w:pStyle w:val="ListParagraph"/>
        <w:numPr>
          <w:ilvl w:val="0"/>
          <w:numId w:val="51"/>
        </w:numPr>
      </w:pPr>
      <w:r>
        <w:t>early intervention and support for affect workers</w:t>
      </w:r>
    </w:p>
    <w:p w14:paraId="32F1DF3E" w14:textId="38D6A174" w:rsidR="00B43DE0" w:rsidRDefault="00B43DE0" w:rsidP="00175981">
      <w:pPr>
        <w:pStyle w:val="ListParagraph"/>
        <w:numPr>
          <w:ilvl w:val="0"/>
          <w:numId w:val="51"/>
        </w:numPr>
      </w:pPr>
      <w:proofErr w:type="gramStart"/>
      <w:r>
        <w:t>research</w:t>
      </w:r>
      <w:proofErr w:type="gramEnd"/>
      <w:r>
        <w:t xml:space="preserve"> and consultation</w:t>
      </w:r>
      <w:r w:rsidR="009606EE">
        <w:t>.</w:t>
      </w:r>
    </w:p>
    <w:p w14:paraId="47904F8E" w14:textId="04DD2F62" w:rsidR="00595E98" w:rsidRDefault="000D1F98" w:rsidP="00595E98">
      <w:proofErr w:type="gramStart"/>
      <w:r>
        <w:t xml:space="preserve">These steps, along with those taken by the Queensland </w:t>
      </w:r>
      <w:r w:rsidR="00CB5417">
        <w:t>G</w:t>
      </w:r>
      <w:r>
        <w:t>overnment</w:t>
      </w:r>
      <w:r w:rsidR="00CB5417">
        <w:t>, contributed to</w:t>
      </w:r>
      <w:r w:rsidR="001C1301">
        <w:t xml:space="preserve"> </w:t>
      </w:r>
      <w:r w:rsidR="002257DA">
        <w:t>increased media coverage</w:t>
      </w:r>
      <w:r w:rsidR="00CB5417">
        <w:t>,</w:t>
      </w:r>
      <w:r w:rsidR="002257DA">
        <w:t xml:space="preserve"> which has driven industry awareness and encouraged workers to undertake health assessments.</w:t>
      </w:r>
      <w:proofErr w:type="gramEnd"/>
      <w:r w:rsidR="002257DA">
        <w:t xml:space="preserve"> </w:t>
      </w:r>
      <w:r w:rsidR="00595E98">
        <w:t xml:space="preserve">While it is unclear what proportion of engineered stone benchtop workers may have contracted silicosis, </w:t>
      </w:r>
      <w:r w:rsidR="00AF3F58">
        <w:t xml:space="preserve">a </w:t>
      </w:r>
      <w:r w:rsidR="00AA1C36">
        <w:t>health prac</w:t>
      </w:r>
      <w:r w:rsidR="00E0074F">
        <w:t>ti</w:t>
      </w:r>
      <w:r w:rsidR="00AA1C36">
        <w:t>tioner</w:t>
      </w:r>
      <w:r w:rsidR="00AF3F58">
        <w:t xml:space="preserve"> consulted in developing this RIS </w:t>
      </w:r>
      <w:r w:rsidR="00595E98">
        <w:t>estimate</w:t>
      </w:r>
      <w:r w:rsidR="00AF3F58">
        <w:t>d</w:t>
      </w:r>
      <w:r w:rsidR="00595E98">
        <w:t xml:space="preserve"> that it may be as high as 30% for those </w:t>
      </w:r>
      <w:r w:rsidR="005B0206">
        <w:t xml:space="preserve">working with </w:t>
      </w:r>
      <w:r w:rsidR="00595E98">
        <w:t>engineered stone.</w:t>
      </w:r>
      <w:r w:rsidR="00CB5417">
        <w:t xml:space="preserve"> </w:t>
      </w:r>
      <w:r w:rsidR="00595E98">
        <w:t>The</w:t>
      </w:r>
      <w:r w:rsidR="00595E98" w:rsidRPr="009C1FA1">
        <w:t xml:space="preserve"> risks are not limited to those working directly with engineered stone. Workers in surrounding areas (i.e. physically near) are also at risk of exposure. A recent study estimates that 6.6% of Australian workers are exposed to </w:t>
      </w:r>
      <w:r w:rsidR="009606EE">
        <w:t>RCS</w:t>
      </w:r>
      <w:r w:rsidR="00595E98" w:rsidRPr="009C1FA1">
        <w:t xml:space="preserve"> and 3.7% are highly exposed when carrying out tasks at work.</w:t>
      </w:r>
      <w:r w:rsidR="00595E98">
        <w:rPr>
          <w:rStyle w:val="FootnoteReference"/>
        </w:rPr>
        <w:footnoteReference w:id="17"/>
      </w:r>
      <w:r w:rsidR="00595E98">
        <w:t xml:space="preserve"> </w:t>
      </w:r>
      <w:r w:rsidR="00876D5F">
        <w:t xml:space="preserve">This includes workers within the construction industry, due to the range of materials used, and the wide range of tasks performed. One study showed that </w:t>
      </w:r>
      <w:r w:rsidR="00876D5F" w:rsidRPr="00876D5F">
        <w:t>that the majority of workers in the construction industry as a whole, across trades and tasks, can be exposed to levels above 0.025mg/m3</w:t>
      </w:r>
      <w:r w:rsidR="00C60550">
        <w:t xml:space="preserve">, or half the workplace exposure standard, which is a level of exposure at which occupational hygienists generally recommend actions such as reviewing controls and/or health monitoring should be considered </w:t>
      </w:r>
      <w:r w:rsidR="00876D5F" w:rsidRPr="00876D5F">
        <w:t>.</w:t>
      </w:r>
      <w:r w:rsidR="00876D5F">
        <w:rPr>
          <w:rStyle w:val="FootnoteReference"/>
        </w:rPr>
        <w:footnoteReference w:id="18"/>
      </w:r>
      <w:r w:rsidR="00876D5F">
        <w:t xml:space="preserve"> Additionally, in the quarrying</w:t>
      </w:r>
      <w:r w:rsidR="007A164F">
        <w:t xml:space="preserve"> and tunnelling</w:t>
      </w:r>
      <w:r w:rsidR="00876D5F">
        <w:t xml:space="preserve"> industr</w:t>
      </w:r>
      <w:r w:rsidR="007A164F">
        <w:t>ies, materials containing quartz, such as sand, stone and gravel, can lead to moderate to high silica exposure.</w:t>
      </w:r>
    </w:p>
    <w:p w14:paraId="632BBF12" w14:textId="17384595" w:rsidR="00595E98" w:rsidRPr="00DB3476" w:rsidRDefault="00595E98" w:rsidP="00852635">
      <w:pPr>
        <w:pStyle w:val="Heading2"/>
      </w:pPr>
      <w:r>
        <w:t>RIS process</w:t>
      </w:r>
    </w:p>
    <w:p w14:paraId="204DEFE8" w14:textId="77777777" w:rsidR="00595E98" w:rsidRDefault="00595E98" w:rsidP="00595E98">
      <w:pPr>
        <w:pStyle w:val="Heading3"/>
      </w:pPr>
      <w:r>
        <w:t>RIS process</w:t>
      </w:r>
    </w:p>
    <w:p w14:paraId="68F94D01" w14:textId="30DB8F37" w:rsidR="00595E98" w:rsidRPr="00C07963" w:rsidRDefault="00B07EDE" w:rsidP="00595E98">
      <w:r>
        <w:t>T</w:t>
      </w:r>
      <w:r w:rsidR="00595E98" w:rsidRPr="00C07963">
        <w:t xml:space="preserve">his RIS </w:t>
      </w:r>
      <w:r>
        <w:t xml:space="preserve">has been prepared </w:t>
      </w:r>
      <w:r w:rsidR="00595E98" w:rsidRPr="00C07963">
        <w:t xml:space="preserve">in accordance with the </w:t>
      </w:r>
      <w:r w:rsidR="00595E98" w:rsidRPr="00C07963">
        <w:rPr>
          <w:i/>
        </w:rPr>
        <w:t>Victorian Guide to Regulation</w:t>
      </w:r>
      <w:r w:rsidR="00595E98">
        <w:rPr>
          <w:i/>
        </w:rPr>
        <w:t>,</w:t>
      </w:r>
      <w:r w:rsidR="00595E98" w:rsidRPr="00C07963">
        <w:rPr>
          <w:rStyle w:val="FootnoteReference"/>
          <w:i/>
        </w:rPr>
        <w:footnoteReference w:id="19"/>
      </w:r>
      <w:r w:rsidR="00595E98" w:rsidRPr="00C07963">
        <w:t xml:space="preserve"> which provides a best practice approach to analysing any proposed regulatory intervention. This RIS estimates the impact of the proposed Regulations</w:t>
      </w:r>
      <w:r w:rsidR="00595E98" w:rsidRPr="00C07963">
        <w:rPr>
          <w:i/>
        </w:rPr>
        <w:t xml:space="preserve"> </w:t>
      </w:r>
      <w:r w:rsidR="00595E98" w:rsidRPr="00C07963">
        <w:t>on Victorian businesses and community. Key steps in the process to introduce the proposed Regulations are:</w:t>
      </w:r>
    </w:p>
    <w:p w14:paraId="3F0C0245" w14:textId="77777777" w:rsidR="00595E98" w:rsidRPr="00C07963" w:rsidRDefault="00595E98" w:rsidP="00595E98">
      <w:pPr>
        <w:pStyle w:val="ListBullet"/>
        <w:numPr>
          <w:ilvl w:val="0"/>
          <w:numId w:val="23"/>
        </w:numPr>
        <w:spacing w:after="170"/>
      </w:pPr>
      <w:r w:rsidRPr="00C07963">
        <w:t>Preparation of the RIS (this document)</w:t>
      </w:r>
    </w:p>
    <w:p w14:paraId="4ABFE1EA" w14:textId="77777777" w:rsidR="00595E98" w:rsidRPr="00C07963" w:rsidRDefault="00595E98" w:rsidP="00595E98">
      <w:pPr>
        <w:pStyle w:val="ListBullet"/>
        <w:numPr>
          <w:ilvl w:val="0"/>
          <w:numId w:val="23"/>
        </w:numPr>
        <w:spacing w:after="170"/>
      </w:pPr>
      <w:r w:rsidRPr="00C07963">
        <w:t>Public comment on the proposed Regulations</w:t>
      </w:r>
    </w:p>
    <w:p w14:paraId="3E4AA779" w14:textId="77777777" w:rsidR="00595E98" w:rsidRPr="00C07963" w:rsidRDefault="00595E98" w:rsidP="00595E98">
      <w:pPr>
        <w:pStyle w:val="ListBullet"/>
        <w:numPr>
          <w:ilvl w:val="0"/>
          <w:numId w:val="23"/>
        </w:numPr>
        <w:spacing w:after="170"/>
      </w:pPr>
      <w:r w:rsidRPr="00C07963">
        <w:t>Addressing public comment.</w:t>
      </w:r>
    </w:p>
    <w:p w14:paraId="5107A226" w14:textId="77777777" w:rsidR="00595E98" w:rsidRDefault="00595E98" w:rsidP="00595E98">
      <w:r w:rsidRPr="00C07963">
        <w:t>These steps are discussed in more detail below.</w:t>
      </w:r>
    </w:p>
    <w:p w14:paraId="2CE479CD" w14:textId="77777777" w:rsidR="00595E98" w:rsidRPr="00C43556" w:rsidRDefault="00595E98" w:rsidP="00595E98">
      <w:pPr>
        <w:pStyle w:val="Heading3"/>
      </w:pPr>
      <w:r>
        <w:t>Preparation of the RIS</w:t>
      </w:r>
    </w:p>
    <w:p w14:paraId="542179D3" w14:textId="77777777" w:rsidR="00595E98" w:rsidRPr="00C07963" w:rsidRDefault="00595E98" w:rsidP="00595E98">
      <w:r w:rsidRPr="00C07963">
        <w:t xml:space="preserve">The key purpose of this RIS is to assess the impact of </w:t>
      </w:r>
      <w:r>
        <w:t xml:space="preserve">different options for </w:t>
      </w:r>
      <w:r w:rsidRPr="00C07963">
        <w:t>replac</w:t>
      </w:r>
      <w:r>
        <w:t>ing</w:t>
      </w:r>
      <w:r w:rsidRPr="00C07963">
        <w:t xml:space="preserve"> the </w:t>
      </w:r>
      <w:proofErr w:type="spellStart"/>
      <w:r w:rsidRPr="00C07963">
        <w:t>sunsetting</w:t>
      </w:r>
      <w:proofErr w:type="spellEnd"/>
      <w:r w:rsidRPr="00C07963">
        <w:t xml:space="preserve"> regulations. The general approach to the assessment is as follows:</w:t>
      </w:r>
    </w:p>
    <w:p w14:paraId="234B7104" w14:textId="34199DB7" w:rsidR="00595E98" w:rsidRPr="00C07963" w:rsidRDefault="00595E98" w:rsidP="00595E98">
      <w:pPr>
        <w:pStyle w:val="ListParagraph"/>
        <w:numPr>
          <w:ilvl w:val="3"/>
          <w:numId w:val="40"/>
        </w:numPr>
        <w:spacing w:after="120"/>
        <w:ind w:left="360"/>
        <w:textboxTightWrap w:val="allLines"/>
      </w:pPr>
      <w:r w:rsidRPr="00C07963">
        <w:lastRenderedPageBreak/>
        <w:t xml:space="preserve">Identification of the </w:t>
      </w:r>
      <w:r w:rsidR="005C6651">
        <w:t xml:space="preserve">nature and extent of the </w:t>
      </w:r>
      <w:r w:rsidRPr="00C07963">
        <w:t xml:space="preserve">problem </w:t>
      </w:r>
    </w:p>
    <w:p w14:paraId="203B665F" w14:textId="77777777" w:rsidR="00595E98" w:rsidRPr="00C07963" w:rsidRDefault="00595E98" w:rsidP="00595E98">
      <w:r w:rsidRPr="00C07963">
        <w:t xml:space="preserve">This involved consideration of the nature and extent of the problem that </w:t>
      </w:r>
      <w:r>
        <w:t xml:space="preserve">the </w:t>
      </w:r>
      <w:r w:rsidRPr="00C07963">
        <w:t xml:space="preserve">proposed Regulations aim to address, including the need for government intervention, the risks of non-intervention and the objectives of such intervention. </w:t>
      </w:r>
    </w:p>
    <w:p w14:paraId="21D2FBAB" w14:textId="77777777" w:rsidR="00595E98" w:rsidRPr="00C07963" w:rsidRDefault="00595E98" w:rsidP="00595E98">
      <w:pPr>
        <w:pStyle w:val="ListParagraph"/>
        <w:numPr>
          <w:ilvl w:val="3"/>
          <w:numId w:val="40"/>
        </w:numPr>
        <w:spacing w:after="120"/>
        <w:ind w:left="360"/>
        <w:textboxTightWrap w:val="allLines"/>
      </w:pPr>
      <w:r w:rsidRPr="00C07963">
        <w:t>Identification of the options to achieve the objectives of the proposed Regulations</w:t>
      </w:r>
    </w:p>
    <w:p w14:paraId="360D8898" w14:textId="60733AFC" w:rsidR="00595E98" w:rsidRDefault="00595E98" w:rsidP="00595E98">
      <w:r>
        <w:t xml:space="preserve">The proposed Regulations and alternative options were developed by </w:t>
      </w:r>
      <w:r w:rsidR="4E9E0024">
        <w:t>WorkSafe</w:t>
      </w:r>
      <w:r w:rsidR="005B736B">
        <w:t xml:space="preserve"> </w:t>
      </w:r>
      <w:r>
        <w:t xml:space="preserve">in consultation with stakeholders (employer representatives, employee representatives, health experts, supplier representatives and businesses) and informed by the RIS consultation </w:t>
      </w:r>
      <w:r w:rsidRPr="00A2734D">
        <w:t xml:space="preserve">(see Appendix </w:t>
      </w:r>
      <w:r w:rsidR="00AF3F58" w:rsidRPr="00A2734D">
        <w:t xml:space="preserve">A </w:t>
      </w:r>
      <w:r w:rsidRPr="00A2734D">
        <w:t>for details of consultation undertaken</w:t>
      </w:r>
      <w:r>
        <w:t>). The establishment of options allowed possible costs and benefits to be examined as part of the stakeholder consultation.</w:t>
      </w:r>
    </w:p>
    <w:p w14:paraId="403DEEE8" w14:textId="1CE09E2E" w:rsidR="00595E98" w:rsidRPr="00C07963" w:rsidRDefault="00595E98" w:rsidP="00595E98">
      <w:pPr>
        <w:pStyle w:val="ListParagraph"/>
        <w:numPr>
          <w:ilvl w:val="3"/>
          <w:numId w:val="40"/>
        </w:numPr>
        <w:spacing w:after="120"/>
        <w:ind w:left="360"/>
        <w:textboxTightWrap w:val="allLines"/>
      </w:pPr>
      <w:r w:rsidRPr="00C07963">
        <w:t>Stakeholder consultations</w:t>
      </w:r>
    </w:p>
    <w:p w14:paraId="23032342" w14:textId="0C869BB7" w:rsidR="00595E98" w:rsidRPr="004B057E" w:rsidRDefault="00595E98" w:rsidP="00595E98">
      <w:r w:rsidRPr="00C07963">
        <w:t xml:space="preserve">Stakeholder consultation was undertaken to gather relevant information on the impact </w:t>
      </w:r>
      <w:r w:rsidRPr="004B057E">
        <w:t>of the proposed Regulations and possible alternatives for different groups. The consultation process included:</w:t>
      </w:r>
    </w:p>
    <w:p w14:paraId="4A6C60CF" w14:textId="18D11CC4" w:rsidR="00595E98" w:rsidRPr="00DA68C8" w:rsidRDefault="003D3C3F" w:rsidP="00595E98">
      <w:pPr>
        <w:pStyle w:val="ListBullet"/>
        <w:numPr>
          <w:ilvl w:val="0"/>
          <w:numId w:val="23"/>
        </w:numPr>
        <w:spacing w:after="170"/>
      </w:pPr>
      <w:r w:rsidRPr="00DA68C8">
        <w:t>9</w:t>
      </w:r>
      <w:r w:rsidR="00595E98" w:rsidRPr="00DA68C8">
        <w:t xml:space="preserve"> structured phone calls with businesses</w:t>
      </w:r>
    </w:p>
    <w:p w14:paraId="3ACACA21" w14:textId="7B243D4D" w:rsidR="00595E98" w:rsidRPr="00DA68C8" w:rsidRDefault="003D3C3F" w:rsidP="00595E98">
      <w:pPr>
        <w:pStyle w:val="ListBullet"/>
        <w:numPr>
          <w:ilvl w:val="0"/>
          <w:numId w:val="23"/>
        </w:numPr>
        <w:spacing w:after="170"/>
      </w:pPr>
      <w:r w:rsidRPr="00DA68C8">
        <w:t>2</w:t>
      </w:r>
      <w:r w:rsidR="00595E98" w:rsidRPr="00DA68C8">
        <w:t xml:space="preserve"> individual consult</w:t>
      </w:r>
      <w:r w:rsidRPr="00DA68C8">
        <w:t>s</w:t>
      </w:r>
      <w:r w:rsidR="00595E98" w:rsidRPr="00DA68C8">
        <w:t xml:space="preserve"> with supplier representative</w:t>
      </w:r>
      <w:r w:rsidRPr="00DA68C8">
        <w:t>s</w:t>
      </w:r>
    </w:p>
    <w:p w14:paraId="10B9212B" w14:textId="77777777" w:rsidR="00595E98" w:rsidRPr="00DA68C8" w:rsidRDefault="00595E98" w:rsidP="00595E98">
      <w:pPr>
        <w:pStyle w:val="ListBullet"/>
        <w:numPr>
          <w:ilvl w:val="0"/>
          <w:numId w:val="23"/>
        </w:numPr>
        <w:spacing w:after="170"/>
      </w:pPr>
      <w:r w:rsidRPr="00DA68C8">
        <w:t>2 focus groups with employer representatives</w:t>
      </w:r>
    </w:p>
    <w:p w14:paraId="293A258C" w14:textId="77777777" w:rsidR="00595E98" w:rsidRPr="00DA68C8" w:rsidRDefault="00595E98" w:rsidP="00595E98">
      <w:pPr>
        <w:pStyle w:val="ListBullet"/>
        <w:numPr>
          <w:ilvl w:val="0"/>
          <w:numId w:val="23"/>
        </w:numPr>
        <w:spacing w:after="170"/>
      </w:pPr>
      <w:r w:rsidRPr="00DA68C8">
        <w:t>1 focus group with employee representatives</w:t>
      </w:r>
    </w:p>
    <w:p w14:paraId="36BF24CE" w14:textId="694B5F4C" w:rsidR="00595E98" w:rsidRPr="00DA68C8" w:rsidRDefault="007A7368" w:rsidP="00595E98">
      <w:pPr>
        <w:pStyle w:val="ListBullet"/>
        <w:numPr>
          <w:ilvl w:val="0"/>
          <w:numId w:val="23"/>
        </w:numPr>
        <w:spacing w:after="170"/>
      </w:pPr>
      <w:r w:rsidRPr="00DA68C8">
        <w:t>1</w:t>
      </w:r>
      <w:r w:rsidR="00595E98" w:rsidRPr="00DA68C8">
        <w:t xml:space="preserve"> </w:t>
      </w:r>
      <w:r w:rsidR="00ED2813" w:rsidRPr="00DA68C8">
        <w:t>consultation</w:t>
      </w:r>
      <w:r w:rsidR="00595E98" w:rsidRPr="00DA68C8">
        <w:t xml:space="preserve"> with </w:t>
      </w:r>
      <w:r w:rsidRPr="00DA68C8">
        <w:t xml:space="preserve">a respiratory diseases </w:t>
      </w:r>
      <w:r w:rsidR="00595E98" w:rsidRPr="00DA68C8">
        <w:t>health expert</w:t>
      </w:r>
    </w:p>
    <w:p w14:paraId="5DF3CE79" w14:textId="77777777" w:rsidR="00595E98" w:rsidRDefault="00595E98" w:rsidP="00595E98">
      <w:pPr>
        <w:pStyle w:val="ListBullet"/>
        <w:numPr>
          <w:ilvl w:val="0"/>
          <w:numId w:val="0"/>
        </w:numPr>
      </w:pPr>
    </w:p>
    <w:p w14:paraId="6D44D76A" w14:textId="77777777" w:rsidR="00595E98" w:rsidRPr="00C07963" w:rsidRDefault="00595E98" w:rsidP="00595E98">
      <w:pPr>
        <w:pStyle w:val="ListParagraph"/>
        <w:numPr>
          <w:ilvl w:val="3"/>
          <w:numId w:val="40"/>
        </w:numPr>
        <w:spacing w:after="120"/>
        <w:ind w:left="360"/>
        <w:textboxTightWrap w:val="allLines"/>
      </w:pPr>
      <w:r w:rsidRPr="00C07963">
        <w:t>Assessment of the costs and benefits</w:t>
      </w:r>
    </w:p>
    <w:p w14:paraId="0508E716" w14:textId="61E794EF" w:rsidR="00595E98" w:rsidRPr="00C07963" w:rsidRDefault="00595E98" w:rsidP="00595E98">
      <w:r>
        <w:t xml:space="preserve">Assessment of the costs and benefits under all options, relative to a </w:t>
      </w:r>
      <w:r w:rsidR="00251C26">
        <w:t>base case</w:t>
      </w:r>
      <w:r>
        <w:t xml:space="preserve">, was undertaken consistent with the requirements of the </w:t>
      </w:r>
      <w:r w:rsidRPr="1880A894">
        <w:rPr>
          <w:i/>
          <w:iCs/>
        </w:rPr>
        <w:t>Victorian Guide to Regulation</w:t>
      </w:r>
      <w:r>
        <w:t xml:space="preserve">. The analysis included the quantification, where possible, of benefits to businesses, </w:t>
      </w:r>
      <w:r w:rsidR="008265E8">
        <w:t>employees</w:t>
      </w:r>
      <w:r>
        <w:t xml:space="preserve"> and the Victorian community from improved management of </w:t>
      </w:r>
      <w:r w:rsidR="008265E8">
        <w:t>working with crystalline silica</w:t>
      </w:r>
      <w:r>
        <w:t>. It also included the costs to businesses</w:t>
      </w:r>
      <w:r w:rsidR="00470598">
        <w:t xml:space="preserve"> </w:t>
      </w:r>
      <w:r>
        <w:t>of complying with regulations, and costs to Government of implementing and administering regulations. The analysis reflect</w:t>
      </w:r>
      <w:r w:rsidR="00ED2813">
        <w:t>s</w:t>
      </w:r>
      <w:r>
        <w:t xml:space="preserve"> data held by </w:t>
      </w:r>
      <w:r w:rsidR="4E9E0024">
        <w:t>WorkSafe</w:t>
      </w:r>
      <w:r w:rsidR="00B96A81">
        <w:t xml:space="preserve"> Victoria</w:t>
      </w:r>
      <w:r>
        <w:t xml:space="preserve">, data gathered through independent research and information provided by stakeholders. </w:t>
      </w:r>
    </w:p>
    <w:p w14:paraId="4195E7EC" w14:textId="77777777" w:rsidR="00595E98" w:rsidRPr="00C07963" w:rsidRDefault="00595E98" w:rsidP="00595E98">
      <w:pPr>
        <w:pStyle w:val="ListParagraph"/>
        <w:numPr>
          <w:ilvl w:val="3"/>
          <w:numId w:val="40"/>
        </w:numPr>
        <w:spacing w:after="120"/>
        <w:ind w:left="360"/>
        <w:textboxTightWrap w:val="allLines"/>
      </w:pPr>
      <w:r w:rsidRPr="00C07963">
        <w:t>Assessment of the other impacts</w:t>
      </w:r>
    </w:p>
    <w:p w14:paraId="2EEF13AA" w14:textId="155662B5" w:rsidR="00595E98" w:rsidRPr="00C07963" w:rsidRDefault="00595E98" w:rsidP="00595E98">
      <w:r>
        <w:t>We have considered</w:t>
      </w:r>
      <w:r w:rsidRPr="00C07963">
        <w:t xml:space="preserve"> the likely impacts of the preferred option on small business</w:t>
      </w:r>
      <w:r>
        <w:t>es</w:t>
      </w:r>
      <w:r w:rsidRPr="00C07963">
        <w:t xml:space="preserve"> and general competition among firms. This part of the RIS draws on stakeholder consultations.</w:t>
      </w:r>
    </w:p>
    <w:p w14:paraId="24D22CD0" w14:textId="77777777" w:rsidR="00595E98" w:rsidRPr="00C07963" w:rsidRDefault="00595E98" w:rsidP="00595E98">
      <w:pPr>
        <w:pStyle w:val="ListParagraph"/>
        <w:numPr>
          <w:ilvl w:val="3"/>
          <w:numId w:val="40"/>
        </w:numPr>
        <w:spacing w:after="120"/>
        <w:ind w:left="360"/>
        <w:textboxTightWrap w:val="allLines"/>
      </w:pPr>
      <w:r w:rsidRPr="00C07963">
        <w:t>Implementation, enforcement and evaluation</w:t>
      </w:r>
    </w:p>
    <w:p w14:paraId="2E0DE90D" w14:textId="77777777" w:rsidR="00595E98" w:rsidRDefault="00595E98" w:rsidP="00595E98">
      <w:r>
        <w:t>These sections describe</w:t>
      </w:r>
      <w:r w:rsidRPr="00C07963">
        <w:t xml:space="preserve"> the arrangements for implementation, enforcement and evaluation of the preferred option. </w:t>
      </w:r>
    </w:p>
    <w:p w14:paraId="5FB189A1" w14:textId="44392965" w:rsidR="005B0206" w:rsidRDefault="00595E98" w:rsidP="00175981">
      <w:pPr>
        <w:pStyle w:val="Heading3"/>
      </w:pPr>
      <w:r>
        <w:t>Public comment</w:t>
      </w:r>
    </w:p>
    <w:p w14:paraId="4123EBB7" w14:textId="3D63BEEE" w:rsidR="00920246" w:rsidRDefault="005B0206" w:rsidP="00175981">
      <w:r w:rsidRPr="00DB6E40">
        <w:t xml:space="preserve">The proposed Regulations and this RIS will be released for </w:t>
      </w:r>
      <w:r>
        <w:t xml:space="preserve">a </w:t>
      </w:r>
      <w:r w:rsidR="00F62360">
        <w:t xml:space="preserve">28 </w:t>
      </w:r>
      <w:r>
        <w:t>day</w:t>
      </w:r>
      <w:r w:rsidRPr="00DB6E40">
        <w:t xml:space="preserve"> public comment period to provide employers, employees, other interested parties and members of the public with the opportunity to consider and provide feedback on the proposed Regulations and RIS. The process for public comment is outlined in the Foreword to this report. </w:t>
      </w:r>
      <w:r w:rsidR="00595E98">
        <w:t xml:space="preserve">The process for public comment is outlined in the Foreword to this report. </w:t>
      </w:r>
    </w:p>
    <w:p w14:paraId="200D20AB" w14:textId="55340D66" w:rsidR="005B0206" w:rsidRDefault="4E9E0024" w:rsidP="00595E98">
      <w:pPr>
        <w:rPr>
          <w:highlight w:val="yellow"/>
        </w:rPr>
      </w:pPr>
      <w:r>
        <w:t>WorkSafe</w:t>
      </w:r>
      <w:r w:rsidR="005B0206">
        <w:t xml:space="preserve"> </w:t>
      </w:r>
      <w:r w:rsidR="00B96A81">
        <w:t xml:space="preserve">Victoria </w:t>
      </w:r>
      <w:r w:rsidR="005B0206">
        <w:t xml:space="preserve">will consider all submissions received during public comment and prepare a formal Response to Public Comment document which will detail the submissions received, and </w:t>
      </w:r>
      <w:r>
        <w:t>WorkSafe</w:t>
      </w:r>
      <w:r w:rsidR="00B96A81">
        <w:t xml:space="preserve"> Victoria</w:t>
      </w:r>
      <w:r w:rsidR="005B0206">
        <w:t>’s response.</w:t>
      </w:r>
      <w:r w:rsidR="005B0206" w:rsidRPr="1880A894">
        <w:rPr>
          <w:highlight w:val="yellow"/>
        </w:rPr>
        <w:t xml:space="preserve"> </w:t>
      </w:r>
    </w:p>
    <w:p w14:paraId="1985A8ED" w14:textId="77777777" w:rsidR="00595E98" w:rsidRDefault="00595E98" w:rsidP="00595E98">
      <w:pPr>
        <w:pStyle w:val="Heading2"/>
      </w:pPr>
      <w:bookmarkStart w:id="61" w:name="_Toc36549219"/>
      <w:bookmarkEnd w:id="61"/>
      <w:r>
        <w:t>Structure of the report</w:t>
      </w:r>
    </w:p>
    <w:p w14:paraId="37AE3F93" w14:textId="77777777" w:rsidR="00595E98" w:rsidRPr="007F7EEE" w:rsidRDefault="00595E98" w:rsidP="00595E98">
      <w:r w:rsidRPr="007F7EEE">
        <w:t>The remainder of this report is structured as follows:</w:t>
      </w:r>
    </w:p>
    <w:p w14:paraId="32C9BC13" w14:textId="77777777" w:rsidR="00595E98" w:rsidRPr="007F7EEE" w:rsidRDefault="00595E98" w:rsidP="00595E98">
      <w:pPr>
        <w:spacing w:after="0"/>
      </w:pPr>
      <w:r w:rsidRPr="007F7EEE">
        <w:t>Chapter 2 – Problem analysis</w:t>
      </w:r>
    </w:p>
    <w:p w14:paraId="0040FE4C" w14:textId="77777777" w:rsidR="00595E98" w:rsidRPr="007F7EEE" w:rsidRDefault="00595E98" w:rsidP="00595E98">
      <w:pPr>
        <w:spacing w:after="0"/>
      </w:pPr>
      <w:r w:rsidRPr="007F7EEE">
        <w:t>Chapter 3 – Identifying the options</w:t>
      </w:r>
    </w:p>
    <w:p w14:paraId="58685178" w14:textId="77777777" w:rsidR="00595E98" w:rsidRPr="007F7EEE" w:rsidRDefault="00595E98" w:rsidP="00595E98">
      <w:pPr>
        <w:spacing w:after="0"/>
      </w:pPr>
      <w:r w:rsidRPr="007F7EEE">
        <w:t>Chapter 4 – Options analysis and preferred option</w:t>
      </w:r>
    </w:p>
    <w:p w14:paraId="350A5AB6" w14:textId="77777777" w:rsidR="00595E98" w:rsidRPr="007F7EEE" w:rsidRDefault="00595E98" w:rsidP="00595E98">
      <w:pPr>
        <w:spacing w:after="0"/>
      </w:pPr>
      <w:r w:rsidRPr="007F7EEE">
        <w:lastRenderedPageBreak/>
        <w:t>Chapter 5 – Implementation plan</w:t>
      </w:r>
    </w:p>
    <w:p w14:paraId="6946D27A" w14:textId="77777777" w:rsidR="00595E98" w:rsidRPr="0063508B" w:rsidRDefault="00595E98" w:rsidP="00595E98">
      <w:pPr>
        <w:spacing w:after="0"/>
      </w:pPr>
      <w:r w:rsidRPr="007F7EEE">
        <w:t>Chapter 6 – Evaluation strategy</w:t>
      </w:r>
    </w:p>
    <w:p w14:paraId="0527C483" w14:textId="0B5F9954" w:rsidR="00AD2B0F" w:rsidRPr="00AD2B0F" w:rsidRDefault="00167F70" w:rsidP="00452F12">
      <w:pPr>
        <w:pStyle w:val="Heading1"/>
      </w:pPr>
      <w:bookmarkStart w:id="62" w:name="_Toc35617785"/>
      <w:bookmarkStart w:id="63" w:name="_Toc35617832"/>
      <w:bookmarkStart w:id="64" w:name="_Toc35617786"/>
      <w:bookmarkStart w:id="65" w:name="_Toc35617833"/>
      <w:bookmarkStart w:id="66" w:name="_Toc35617787"/>
      <w:bookmarkStart w:id="67" w:name="_Toc35617834"/>
      <w:bookmarkStart w:id="68" w:name="_Toc35617788"/>
      <w:bookmarkStart w:id="69" w:name="_Toc35617835"/>
      <w:bookmarkStart w:id="70" w:name="_Toc35617789"/>
      <w:bookmarkStart w:id="71" w:name="_Toc35617836"/>
      <w:bookmarkStart w:id="72" w:name="_Toc35617790"/>
      <w:bookmarkStart w:id="73" w:name="_Toc35617837"/>
      <w:bookmarkStart w:id="74" w:name="_Toc49173694"/>
      <w:bookmarkStart w:id="75" w:name="_Toc447626781"/>
      <w:bookmarkEnd w:id="62"/>
      <w:bookmarkEnd w:id="63"/>
      <w:bookmarkEnd w:id="64"/>
      <w:bookmarkEnd w:id="65"/>
      <w:bookmarkEnd w:id="66"/>
      <w:bookmarkEnd w:id="67"/>
      <w:bookmarkEnd w:id="68"/>
      <w:bookmarkEnd w:id="69"/>
      <w:bookmarkEnd w:id="70"/>
      <w:bookmarkEnd w:id="71"/>
      <w:bookmarkEnd w:id="72"/>
      <w:bookmarkEnd w:id="73"/>
      <w:r>
        <w:lastRenderedPageBreak/>
        <w:t>The p</w:t>
      </w:r>
      <w:r w:rsidR="007A04A7">
        <w:t>roblem</w:t>
      </w:r>
      <w:r>
        <w:t xml:space="preserve"> of silica dust</w:t>
      </w:r>
      <w:bookmarkEnd w:id="74"/>
    </w:p>
    <w:p w14:paraId="61AA82EB" w14:textId="449DAE59" w:rsidR="00AD2B0F" w:rsidRDefault="00025C93" w:rsidP="00AD2B0F">
      <w:pPr>
        <w:pStyle w:val="Sectionintro"/>
      </w:pPr>
      <w:r>
        <w:t>This section outlines the nature and extent of the problem, which provides the case for regulation.</w:t>
      </w:r>
    </w:p>
    <w:p w14:paraId="789F2FB8" w14:textId="36FFE002" w:rsidR="00D66D0B" w:rsidRDefault="005B0206" w:rsidP="00D66D0B">
      <w:r>
        <w:t>T</w:t>
      </w:r>
      <w:r w:rsidR="00D66D0B">
        <w:t xml:space="preserve">he OHS Act and accompanying OHS Regulations </w:t>
      </w:r>
      <w:r w:rsidR="0077524C">
        <w:t>require</w:t>
      </w:r>
      <w:r w:rsidR="00D66D0B">
        <w:t xml:space="preserve"> employers to</w:t>
      </w:r>
      <w:r w:rsidR="0077524C">
        <w:t>, so far as is reasonably practicable</w:t>
      </w:r>
      <w:r w:rsidR="00A354F5">
        <w:t xml:space="preserve">, </w:t>
      </w:r>
      <w:r w:rsidR="00D66D0B">
        <w:t>eliminat</w:t>
      </w:r>
      <w:r w:rsidR="0077524C">
        <w:t>e any risk associated with hazardous substances or</w:t>
      </w:r>
      <w:r w:rsidR="009E730D">
        <w:t>, where the risk cannot be eliminated,</w:t>
      </w:r>
      <w:r w:rsidR="0077524C">
        <w:t xml:space="preserve"> reduce the risk </w:t>
      </w:r>
      <w:r w:rsidR="009E730D">
        <w:t>so far as is reasonably practicable.</w:t>
      </w:r>
      <w:r w:rsidR="00D66D0B">
        <w:t xml:space="preserve"> </w:t>
      </w:r>
      <w:r w:rsidR="009E730D">
        <w:t>T</w:t>
      </w:r>
      <w:r w:rsidR="00D66D0B">
        <w:t xml:space="preserve">his has previously been expressed in general terms and </w:t>
      </w:r>
      <w:r w:rsidR="00DE7746">
        <w:t>has provided</w:t>
      </w:r>
      <w:r w:rsidR="00D66D0B">
        <w:t xml:space="preserve"> limited specification in relation to the management of processes involved with working directly with crystalline silica. This has resulted in a broad range of responses by </w:t>
      </w:r>
      <w:r w:rsidR="00851E75">
        <w:t>duty holders</w:t>
      </w:r>
      <w:r w:rsidR="00D66D0B">
        <w:t xml:space="preserve"> that </w:t>
      </w:r>
      <w:r w:rsidR="00851E75">
        <w:t xml:space="preserve">have </w:t>
      </w:r>
      <w:r w:rsidR="00D66D0B">
        <w:t>not adequately address</w:t>
      </w:r>
      <w:r w:rsidR="00DE69CC">
        <w:t>ed</w:t>
      </w:r>
      <w:r w:rsidR="00D66D0B">
        <w:t xml:space="preserve"> the level of risk. </w:t>
      </w:r>
    </w:p>
    <w:p w14:paraId="0DF691AB" w14:textId="094A4A71" w:rsidR="00D66D0B" w:rsidRDefault="00D66D0B" w:rsidP="00D66D0B">
      <w:r>
        <w:t>In addition to the increased risk of exposure to RCS</w:t>
      </w:r>
      <w:r w:rsidR="00DE69CC">
        <w:t xml:space="preserve"> resulting from the increased use of engineered stone</w:t>
      </w:r>
      <w:r>
        <w:t xml:space="preserve">, an overall lack of understanding of the risk and appropriate control measures associated with working with crystalline silica has also contributed to the extent of the problem. </w:t>
      </w:r>
      <w:r w:rsidR="00DE7746">
        <w:t xml:space="preserve">Engineered stone is a relatively new product and given that the health issues associated with its use may not be observable for some time, it is only in recent years that the extent of the problem has become more apparent. </w:t>
      </w:r>
      <w:r w:rsidR="003D184B">
        <w:t>T</w:t>
      </w:r>
      <w:r w:rsidR="00DE7746">
        <w:t xml:space="preserve">his lack of understanding can be exacerbated by </w:t>
      </w:r>
      <w:r>
        <w:t>information constraints, a lack of formal training</w:t>
      </w:r>
      <w:r w:rsidR="00DE69CC">
        <w:t xml:space="preserve"> undertaken by workers</w:t>
      </w:r>
      <w:r>
        <w:t xml:space="preserve">, a lack of available information regarding health impacts and miscommunication due to variable levels of English Language proficiency within the industry. </w:t>
      </w:r>
    </w:p>
    <w:p w14:paraId="430A4D88" w14:textId="4AB984F1" w:rsidR="00F2169E" w:rsidRDefault="00D66D0B" w:rsidP="00D66D0B">
      <w:r>
        <w:t>Further, although this level of awareness is rising</w:t>
      </w:r>
      <w:r w:rsidDel="00DE69CC">
        <w:t xml:space="preserve"> </w:t>
      </w:r>
      <w:r w:rsidR="005B0206">
        <w:t xml:space="preserve">as a result of a concerted effort by government, </w:t>
      </w:r>
      <w:r>
        <w:t xml:space="preserve">there still exists </w:t>
      </w:r>
      <w:r w:rsidR="00DE7746">
        <w:t xml:space="preserve">some </w:t>
      </w:r>
      <w:r>
        <w:t>non-compliance within the industry, particularly in relation to the practice of dry-cutting and adequate health and air monitoring</w:t>
      </w:r>
      <w:r w:rsidR="00DE69CC" w:rsidRPr="00DE69CC">
        <w:t xml:space="preserve"> </w:t>
      </w:r>
      <w:r w:rsidR="00DE69CC">
        <w:t xml:space="preserve">despite </w:t>
      </w:r>
      <w:r w:rsidR="00406A47">
        <w:t xml:space="preserve">existing </w:t>
      </w:r>
      <w:r w:rsidR="00DE69CC">
        <w:t>regulations being in place</w:t>
      </w:r>
      <w:r>
        <w:t xml:space="preserve">. </w:t>
      </w:r>
    </w:p>
    <w:p w14:paraId="65157C6C" w14:textId="16F6B4A3" w:rsidR="001C32CA" w:rsidRPr="003742D3" w:rsidRDefault="00F2169E" w:rsidP="003742D3">
      <w:pPr>
        <w:pStyle w:val="Heading2"/>
      </w:pPr>
      <w:r w:rsidRPr="003742D3">
        <w:t>The need for additional regulation</w:t>
      </w:r>
    </w:p>
    <w:p w14:paraId="117C92A1" w14:textId="5E355966" w:rsidR="00D46130" w:rsidRPr="00CA7C16" w:rsidRDefault="00A14D36" w:rsidP="00175981">
      <w:r>
        <w:t>Whilst the</w:t>
      </w:r>
      <w:r w:rsidR="009016A4">
        <w:t xml:space="preserve"> current regulatory fr</w:t>
      </w:r>
      <w:r w:rsidR="00BA752D">
        <w:t xml:space="preserve">amework </w:t>
      </w:r>
      <w:r w:rsidR="00053C0F">
        <w:t xml:space="preserve">provides </w:t>
      </w:r>
      <w:r w:rsidR="00CC60F9">
        <w:t>general duties</w:t>
      </w:r>
      <w:r w:rsidR="30A9711F">
        <w:t xml:space="preserve"> obligations</w:t>
      </w:r>
      <w:r w:rsidR="00CC60F9">
        <w:t xml:space="preserve"> </w:t>
      </w:r>
      <w:r>
        <w:t xml:space="preserve">and </w:t>
      </w:r>
      <w:r w:rsidR="7380301E">
        <w:t xml:space="preserve">other </w:t>
      </w:r>
      <w:r>
        <w:t>requirements</w:t>
      </w:r>
      <w:r w:rsidR="004F422E">
        <w:t xml:space="preserve"> for employers when working with crystalline silica</w:t>
      </w:r>
      <w:r w:rsidR="0089389E">
        <w:t>, the large increase in silicosis cases in recent years makes it clear that the existing regi</w:t>
      </w:r>
      <w:r w:rsidR="00921191">
        <w:t>me has been insufficient to prevent harms.</w:t>
      </w:r>
      <w:r w:rsidR="0089389E">
        <w:t xml:space="preserve"> </w:t>
      </w:r>
    </w:p>
    <w:p w14:paraId="63A1AC4F" w14:textId="74413557" w:rsidR="004100D0" w:rsidRDefault="00A63E17" w:rsidP="00D46130">
      <w:r>
        <w:t xml:space="preserve">Some stakeholders are of the view that </w:t>
      </w:r>
      <w:r w:rsidR="00EA4CC8">
        <w:t>improved enforcement, of either the pre-August 2019</w:t>
      </w:r>
      <w:r w:rsidR="00593C11">
        <w:t xml:space="preserve"> Regulations, or the silica-related provisions in the </w:t>
      </w:r>
      <w:r w:rsidR="00771E7C">
        <w:t xml:space="preserve">existing </w:t>
      </w:r>
      <w:r w:rsidR="00672B12">
        <w:t xml:space="preserve">Regulations would be sufficient to avoid these harms. </w:t>
      </w:r>
      <w:r w:rsidR="19525725">
        <w:t>These</w:t>
      </w:r>
      <w:r w:rsidR="007C22FF">
        <w:t xml:space="preserve"> views are noted, and Work</w:t>
      </w:r>
      <w:r w:rsidR="7AB0D6EE">
        <w:t>S</w:t>
      </w:r>
      <w:r w:rsidR="007C22FF">
        <w:t xml:space="preserve">afe has </w:t>
      </w:r>
      <w:r w:rsidR="00DB3DE0">
        <w:t>significantly increased its compliance and enforcement regime</w:t>
      </w:r>
      <w:r w:rsidR="00DE69CC">
        <w:t xml:space="preserve"> since October 2018 and</w:t>
      </w:r>
      <w:r w:rsidR="00DB3DE0">
        <w:t xml:space="preserve"> as part of the </w:t>
      </w:r>
      <w:r w:rsidR="00DE69CC">
        <w:t xml:space="preserve">Victorian </w:t>
      </w:r>
      <w:r w:rsidR="00DB3DE0">
        <w:t xml:space="preserve">Government’s </w:t>
      </w:r>
      <w:r w:rsidR="0022028E">
        <w:t xml:space="preserve">Silica </w:t>
      </w:r>
      <w:r w:rsidR="00DB3DE0">
        <w:t>Action Pla</w:t>
      </w:r>
      <w:r w:rsidR="000C6C86">
        <w:t>n</w:t>
      </w:r>
      <w:r w:rsidR="00DE69CC">
        <w:t>. WorkSafe</w:t>
      </w:r>
      <w:r w:rsidR="539B5ED2">
        <w:t xml:space="preserve"> </w:t>
      </w:r>
      <w:r w:rsidR="00DE69CC">
        <w:t>will</w:t>
      </w:r>
      <w:r w:rsidR="002937BA">
        <w:t xml:space="preserve"> continue</w:t>
      </w:r>
      <w:r w:rsidR="00DE69CC">
        <w:t xml:space="preserve"> to place</w:t>
      </w:r>
      <w:r w:rsidR="00ED7E4A">
        <w:t xml:space="preserve"> a strong focus on compliance and enforcement under the proposed Regulations. </w:t>
      </w:r>
    </w:p>
    <w:p w14:paraId="5E64113E" w14:textId="5C7026BC" w:rsidR="00640691" w:rsidRDefault="4CAAE1CB" w:rsidP="00D46130">
      <w:r>
        <w:t>Nevertheless</w:t>
      </w:r>
      <w:r w:rsidR="00CB135D">
        <w:t>,</w:t>
      </w:r>
      <w:r w:rsidR="004100D0">
        <w:t xml:space="preserve"> the current </w:t>
      </w:r>
      <w:r w:rsidR="00AD79A5">
        <w:t xml:space="preserve">Regulations for </w:t>
      </w:r>
      <w:r w:rsidR="00606C4D">
        <w:t xml:space="preserve">hazardous substances </w:t>
      </w:r>
      <w:r w:rsidR="00AD79A5">
        <w:t>provide limited prescription</w:t>
      </w:r>
      <w:r w:rsidR="69A95881">
        <w:t xml:space="preserve"> for employers and employees</w:t>
      </w:r>
      <w:r w:rsidR="0010110C">
        <w:t xml:space="preserve">, which </w:t>
      </w:r>
      <w:r w:rsidR="183DD548">
        <w:t xml:space="preserve">appears to </w:t>
      </w:r>
      <w:r w:rsidR="00B07EDE">
        <w:t>contribute to</w:t>
      </w:r>
      <w:r w:rsidR="009F3933">
        <w:t xml:space="preserve"> insufficient </w:t>
      </w:r>
      <w:r w:rsidR="004A57C6">
        <w:t>controls</w:t>
      </w:r>
      <w:r w:rsidR="009F3933">
        <w:t xml:space="preserve"> being put in place to adjust to the ch</w:t>
      </w:r>
      <w:r w:rsidR="004A57C6">
        <w:t xml:space="preserve">anging nature of products that contain </w:t>
      </w:r>
      <w:r w:rsidR="00606C4D">
        <w:t>crystalline silica</w:t>
      </w:r>
      <w:r w:rsidR="004A57C6">
        <w:t xml:space="preserve">. </w:t>
      </w:r>
      <w:r w:rsidR="5E5F0ECE">
        <w:t>O</w:t>
      </w:r>
      <w:r w:rsidR="6B8CC535">
        <w:t>ther reasons</w:t>
      </w:r>
      <w:r w:rsidR="00DE3B33">
        <w:t xml:space="preserve"> for </w:t>
      </w:r>
      <w:r w:rsidR="3331C07B">
        <w:t>additional regulation</w:t>
      </w:r>
      <w:r w:rsidR="002061CC">
        <w:t xml:space="preserve"> noted by stakeholders</w:t>
      </w:r>
      <w:r w:rsidR="3331C07B">
        <w:t xml:space="preserve"> include</w:t>
      </w:r>
      <w:r w:rsidR="00827352">
        <w:t>:</w:t>
      </w:r>
    </w:p>
    <w:p w14:paraId="0CBB7021" w14:textId="558AE226" w:rsidR="000C4052" w:rsidRDefault="00B07EDE" w:rsidP="000C4052">
      <w:pPr>
        <w:pStyle w:val="ListBullet"/>
      </w:pPr>
      <w:r>
        <w:t>B</w:t>
      </w:r>
      <w:r w:rsidR="000C4052">
        <w:t xml:space="preserve">usinesses </w:t>
      </w:r>
      <w:r w:rsidR="00245902">
        <w:t>indicating</w:t>
      </w:r>
      <w:r w:rsidR="000C4052">
        <w:t xml:space="preserve"> that they need additional specificity to ensure</w:t>
      </w:r>
      <w:r w:rsidR="006871DD">
        <w:t xml:space="preserve"> they are undertaking actions to </w:t>
      </w:r>
      <w:r w:rsidR="00117E85">
        <w:t>increase</w:t>
      </w:r>
      <w:r w:rsidR="000C4052">
        <w:t xml:space="preserve"> compliance and protect worker’s health</w:t>
      </w:r>
    </w:p>
    <w:p w14:paraId="0DC96833" w14:textId="4C129C34" w:rsidR="000C4052" w:rsidRDefault="00B07EDE" w:rsidP="000C4052">
      <w:pPr>
        <w:pStyle w:val="ListBullet"/>
      </w:pPr>
      <w:r>
        <w:t>I</w:t>
      </w:r>
      <w:r w:rsidR="00DE3B33">
        <w:t>rreversible</w:t>
      </w:r>
      <w:r w:rsidR="000C4052">
        <w:t xml:space="preserve"> harms </w:t>
      </w:r>
      <w:r w:rsidR="30A83A73">
        <w:t xml:space="preserve">to workers </w:t>
      </w:r>
      <w:r w:rsidR="000C4052">
        <w:t>may already be occurring by the time compliance and enforcement action is taken</w:t>
      </w:r>
    </w:p>
    <w:p w14:paraId="02AF2793" w14:textId="00FF4CEA" w:rsidR="000C4052" w:rsidRDefault="00B07EDE" w:rsidP="000C4052">
      <w:pPr>
        <w:pStyle w:val="ListBullet"/>
      </w:pPr>
      <w:r>
        <w:t>P</w:t>
      </w:r>
      <w:r w:rsidR="000C4052">
        <w:t>revention of harms in relation to silicosis is more complex than in some other areas of OHS, thus requiring more prescriptive detail</w:t>
      </w:r>
    </w:p>
    <w:p w14:paraId="58717A63" w14:textId="20AB5253" w:rsidR="00D46130" w:rsidRDefault="0AD37DA3" w:rsidP="00D46130">
      <w:pPr>
        <w:pStyle w:val="ListBullet"/>
      </w:pPr>
      <w:r>
        <w:t>Some businesses appear to be relying on the lack of detail to justify</w:t>
      </w:r>
      <w:r w:rsidR="003D3C3F">
        <w:t xml:space="preserve"> </w:t>
      </w:r>
      <w:r w:rsidR="00D47CD6">
        <w:t>in</w:t>
      </w:r>
      <w:r w:rsidR="003D3C3F">
        <w:t>adequate control measures</w:t>
      </w:r>
      <w:r w:rsidR="000556C8">
        <w:t xml:space="preserve">. </w:t>
      </w:r>
    </w:p>
    <w:p w14:paraId="23B334F5" w14:textId="77777777" w:rsidR="00E841F7" w:rsidRDefault="00E841F7" w:rsidP="00175981">
      <w:pPr>
        <w:pStyle w:val="ListBullet"/>
        <w:numPr>
          <w:ilvl w:val="0"/>
          <w:numId w:val="0"/>
        </w:numPr>
        <w:ind w:left="340"/>
      </w:pPr>
    </w:p>
    <w:p w14:paraId="3F1DE321" w14:textId="23F5B99E" w:rsidR="00D66D0B" w:rsidRDefault="00F530EE" w:rsidP="009F28F6">
      <w:r>
        <w:t>Therefore</w:t>
      </w:r>
      <w:r w:rsidR="003B4A31">
        <w:t>,</w:t>
      </w:r>
      <w:r>
        <w:t xml:space="preserve"> additional regulations are required to address the residual harms that will still exist if only the </w:t>
      </w:r>
      <w:r w:rsidR="00B96A81">
        <w:t xml:space="preserve">OHS </w:t>
      </w:r>
      <w:r>
        <w:t>Act and existing provisions in the OHS Regulations are in place</w:t>
      </w:r>
      <w:r w:rsidR="001B21AB">
        <w:t xml:space="preserve">. </w:t>
      </w:r>
    </w:p>
    <w:p w14:paraId="4370593B" w14:textId="14A014C9" w:rsidR="007A04A7" w:rsidRPr="003742D3" w:rsidRDefault="007A04A7" w:rsidP="003742D3">
      <w:pPr>
        <w:pStyle w:val="Heading2"/>
      </w:pPr>
      <w:bookmarkStart w:id="76" w:name="_Toc36549223"/>
      <w:bookmarkEnd w:id="75"/>
      <w:bookmarkEnd w:id="76"/>
      <w:r w:rsidRPr="003742D3">
        <w:lastRenderedPageBreak/>
        <w:t>The increased risk of silicosis</w:t>
      </w:r>
    </w:p>
    <w:p w14:paraId="218C68D5" w14:textId="63188547" w:rsidR="007A04A7" w:rsidRDefault="00086EEF" w:rsidP="007A04A7">
      <w:r>
        <w:t>Silicosis is a lung disease caused by inhalation of</w:t>
      </w:r>
      <w:r w:rsidR="00606C4D">
        <w:t xml:space="preserve"> dust containing</w:t>
      </w:r>
      <w:r>
        <w:t xml:space="preserve"> very fine</w:t>
      </w:r>
      <w:r w:rsidR="00606C4D">
        <w:t xml:space="preserve"> particles of</w:t>
      </w:r>
      <w:r>
        <w:t xml:space="preserve"> crystalline silica. </w:t>
      </w:r>
      <w:r w:rsidR="003307EE">
        <w:t xml:space="preserve">Typically, benchtop materials such as marble, granite and concrete contain between </w:t>
      </w:r>
      <w:r w:rsidR="0F75DCF3">
        <w:t>2</w:t>
      </w:r>
      <w:r w:rsidR="009B2CCB">
        <w:t xml:space="preserve"> </w:t>
      </w:r>
      <w:r w:rsidR="003307EE">
        <w:t>-</w:t>
      </w:r>
      <w:r w:rsidR="009B2CCB">
        <w:t xml:space="preserve"> </w:t>
      </w:r>
      <w:r w:rsidR="003307EE">
        <w:t xml:space="preserve">40 per cent crystalline silica, with engineered stone containing as much as 95 per cent. </w:t>
      </w:r>
      <w:r w:rsidR="007A04A7">
        <w:t>Whilst s</w:t>
      </w:r>
      <w:r w:rsidR="007A04A7" w:rsidRPr="000D0F64">
        <w:t>ilicosis has been around for a long time</w:t>
      </w:r>
      <w:r w:rsidR="007A04A7">
        <w:t>, increased use</w:t>
      </w:r>
      <w:r w:rsidR="007A04A7" w:rsidRPr="000D0F64">
        <w:t xml:space="preserve"> of engineered stone</w:t>
      </w:r>
      <w:r w:rsidR="00851E75">
        <w:t xml:space="preserve"> with its higher concentration of crystalline silica</w:t>
      </w:r>
      <w:r w:rsidR="007A04A7" w:rsidRPr="000D0F64">
        <w:t xml:space="preserve"> </w:t>
      </w:r>
      <w:r w:rsidR="007A04A7">
        <w:t>has meant</w:t>
      </w:r>
      <w:r w:rsidR="007A04A7" w:rsidRPr="000D0F64">
        <w:t xml:space="preserve"> exposure to silica dust has increased</w:t>
      </w:r>
      <w:r w:rsidR="007A04A7">
        <w:t>.</w:t>
      </w:r>
      <w:r w:rsidR="003307EE">
        <w:t xml:space="preserve"> This </w:t>
      </w:r>
      <w:r w:rsidR="003307EE" w:rsidRPr="00BA3593">
        <w:t>presents a significant risk to any</w:t>
      </w:r>
      <w:r w:rsidR="009B2CCB">
        <w:t xml:space="preserve">one who is </w:t>
      </w:r>
      <w:r w:rsidR="003307EE" w:rsidRPr="00BA3593">
        <w:t>regularly working with</w:t>
      </w:r>
      <w:r w:rsidR="00606C4D">
        <w:t xml:space="preserve"> or around</w:t>
      </w:r>
      <w:r w:rsidR="003307EE" w:rsidRPr="00BA3593">
        <w:t xml:space="preserve"> </w:t>
      </w:r>
      <w:r w:rsidR="003307EE">
        <w:t>these</w:t>
      </w:r>
      <w:r w:rsidR="003307EE" w:rsidRPr="00BA3593">
        <w:t xml:space="preserve"> material</w:t>
      </w:r>
      <w:r w:rsidR="003307EE">
        <w:t>s.</w:t>
      </w:r>
    </w:p>
    <w:p w14:paraId="5048E96F" w14:textId="4F4F29DE" w:rsidR="00C2068F" w:rsidRDefault="007A04A7" w:rsidP="00C2068F">
      <w:r>
        <w:t xml:space="preserve">In October 2018, </w:t>
      </w:r>
      <w:r w:rsidR="00CA7AC3">
        <w:t>Work</w:t>
      </w:r>
      <w:r w:rsidR="10AE7BCA">
        <w:t>S</w:t>
      </w:r>
      <w:r w:rsidR="00CA7AC3">
        <w:t xml:space="preserve">afe commenced </w:t>
      </w:r>
      <w:r>
        <w:t xml:space="preserve">the first </w:t>
      </w:r>
      <w:r w:rsidR="007017EF">
        <w:t>phase of</w:t>
      </w:r>
      <w:r w:rsidR="00606C4D">
        <w:t xml:space="preserve"> a new program of</w:t>
      </w:r>
      <w:r w:rsidR="007017EF">
        <w:t xml:space="preserve"> inspections targeting all stonemason businesses, following increases in the number of silicosis diagnoses</w:t>
      </w:r>
      <w:r w:rsidR="00F64F8A">
        <w:t>.</w:t>
      </w:r>
      <w:r w:rsidR="000327A1">
        <w:t xml:space="preserve"> </w:t>
      </w:r>
      <w:r w:rsidR="009E75A5">
        <w:t xml:space="preserve">These </w:t>
      </w:r>
      <w:r w:rsidR="00851E75">
        <w:t xml:space="preserve">inspections </w:t>
      </w:r>
      <w:r w:rsidR="00DE7746">
        <w:t>followed</w:t>
      </w:r>
      <w:r w:rsidR="009E75A5">
        <w:t xml:space="preserve"> a safety alert for stone benchtop workers </w:t>
      </w:r>
      <w:r w:rsidR="00DE7746">
        <w:t xml:space="preserve">issued </w:t>
      </w:r>
      <w:r w:rsidR="009E75A5">
        <w:t>by the Queensland Government</w:t>
      </w:r>
      <w:r w:rsidR="00B93AD2">
        <w:t xml:space="preserve"> </w:t>
      </w:r>
      <w:r w:rsidR="009E75A5">
        <w:t>in September 2018.</w:t>
      </w:r>
      <w:r>
        <w:t xml:space="preserve"> </w:t>
      </w:r>
      <w:r w:rsidR="00C2068F">
        <w:t>In May 2019, the Victorian Government announced an action plan to prevent and respond to the health risks associated with crystalline silica dust exposure. There are 12 actions in the plan, grouped into five focus areas:</w:t>
      </w:r>
    </w:p>
    <w:p w14:paraId="1830207E" w14:textId="4CAA1645" w:rsidR="00C2068F" w:rsidRDefault="00C2068F" w:rsidP="00175981">
      <w:pPr>
        <w:pStyle w:val="ListBullet"/>
      </w:pPr>
      <w:r>
        <w:t xml:space="preserve">Strengthening the </w:t>
      </w:r>
      <w:r w:rsidR="00AF3F58">
        <w:t xml:space="preserve">OHS </w:t>
      </w:r>
      <w:r>
        <w:t>legislation framework</w:t>
      </w:r>
    </w:p>
    <w:p w14:paraId="095B3B19" w14:textId="7878F0F5" w:rsidR="00C2068F" w:rsidRDefault="00C2068F" w:rsidP="00175981">
      <w:pPr>
        <w:pStyle w:val="ListBullet"/>
      </w:pPr>
      <w:r>
        <w:t>Compliance and enforcement</w:t>
      </w:r>
    </w:p>
    <w:p w14:paraId="0BF6DFD7" w14:textId="4A3C92FD" w:rsidR="00C2068F" w:rsidRDefault="00C2068F" w:rsidP="00175981">
      <w:pPr>
        <w:pStyle w:val="ListBullet"/>
      </w:pPr>
      <w:r>
        <w:t>Education and awareness raising</w:t>
      </w:r>
    </w:p>
    <w:p w14:paraId="18F5DF99" w14:textId="7446F788" w:rsidR="00C2068F" w:rsidRDefault="00C2068F" w:rsidP="00175981">
      <w:pPr>
        <w:pStyle w:val="ListBullet"/>
      </w:pPr>
      <w:r>
        <w:t>Early intervention and support for affected workers</w:t>
      </w:r>
    </w:p>
    <w:p w14:paraId="002E85C3" w14:textId="6AC2F7E6" w:rsidR="00CB044E" w:rsidRDefault="00C2068F" w:rsidP="00CB044E">
      <w:pPr>
        <w:pStyle w:val="ListBullet"/>
      </w:pPr>
      <w:r>
        <w:t>Research and consultation</w:t>
      </w:r>
    </w:p>
    <w:p w14:paraId="54AD1FB9" w14:textId="77777777" w:rsidR="00CB044E" w:rsidRDefault="00CB044E" w:rsidP="00175981">
      <w:pPr>
        <w:pStyle w:val="ListBullet"/>
        <w:numPr>
          <w:ilvl w:val="0"/>
          <w:numId w:val="0"/>
        </w:numPr>
        <w:ind w:left="340"/>
      </w:pPr>
    </w:p>
    <w:p w14:paraId="07070134" w14:textId="68C52B2F" w:rsidR="007A04A7" w:rsidRDefault="00606C4D" w:rsidP="00C2068F">
      <w:r>
        <w:t>Interim regulations imposing a</w:t>
      </w:r>
      <w:r w:rsidR="003307EE" w:rsidDel="00606C4D">
        <w:t xml:space="preserve"> </w:t>
      </w:r>
      <w:r w:rsidR="00A460EB">
        <w:t xml:space="preserve">ban on </w:t>
      </w:r>
      <w:r>
        <w:t>the uncontrolled use of power tools to</w:t>
      </w:r>
      <w:r w:rsidR="00A460EB">
        <w:t xml:space="preserve"> cut</w:t>
      </w:r>
      <w:r>
        <w:t>, grind or abrasively polish</w:t>
      </w:r>
      <w:r w:rsidR="00A460EB">
        <w:t xml:space="preserve"> engineered stone </w:t>
      </w:r>
      <w:r>
        <w:t>were</w:t>
      </w:r>
      <w:r w:rsidR="00A460EB">
        <w:t xml:space="preserve"> introduced in Victoria</w:t>
      </w:r>
      <w:r w:rsidR="007A04A7">
        <w:t xml:space="preserve"> </w:t>
      </w:r>
      <w:r w:rsidR="003307EE">
        <w:t xml:space="preserve">in </w:t>
      </w:r>
      <w:r w:rsidR="007A04A7">
        <w:t>August 2019</w:t>
      </w:r>
      <w:r w:rsidR="003307EE">
        <w:t xml:space="preserve">. </w:t>
      </w:r>
      <w:r w:rsidR="009E75A5">
        <w:t>In December 2019</w:t>
      </w:r>
      <w:r w:rsidR="003307EE">
        <w:t>,</w:t>
      </w:r>
      <w:r w:rsidR="007A04A7">
        <w:t xml:space="preserve"> </w:t>
      </w:r>
      <w:r>
        <w:t>the Victorian Government</w:t>
      </w:r>
      <w:r w:rsidR="007A04A7">
        <w:t xml:space="preserve"> </w:t>
      </w:r>
      <w:r w:rsidR="003307EE">
        <w:t>reduced t</w:t>
      </w:r>
      <w:r w:rsidR="007A04A7" w:rsidRPr="00BA3593">
        <w:t>he WES for RCS from 0.1mg/m</w:t>
      </w:r>
      <w:r w:rsidR="007A04A7" w:rsidRPr="003307EE">
        <w:rPr>
          <w:vertAlign w:val="superscript"/>
        </w:rPr>
        <w:t>3</w:t>
      </w:r>
      <w:r w:rsidR="007A04A7" w:rsidRPr="00BA3593">
        <w:t xml:space="preserve"> for an 8-hour working day</w:t>
      </w:r>
      <w:r w:rsidR="00A460EB">
        <w:t>,</w:t>
      </w:r>
      <w:r w:rsidR="007A04A7" w:rsidRPr="00BA3593">
        <w:t xml:space="preserve"> to 0.05mg/m</w:t>
      </w:r>
      <w:r w:rsidR="007A04A7" w:rsidRPr="003307EE">
        <w:rPr>
          <w:vertAlign w:val="superscript"/>
        </w:rPr>
        <w:t>3</w:t>
      </w:r>
      <w:r w:rsidR="001A4DB4">
        <w:t xml:space="preserve">, following a review </w:t>
      </w:r>
      <w:r>
        <w:t xml:space="preserve">by </w:t>
      </w:r>
      <w:r w:rsidR="00A566A4">
        <w:t>SWA</w:t>
      </w:r>
      <w:r>
        <w:t xml:space="preserve"> </w:t>
      </w:r>
      <w:r w:rsidR="001A4DB4" w:rsidRPr="001A4DB4">
        <w:t xml:space="preserve">as part of </w:t>
      </w:r>
      <w:r>
        <w:t>a</w:t>
      </w:r>
      <w:r w:rsidRPr="001A4DB4">
        <w:t xml:space="preserve"> </w:t>
      </w:r>
      <w:r w:rsidR="009E75A5">
        <w:t xml:space="preserve">broader </w:t>
      </w:r>
      <w:r w:rsidR="001A4DB4" w:rsidRPr="001A4DB4">
        <w:t xml:space="preserve">review of the </w:t>
      </w:r>
      <w:r w:rsidR="00A566A4">
        <w:t>WESs</w:t>
      </w:r>
      <w:r>
        <w:t xml:space="preserve"> for airborne contaminants used in Australian workplaces</w:t>
      </w:r>
      <w:r w:rsidR="001A4DB4">
        <w:t>.</w:t>
      </w:r>
      <w:r w:rsidR="004B5758">
        <w:rPr>
          <w:rStyle w:val="FootnoteReference"/>
        </w:rPr>
        <w:footnoteReference w:id="20"/>
      </w:r>
      <w:r w:rsidR="00942C51" w:rsidRPr="1880A894">
        <w:rPr>
          <w:vertAlign w:val="superscript"/>
        </w:rPr>
        <w:t>,</w:t>
      </w:r>
      <w:r w:rsidR="00B13F1C">
        <w:rPr>
          <w:rStyle w:val="FootnoteReference"/>
        </w:rPr>
        <w:footnoteReference w:id="21"/>
      </w:r>
    </w:p>
    <w:p w14:paraId="6251B450" w14:textId="69DEA5DB" w:rsidR="007A04A7" w:rsidRPr="007A04A7" w:rsidRDefault="00485E26" w:rsidP="007A04A7">
      <w:r>
        <w:t>The increased</w:t>
      </w:r>
      <w:r w:rsidR="00D85A71">
        <w:t xml:space="preserve"> popularity and use of engineered stone in the last 15 years has driven the </w:t>
      </w:r>
      <w:r>
        <w:t xml:space="preserve">prevalence of silicosis in Australia. Increased knowledge and testing </w:t>
      </w:r>
      <w:r w:rsidR="004C0F16">
        <w:t>have</w:t>
      </w:r>
      <w:r>
        <w:t xml:space="preserve"> </w:t>
      </w:r>
      <w:r w:rsidR="4BCBD848">
        <w:t>subsequently</w:t>
      </w:r>
      <w:r>
        <w:t xml:space="preserve"> led to an exponential increase in the number of observed cases since 2018</w:t>
      </w:r>
      <w:r w:rsidR="00025C93">
        <w:t xml:space="preserve">. </w:t>
      </w:r>
    </w:p>
    <w:p w14:paraId="320CCD30" w14:textId="61700B70" w:rsidR="008C16DC" w:rsidRDefault="007A04A7" w:rsidP="003742D3">
      <w:pPr>
        <w:pStyle w:val="Heading3"/>
      </w:pPr>
      <w:r>
        <w:t>Exposure risks across relevant industries</w:t>
      </w:r>
    </w:p>
    <w:p w14:paraId="2273B981" w14:textId="7C54B559" w:rsidR="007A04A7" w:rsidRDefault="00A460EB" w:rsidP="007A04A7">
      <w:r>
        <w:t xml:space="preserve">Exposure to </w:t>
      </w:r>
      <w:r w:rsidR="008231F5">
        <w:t>RCS</w:t>
      </w:r>
      <w:r w:rsidR="007A04A7">
        <w:t xml:space="preserve"> is an occupational hazard across many </w:t>
      </w:r>
      <w:r w:rsidR="0048054E">
        <w:t xml:space="preserve">Victorian </w:t>
      </w:r>
      <w:r w:rsidR="007A04A7">
        <w:t>industries, including manufacturing, construction, mining and quarrying. The</w:t>
      </w:r>
      <w:r w:rsidR="008231F5">
        <w:t xml:space="preserve"> crystalline silica content of </w:t>
      </w:r>
      <w:r w:rsidR="00606C4D">
        <w:t xml:space="preserve">common materials used across industries </w:t>
      </w:r>
      <w:r w:rsidR="008231F5">
        <w:t>can vary</w:t>
      </w:r>
      <w:r w:rsidR="00025C93">
        <w:t xml:space="preserve"> </w:t>
      </w:r>
      <w:r w:rsidR="00606C4D">
        <w:t>significantly</w:t>
      </w:r>
      <w:r w:rsidR="00025C93">
        <w:t xml:space="preserve">, ranging from </w:t>
      </w:r>
      <w:r w:rsidR="00F64F8A">
        <w:t>5</w:t>
      </w:r>
      <w:r w:rsidR="00025C93">
        <w:t xml:space="preserve"> to 95 per cent, as outlined in </w:t>
      </w:r>
      <w:r w:rsidR="00025C93">
        <w:fldChar w:fldCharType="begin"/>
      </w:r>
      <w:r w:rsidR="00025C93">
        <w:instrText xml:space="preserve"> REF _Ref35370315 \r \h </w:instrText>
      </w:r>
      <w:r w:rsidR="00025C93">
        <w:fldChar w:fldCharType="separate"/>
      </w:r>
      <w:r w:rsidR="004071FC">
        <w:t>Table 2.1</w:t>
      </w:r>
      <w:r w:rsidR="00025C93">
        <w:fldChar w:fldCharType="end"/>
      </w:r>
      <w:r w:rsidR="00025C93">
        <w:t>. With engineered stone and sand recording crystalline silica content levels of up to 95 percent, i</w:t>
      </w:r>
      <w:r w:rsidR="007A04A7">
        <w:t xml:space="preserve">ndustries that utilise a larger proportion of </w:t>
      </w:r>
      <w:r w:rsidR="00025C93">
        <w:t>these materials</w:t>
      </w:r>
      <w:r w:rsidR="00A56AD2">
        <w:t xml:space="preserve"> in processes that generate dust</w:t>
      </w:r>
      <w:r w:rsidR="007A04A7">
        <w:t xml:space="preserve"> </w:t>
      </w:r>
      <w:r w:rsidR="00123332">
        <w:t xml:space="preserve">have </w:t>
      </w:r>
      <w:r w:rsidR="00A56AD2">
        <w:t>a higher</w:t>
      </w:r>
      <w:r w:rsidR="007A04A7">
        <w:t xml:space="preserve"> risk</w:t>
      </w:r>
      <w:r w:rsidR="00025C93">
        <w:t xml:space="preserve"> of</w:t>
      </w:r>
      <w:r w:rsidR="00A56AD2">
        <w:t xml:space="preserve"> exposure to</w:t>
      </w:r>
      <w:r w:rsidR="00025C93">
        <w:t xml:space="preserve"> RCS</w:t>
      </w:r>
      <w:r w:rsidR="00A56AD2">
        <w:t>.</w:t>
      </w:r>
    </w:p>
    <w:p w14:paraId="420CD3BD" w14:textId="1ACB1706" w:rsidR="008231F5" w:rsidRDefault="008231F5" w:rsidP="007A04A7">
      <w:r>
        <w:t xml:space="preserve">Whilst some </w:t>
      </w:r>
      <w:r w:rsidR="00A56AD2">
        <w:t>crystalline silica containing materials</w:t>
      </w:r>
      <w:r>
        <w:t xml:space="preserve"> </w:t>
      </w:r>
      <w:r w:rsidR="00977D3A">
        <w:t xml:space="preserve">present a </w:t>
      </w:r>
      <w:r w:rsidR="00C60BE6">
        <w:t>higher risk than others</w:t>
      </w:r>
      <w:r>
        <w:t xml:space="preserve">, if processed correctly </w:t>
      </w:r>
      <w:r w:rsidR="00C60BE6">
        <w:t xml:space="preserve">by </w:t>
      </w:r>
      <w:r w:rsidR="00977D3A">
        <w:t>complying with</w:t>
      </w:r>
      <w:r w:rsidR="00C60BE6">
        <w:t xml:space="preserve"> the</w:t>
      </w:r>
      <w:r w:rsidR="510A061F">
        <w:t xml:space="preserve"> OHS Regulations</w:t>
      </w:r>
      <w:r>
        <w:t>, the risk of</w:t>
      </w:r>
      <w:r w:rsidR="00A56AD2">
        <w:t xml:space="preserve"> exposure and the development of</w:t>
      </w:r>
      <w:r>
        <w:t xml:space="preserve"> silica</w:t>
      </w:r>
      <w:r w:rsidR="00C60BE6">
        <w:t>-</w:t>
      </w:r>
      <w:r w:rsidR="00A56AD2">
        <w:t xml:space="preserve">related </w:t>
      </w:r>
      <w:r w:rsidR="00C60BE6">
        <w:t>illness</w:t>
      </w:r>
      <w:r w:rsidR="00A56AD2">
        <w:t>es</w:t>
      </w:r>
      <w:r w:rsidR="00C60BE6">
        <w:t xml:space="preserve"> </w:t>
      </w:r>
      <w:r w:rsidR="00A56AD2">
        <w:t xml:space="preserve">are </w:t>
      </w:r>
      <w:r w:rsidR="00C60BE6">
        <w:t>reduced significantly.</w:t>
      </w:r>
    </w:p>
    <w:p w14:paraId="6A8F1D46" w14:textId="28DCEF7E" w:rsidR="007A04A7" w:rsidRDefault="007A04A7" w:rsidP="007A04A7">
      <w:pPr>
        <w:pStyle w:val="CaptionTable"/>
      </w:pPr>
      <w:bookmarkStart w:id="77" w:name="_Ref35370315"/>
      <w:r>
        <w:lastRenderedPageBreak/>
        <w:t xml:space="preserve">: </w:t>
      </w:r>
      <w:r w:rsidRPr="007A04A7">
        <w:t>Crystalline silica content of common products and materials</w:t>
      </w:r>
      <w:bookmarkEnd w:id="77"/>
    </w:p>
    <w:tbl>
      <w:tblPr>
        <w:tblStyle w:val="Deloittetable"/>
        <w:tblW w:w="0" w:type="auto"/>
        <w:tblLook w:val="04A0" w:firstRow="1" w:lastRow="0" w:firstColumn="1" w:lastColumn="0" w:noHBand="0" w:noVBand="1"/>
      </w:tblPr>
      <w:tblGrid>
        <w:gridCol w:w="3402"/>
        <w:gridCol w:w="835"/>
        <w:gridCol w:w="2013"/>
      </w:tblGrid>
      <w:tr w:rsidR="007A04A7" w:rsidRPr="00025C93" w14:paraId="0FD63B39" w14:textId="77777777" w:rsidTr="000F5AB1">
        <w:trPr>
          <w:cnfStyle w:val="100000000000" w:firstRow="1" w:lastRow="0" w:firstColumn="0" w:lastColumn="0" w:oddVBand="0" w:evenVBand="0" w:oddHBand="0" w:evenHBand="0" w:firstRowFirstColumn="0" w:firstRowLastColumn="0" w:lastRowFirstColumn="0" w:lastRowLastColumn="0"/>
          <w:trHeight w:val="294"/>
        </w:trPr>
        <w:tc>
          <w:tcPr>
            <w:tcW w:w="3402" w:type="dxa"/>
          </w:tcPr>
          <w:p w14:paraId="7A03BED9" w14:textId="032C8A14" w:rsidR="007A04A7" w:rsidRPr="00025C93" w:rsidRDefault="007A04A7" w:rsidP="00852635">
            <w:pPr>
              <w:keepNext/>
              <w:spacing w:after="0"/>
              <w:rPr>
                <w:b/>
                <w:bCs/>
                <w:sz w:val="16"/>
                <w:szCs w:val="16"/>
              </w:rPr>
            </w:pPr>
            <w:r w:rsidRPr="00025C93">
              <w:rPr>
                <w:b/>
                <w:bCs/>
                <w:sz w:val="16"/>
                <w:szCs w:val="16"/>
              </w:rPr>
              <w:t>Type of stone</w:t>
            </w:r>
          </w:p>
        </w:tc>
        <w:tc>
          <w:tcPr>
            <w:tcW w:w="2848" w:type="dxa"/>
            <w:gridSpan w:val="2"/>
          </w:tcPr>
          <w:p w14:paraId="7CBD93A6" w14:textId="5EB9C980" w:rsidR="007A04A7" w:rsidRPr="00025C93" w:rsidRDefault="007A04A7" w:rsidP="00852635">
            <w:pPr>
              <w:keepNext/>
              <w:spacing w:after="0"/>
              <w:rPr>
                <w:b/>
                <w:bCs/>
                <w:sz w:val="16"/>
                <w:szCs w:val="16"/>
              </w:rPr>
            </w:pPr>
            <w:r w:rsidRPr="00025C93">
              <w:rPr>
                <w:b/>
                <w:bCs/>
                <w:sz w:val="16"/>
                <w:szCs w:val="16"/>
              </w:rPr>
              <w:t>Crystalline silica content</w:t>
            </w:r>
          </w:p>
        </w:tc>
      </w:tr>
      <w:tr w:rsidR="007A04A7" w:rsidRPr="00025C93" w14:paraId="66C339C6" w14:textId="77777777" w:rsidTr="000F5AB1">
        <w:trPr>
          <w:trHeight w:val="209"/>
        </w:trPr>
        <w:tc>
          <w:tcPr>
            <w:tcW w:w="4237" w:type="dxa"/>
            <w:gridSpan w:val="2"/>
          </w:tcPr>
          <w:p w14:paraId="28AAAD2F" w14:textId="18742219" w:rsidR="007A04A7" w:rsidRPr="00025C93" w:rsidRDefault="007A04A7" w:rsidP="00852635">
            <w:pPr>
              <w:keepNext/>
              <w:spacing w:after="0"/>
              <w:rPr>
                <w:sz w:val="16"/>
                <w:szCs w:val="16"/>
              </w:rPr>
            </w:pPr>
            <w:r w:rsidRPr="00025C93">
              <w:rPr>
                <w:sz w:val="16"/>
                <w:szCs w:val="16"/>
              </w:rPr>
              <w:t>Engineered stone</w:t>
            </w:r>
          </w:p>
        </w:tc>
        <w:tc>
          <w:tcPr>
            <w:tcW w:w="2013" w:type="dxa"/>
          </w:tcPr>
          <w:p w14:paraId="36C2B5BF" w14:textId="3A4CE775" w:rsidR="007A04A7" w:rsidRPr="00025C93" w:rsidRDefault="007A04A7" w:rsidP="00852635">
            <w:pPr>
              <w:keepNext/>
              <w:spacing w:after="0"/>
              <w:rPr>
                <w:sz w:val="16"/>
                <w:szCs w:val="16"/>
              </w:rPr>
            </w:pPr>
            <w:r w:rsidRPr="00025C93">
              <w:rPr>
                <w:sz w:val="16"/>
                <w:szCs w:val="16"/>
              </w:rPr>
              <w:t>Up to 95%</w:t>
            </w:r>
          </w:p>
        </w:tc>
      </w:tr>
      <w:tr w:rsidR="00787698" w:rsidRPr="00025C93" w14:paraId="32E77DE9" w14:textId="77777777" w:rsidTr="000F5AB1">
        <w:trPr>
          <w:trHeight w:val="209"/>
        </w:trPr>
        <w:tc>
          <w:tcPr>
            <w:tcW w:w="4237" w:type="dxa"/>
            <w:gridSpan w:val="2"/>
          </w:tcPr>
          <w:p w14:paraId="02F7160A" w14:textId="0D683180" w:rsidR="00787698" w:rsidRPr="00025C93" w:rsidRDefault="00787698" w:rsidP="00787698">
            <w:pPr>
              <w:keepNext/>
              <w:spacing w:after="0"/>
              <w:rPr>
                <w:sz w:val="16"/>
                <w:szCs w:val="16"/>
              </w:rPr>
            </w:pPr>
            <w:r w:rsidRPr="00025C93">
              <w:rPr>
                <w:sz w:val="16"/>
                <w:szCs w:val="16"/>
              </w:rPr>
              <w:t>Sand</w:t>
            </w:r>
          </w:p>
        </w:tc>
        <w:tc>
          <w:tcPr>
            <w:tcW w:w="2013" w:type="dxa"/>
          </w:tcPr>
          <w:p w14:paraId="5C15298A" w14:textId="713FC407" w:rsidR="00787698" w:rsidRPr="00025C93" w:rsidRDefault="00787698" w:rsidP="00787698">
            <w:pPr>
              <w:keepNext/>
              <w:spacing w:after="0"/>
              <w:rPr>
                <w:sz w:val="16"/>
                <w:szCs w:val="16"/>
              </w:rPr>
            </w:pPr>
            <w:r w:rsidRPr="00025C93">
              <w:rPr>
                <w:sz w:val="16"/>
                <w:szCs w:val="16"/>
              </w:rPr>
              <w:t>80 to 95%</w:t>
            </w:r>
          </w:p>
        </w:tc>
      </w:tr>
      <w:tr w:rsidR="00787698" w:rsidRPr="00025C93" w14:paraId="7F7ECD83" w14:textId="77777777" w:rsidTr="000F5AB1">
        <w:trPr>
          <w:trHeight w:val="215"/>
        </w:trPr>
        <w:tc>
          <w:tcPr>
            <w:tcW w:w="4237" w:type="dxa"/>
            <w:gridSpan w:val="2"/>
          </w:tcPr>
          <w:p w14:paraId="6A8C5584" w14:textId="33584D32" w:rsidR="00787698" w:rsidRPr="00025C93" w:rsidRDefault="00787698" w:rsidP="00787698">
            <w:pPr>
              <w:keepNext/>
              <w:spacing w:after="0"/>
              <w:rPr>
                <w:sz w:val="16"/>
                <w:szCs w:val="16"/>
              </w:rPr>
            </w:pPr>
            <w:r w:rsidRPr="00025C93">
              <w:rPr>
                <w:sz w:val="16"/>
                <w:szCs w:val="16"/>
              </w:rPr>
              <w:t>Ceramic tiles</w:t>
            </w:r>
          </w:p>
        </w:tc>
        <w:tc>
          <w:tcPr>
            <w:tcW w:w="2013" w:type="dxa"/>
          </w:tcPr>
          <w:p w14:paraId="24B99B12" w14:textId="5D963AE6" w:rsidR="00787698" w:rsidRPr="00025C93" w:rsidRDefault="00787698" w:rsidP="00787698">
            <w:pPr>
              <w:keepNext/>
              <w:spacing w:after="0"/>
              <w:rPr>
                <w:sz w:val="16"/>
                <w:szCs w:val="16"/>
              </w:rPr>
            </w:pPr>
            <w:r w:rsidRPr="00025C93">
              <w:rPr>
                <w:sz w:val="16"/>
                <w:szCs w:val="16"/>
              </w:rPr>
              <w:t>5 to 45%</w:t>
            </w:r>
          </w:p>
        </w:tc>
      </w:tr>
      <w:tr w:rsidR="00787698" w:rsidRPr="00025C93" w14:paraId="69DB36DA" w14:textId="77777777" w:rsidTr="000F5AB1">
        <w:trPr>
          <w:trHeight w:val="209"/>
        </w:trPr>
        <w:tc>
          <w:tcPr>
            <w:tcW w:w="4237" w:type="dxa"/>
            <w:gridSpan w:val="2"/>
          </w:tcPr>
          <w:p w14:paraId="3E9F21D6" w14:textId="0951AABE" w:rsidR="00787698" w:rsidRPr="00025C93" w:rsidRDefault="00787698" w:rsidP="00787698">
            <w:pPr>
              <w:keepNext/>
              <w:spacing w:after="0"/>
              <w:rPr>
                <w:sz w:val="16"/>
                <w:szCs w:val="16"/>
              </w:rPr>
            </w:pPr>
            <w:r w:rsidRPr="00025C93">
              <w:rPr>
                <w:sz w:val="16"/>
                <w:szCs w:val="16"/>
              </w:rPr>
              <w:t>Granite</w:t>
            </w:r>
          </w:p>
        </w:tc>
        <w:tc>
          <w:tcPr>
            <w:tcW w:w="2013" w:type="dxa"/>
          </w:tcPr>
          <w:p w14:paraId="79E1E355" w14:textId="1D0FF65F" w:rsidR="00787698" w:rsidRPr="00025C93" w:rsidRDefault="00787698" w:rsidP="00787698">
            <w:pPr>
              <w:keepNext/>
              <w:spacing w:after="0"/>
              <w:rPr>
                <w:sz w:val="16"/>
                <w:szCs w:val="16"/>
              </w:rPr>
            </w:pPr>
            <w:r w:rsidRPr="00025C93">
              <w:rPr>
                <w:sz w:val="16"/>
                <w:szCs w:val="16"/>
              </w:rPr>
              <w:t>25 to 40%</w:t>
            </w:r>
          </w:p>
        </w:tc>
      </w:tr>
      <w:tr w:rsidR="00787698" w:rsidRPr="00025C93" w14:paraId="0B7C3F84" w14:textId="77777777" w:rsidTr="000F5AB1">
        <w:trPr>
          <w:trHeight w:val="209"/>
        </w:trPr>
        <w:tc>
          <w:tcPr>
            <w:tcW w:w="4237" w:type="dxa"/>
            <w:gridSpan w:val="2"/>
          </w:tcPr>
          <w:p w14:paraId="19D43685" w14:textId="086B5419" w:rsidR="00787698" w:rsidRPr="00025C93" w:rsidRDefault="00787698" w:rsidP="00787698">
            <w:pPr>
              <w:keepNext/>
              <w:spacing w:after="0"/>
              <w:rPr>
                <w:sz w:val="16"/>
                <w:szCs w:val="16"/>
              </w:rPr>
            </w:pPr>
            <w:r w:rsidRPr="00025C93">
              <w:rPr>
                <w:sz w:val="16"/>
                <w:szCs w:val="16"/>
              </w:rPr>
              <w:t xml:space="preserve">Autoclaved aerated concrete </w:t>
            </w:r>
          </w:p>
        </w:tc>
        <w:tc>
          <w:tcPr>
            <w:tcW w:w="2013" w:type="dxa"/>
          </w:tcPr>
          <w:p w14:paraId="7D3C4050" w14:textId="1885FA0B" w:rsidR="00787698" w:rsidRPr="00025C93" w:rsidRDefault="00787698" w:rsidP="00787698">
            <w:pPr>
              <w:keepNext/>
              <w:spacing w:after="0"/>
              <w:rPr>
                <w:sz w:val="16"/>
                <w:szCs w:val="16"/>
              </w:rPr>
            </w:pPr>
            <w:r w:rsidRPr="00025C93">
              <w:rPr>
                <w:sz w:val="16"/>
                <w:szCs w:val="16"/>
              </w:rPr>
              <w:t>20 to 40%</w:t>
            </w:r>
          </w:p>
        </w:tc>
      </w:tr>
      <w:tr w:rsidR="00787698" w:rsidRPr="00025C93" w14:paraId="1FBB5DE7" w14:textId="77777777" w:rsidTr="000F5AB1">
        <w:trPr>
          <w:trHeight w:val="215"/>
        </w:trPr>
        <w:tc>
          <w:tcPr>
            <w:tcW w:w="4237" w:type="dxa"/>
            <w:gridSpan w:val="2"/>
          </w:tcPr>
          <w:p w14:paraId="389D6792" w14:textId="66D6479B" w:rsidR="00787698" w:rsidRPr="00025C93" w:rsidRDefault="00787698" w:rsidP="00787698">
            <w:pPr>
              <w:keepNext/>
              <w:spacing w:after="0"/>
              <w:rPr>
                <w:sz w:val="16"/>
                <w:szCs w:val="16"/>
              </w:rPr>
            </w:pPr>
            <w:r w:rsidRPr="00025C93">
              <w:rPr>
                <w:sz w:val="16"/>
                <w:szCs w:val="16"/>
              </w:rPr>
              <w:t>Concrete</w:t>
            </w:r>
          </w:p>
        </w:tc>
        <w:tc>
          <w:tcPr>
            <w:tcW w:w="2013" w:type="dxa"/>
          </w:tcPr>
          <w:p w14:paraId="099B23DC" w14:textId="4585F211" w:rsidR="00787698" w:rsidRPr="00025C93" w:rsidRDefault="00787698" w:rsidP="00787698">
            <w:pPr>
              <w:keepNext/>
              <w:spacing w:after="0"/>
              <w:rPr>
                <w:sz w:val="16"/>
                <w:szCs w:val="16"/>
              </w:rPr>
            </w:pPr>
            <w:r w:rsidRPr="00025C93">
              <w:rPr>
                <w:sz w:val="16"/>
                <w:szCs w:val="16"/>
              </w:rPr>
              <w:t>Less than 30%</w:t>
            </w:r>
          </w:p>
        </w:tc>
      </w:tr>
      <w:tr w:rsidR="00787698" w:rsidRPr="00025C93" w14:paraId="75E50B80" w14:textId="77777777" w:rsidTr="000F5AB1">
        <w:trPr>
          <w:trHeight w:val="209"/>
        </w:trPr>
        <w:tc>
          <w:tcPr>
            <w:tcW w:w="4237" w:type="dxa"/>
            <w:gridSpan w:val="2"/>
          </w:tcPr>
          <w:p w14:paraId="720E3C7C" w14:textId="3EA455C9" w:rsidR="00787698" w:rsidRPr="00025C93" w:rsidRDefault="00787698" w:rsidP="00787698">
            <w:pPr>
              <w:keepNext/>
              <w:spacing w:after="0"/>
              <w:rPr>
                <w:sz w:val="16"/>
                <w:szCs w:val="16"/>
              </w:rPr>
            </w:pPr>
            <w:r w:rsidRPr="00025C93">
              <w:rPr>
                <w:sz w:val="16"/>
                <w:szCs w:val="16"/>
              </w:rPr>
              <w:t>Brick</w:t>
            </w:r>
          </w:p>
        </w:tc>
        <w:tc>
          <w:tcPr>
            <w:tcW w:w="2013" w:type="dxa"/>
          </w:tcPr>
          <w:p w14:paraId="27334B86" w14:textId="417BD12B" w:rsidR="00787698" w:rsidRPr="00025C93" w:rsidRDefault="00787698" w:rsidP="00787698">
            <w:pPr>
              <w:keepNext/>
              <w:spacing w:after="0"/>
              <w:rPr>
                <w:sz w:val="16"/>
                <w:szCs w:val="16"/>
              </w:rPr>
            </w:pPr>
            <w:r w:rsidRPr="00025C93">
              <w:rPr>
                <w:sz w:val="16"/>
                <w:szCs w:val="16"/>
              </w:rPr>
              <w:t>5 to 15%</w:t>
            </w:r>
          </w:p>
        </w:tc>
      </w:tr>
    </w:tbl>
    <w:p w14:paraId="3EDC74D6" w14:textId="46142D98" w:rsidR="007A04A7" w:rsidRPr="007A04A7" w:rsidRDefault="007A04A7" w:rsidP="007A04A7">
      <w:pPr>
        <w:rPr>
          <w:color w:val="808080" w:themeColor="background1" w:themeShade="80"/>
          <w:sz w:val="16"/>
          <w:szCs w:val="16"/>
        </w:rPr>
      </w:pPr>
      <w:r w:rsidRPr="1880A894">
        <w:rPr>
          <w:color w:val="808080" w:themeColor="background1" w:themeShade="80"/>
          <w:sz w:val="16"/>
          <w:szCs w:val="16"/>
        </w:rPr>
        <w:t>Source</w:t>
      </w:r>
      <w:r w:rsidR="00025C93" w:rsidRPr="1880A894">
        <w:rPr>
          <w:color w:val="808080" w:themeColor="background1" w:themeShade="80"/>
          <w:sz w:val="16"/>
          <w:szCs w:val="16"/>
        </w:rPr>
        <w:t xml:space="preserve">: </w:t>
      </w:r>
      <w:r w:rsidR="4E9E0024" w:rsidRPr="1880A894">
        <w:rPr>
          <w:color w:val="808080" w:themeColor="background1" w:themeShade="80"/>
          <w:sz w:val="16"/>
          <w:szCs w:val="16"/>
        </w:rPr>
        <w:t>WorkSafe</w:t>
      </w:r>
      <w:r w:rsidR="00025C93" w:rsidRPr="1880A894">
        <w:rPr>
          <w:color w:val="808080" w:themeColor="background1" w:themeShade="80"/>
          <w:sz w:val="16"/>
          <w:szCs w:val="16"/>
        </w:rPr>
        <w:t xml:space="preserve"> Victoria</w:t>
      </w:r>
      <w:r w:rsidRPr="1880A894">
        <w:rPr>
          <w:color w:val="808080" w:themeColor="background1" w:themeShade="80"/>
          <w:sz w:val="16"/>
          <w:szCs w:val="16"/>
        </w:rPr>
        <w:t xml:space="preserve"> (2020).</w:t>
      </w:r>
    </w:p>
    <w:p w14:paraId="1ECA0AC6" w14:textId="08E5548E" w:rsidR="007A04A7" w:rsidRDefault="007A04A7" w:rsidP="007A04A7">
      <w:pPr>
        <w:pStyle w:val="Heading4un-numbered"/>
      </w:pPr>
      <w:r>
        <w:t>Engineered stone benchtop manufacturing industry</w:t>
      </w:r>
    </w:p>
    <w:p w14:paraId="34A80813" w14:textId="6629E32E" w:rsidR="004A372D" w:rsidRDefault="00B94A45" w:rsidP="007A04A7">
      <w:r>
        <w:t xml:space="preserve">Engineered stone, </w:t>
      </w:r>
      <w:r w:rsidR="004A372D">
        <w:t xml:space="preserve">which is </w:t>
      </w:r>
      <w:r>
        <w:t xml:space="preserve">typically used for kitchen benchtops, has become increasingly popular over the last 15 years as an alternative to </w:t>
      </w:r>
      <w:r w:rsidR="00977D3A">
        <w:t xml:space="preserve">natural stones which are </w:t>
      </w:r>
      <w:r>
        <w:t>more expensive</w:t>
      </w:r>
      <w:r w:rsidR="00977D3A">
        <w:t>.</w:t>
      </w:r>
      <w:r>
        <w:t xml:space="preserve"> </w:t>
      </w:r>
      <w:r w:rsidR="004A372D">
        <w:t xml:space="preserve">The two distinct methods that are used </w:t>
      </w:r>
      <w:r w:rsidR="009E730D">
        <w:t xml:space="preserve">when </w:t>
      </w:r>
      <w:r w:rsidR="004A372D">
        <w:t>cut</w:t>
      </w:r>
      <w:r w:rsidR="009E730D">
        <w:t>ting, grinding or polishing</w:t>
      </w:r>
      <w:r w:rsidR="004A372D">
        <w:t xml:space="preserve"> engineered stone are typically referred to as dry and wet </w:t>
      </w:r>
      <w:r w:rsidR="009E730D">
        <w:t>methods.</w:t>
      </w:r>
      <w:r w:rsidR="003350ED">
        <w:rPr>
          <w:rStyle w:val="FootnoteReference"/>
        </w:rPr>
        <w:footnoteReference w:id="22"/>
      </w:r>
      <w:r w:rsidR="003350ED">
        <w:t xml:space="preserve"> C</w:t>
      </w:r>
      <w:r w:rsidR="004A372D">
        <w:t xml:space="preserve">ompared to dry </w:t>
      </w:r>
      <w:r w:rsidR="009E730D">
        <w:t>methods</w:t>
      </w:r>
      <w:r w:rsidR="004A372D">
        <w:t xml:space="preserve">, wet </w:t>
      </w:r>
      <w:r w:rsidR="009E730D">
        <w:t xml:space="preserve">methods </w:t>
      </w:r>
      <w:r w:rsidR="004A372D">
        <w:t>utilise</w:t>
      </w:r>
      <w:r w:rsidR="004A372D" w:rsidRPr="004A372D">
        <w:t xml:space="preserve"> on-tool water suppression</w:t>
      </w:r>
      <w:r w:rsidR="004A372D">
        <w:t xml:space="preserve">, which </w:t>
      </w:r>
      <w:r w:rsidR="00977D3A">
        <w:t xml:space="preserve">reduces the quantity of </w:t>
      </w:r>
      <w:r w:rsidR="004A372D">
        <w:t>dust being exhausted into the air.</w:t>
      </w:r>
    </w:p>
    <w:p w14:paraId="2CB32FBB" w14:textId="7F96426D" w:rsidR="00B94A45" w:rsidRDefault="004A372D" w:rsidP="007A04A7">
      <w:r w:rsidRPr="004A372D">
        <w:t>Uncontrolled dry cutting</w:t>
      </w:r>
      <w:r w:rsidR="009E730D">
        <w:t>, grinding or abrasive polishing</w:t>
      </w:r>
      <w:r w:rsidRPr="004A372D">
        <w:t xml:space="preserve"> of engineered stone </w:t>
      </w:r>
      <w:r>
        <w:t xml:space="preserve">in Victoria </w:t>
      </w:r>
      <w:r w:rsidR="003350ED">
        <w:t>was banned in August 2019. Dry techniques can now only be use</w:t>
      </w:r>
      <w:r w:rsidR="000F6C00">
        <w:t>d</w:t>
      </w:r>
      <w:r w:rsidR="003350ED">
        <w:t xml:space="preserve"> </w:t>
      </w:r>
      <w:r w:rsidR="00252714">
        <w:t>based on the requirements from the interim regulations.</w:t>
      </w:r>
    </w:p>
    <w:p w14:paraId="107EFA5E" w14:textId="427F4B01" w:rsidR="007A04A7" w:rsidRDefault="009340D5" w:rsidP="007A04A7">
      <w:r>
        <w:t>Air</w:t>
      </w:r>
      <w:r w:rsidR="003350ED">
        <w:t xml:space="preserve"> monitoring</w:t>
      </w:r>
      <w:r w:rsidR="003350ED" w:rsidDel="00A56AD2">
        <w:t xml:space="preserve"> </w:t>
      </w:r>
      <w:r w:rsidR="00A56AD2">
        <w:t>of</w:t>
      </w:r>
      <w:r w:rsidR="003350ED">
        <w:t xml:space="preserve"> </w:t>
      </w:r>
      <w:r w:rsidR="00A56AD2">
        <w:t xml:space="preserve">20 </w:t>
      </w:r>
      <w:r w:rsidR="003350ED">
        <w:t>workplaces involved in benchtop manufacturing</w:t>
      </w:r>
      <w:r w:rsidR="00A62378">
        <w:t xml:space="preserve"> </w:t>
      </w:r>
      <w:r w:rsidR="00A56AD2">
        <w:t xml:space="preserve">funded </w:t>
      </w:r>
      <w:r w:rsidR="00A62378">
        <w:t xml:space="preserve">by </w:t>
      </w:r>
      <w:r w:rsidR="003350ED">
        <w:t xml:space="preserve">WorkSafe Victoria </w:t>
      </w:r>
      <w:r w:rsidR="00A56AD2">
        <w:t>recorded airborne concentrations of RCS up to 0.05mg/m</w:t>
      </w:r>
      <w:r w:rsidR="00A56AD2">
        <w:rPr>
          <w:vertAlign w:val="superscript"/>
        </w:rPr>
        <w:t xml:space="preserve">3 </w:t>
      </w:r>
      <w:r w:rsidR="00A56AD2" w:rsidRPr="00691E03">
        <w:t>in</w:t>
      </w:r>
      <w:r w:rsidR="00A56AD2">
        <w:rPr>
          <w:vertAlign w:val="superscript"/>
        </w:rPr>
        <w:t xml:space="preserve"> </w:t>
      </w:r>
      <w:r w:rsidR="00230FA9">
        <w:t xml:space="preserve">workplaces </w:t>
      </w:r>
      <w:r w:rsidR="003350ED">
        <w:t xml:space="preserve">that </w:t>
      </w:r>
      <w:r w:rsidR="00D261AB">
        <w:t>employ</w:t>
      </w:r>
      <w:r w:rsidR="00230FA9">
        <w:t xml:space="preserve"> w</w:t>
      </w:r>
      <w:r w:rsidR="00740FF5">
        <w:t xml:space="preserve">et </w:t>
      </w:r>
      <w:r w:rsidR="006526B1">
        <w:t>cutting method</w:t>
      </w:r>
      <w:r w:rsidR="00D261AB">
        <w:t>s</w:t>
      </w:r>
      <w:r w:rsidR="00A56AD2">
        <w:t>.</w:t>
      </w:r>
      <w:r w:rsidR="006526B1" w:rsidDel="00A56AD2">
        <w:t xml:space="preserve"> </w:t>
      </w:r>
      <w:r w:rsidR="00A62378">
        <w:t xml:space="preserve">By comparison, </w:t>
      </w:r>
      <w:r w:rsidR="00A56AD2">
        <w:t xml:space="preserve">recorded airborne concentrations of RCS in workplaces undertaking </w:t>
      </w:r>
      <w:r w:rsidR="00A62378" w:rsidRPr="00A62378">
        <w:t xml:space="preserve">dry cutting without </w:t>
      </w:r>
      <w:r w:rsidR="00BB5A64">
        <w:t>engineering controls</w:t>
      </w:r>
      <w:r w:rsidR="00A62378">
        <w:t xml:space="preserve"> </w:t>
      </w:r>
      <w:r w:rsidR="006523F7">
        <w:t xml:space="preserve">(on-tool water suppression, on-tool dust extraction, </w:t>
      </w:r>
      <w:proofErr w:type="spellStart"/>
      <w:r w:rsidR="006523F7">
        <w:t>etc</w:t>
      </w:r>
      <w:proofErr w:type="spellEnd"/>
      <w:r w:rsidR="006523F7">
        <w:t xml:space="preserve">) </w:t>
      </w:r>
      <w:r w:rsidR="00A56AD2">
        <w:t>were</w:t>
      </w:r>
      <w:r w:rsidR="00A62378">
        <w:t xml:space="preserve"> greater than 0.1mg/m</w:t>
      </w:r>
      <w:r w:rsidR="00A62378">
        <w:rPr>
          <w:vertAlign w:val="superscript"/>
        </w:rPr>
        <w:t>3</w:t>
      </w:r>
      <w:r w:rsidR="00A62378">
        <w:t>.</w:t>
      </w:r>
      <w:r w:rsidR="00A62378">
        <w:rPr>
          <w:rStyle w:val="FootnoteReference"/>
        </w:rPr>
        <w:footnoteReference w:id="23"/>
      </w:r>
    </w:p>
    <w:p w14:paraId="7257B300" w14:textId="77777777" w:rsidR="007A04A7" w:rsidRDefault="007A04A7" w:rsidP="007A04A7">
      <w:pPr>
        <w:pStyle w:val="Heading4un-numbered"/>
      </w:pPr>
      <w:r>
        <w:t>Construction industry</w:t>
      </w:r>
    </w:p>
    <w:p w14:paraId="70FDFCB2" w14:textId="414C4FE9" w:rsidR="008916C4" w:rsidRDefault="008246D5" w:rsidP="007A04A7">
      <w:r>
        <w:t xml:space="preserve">Like other industries, </w:t>
      </w:r>
      <w:r w:rsidR="00406A47">
        <w:t xml:space="preserve">the sources of </w:t>
      </w:r>
      <w:r w:rsidR="00C433D9">
        <w:t xml:space="preserve">RCS </w:t>
      </w:r>
      <w:r w:rsidR="00901963">
        <w:t xml:space="preserve">exposure for construction workers </w:t>
      </w:r>
      <w:r w:rsidR="007D7C5C">
        <w:t>can vary significantly</w:t>
      </w:r>
      <w:r>
        <w:t xml:space="preserve"> across workplaces</w:t>
      </w:r>
      <w:r w:rsidR="007D7C5C">
        <w:t>.</w:t>
      </w:r>
      <w:r w:rsidR="00CB3A8A">
        <w:t xml:space="preserve"> This </w:t>
      </w:r>
      <w:r w:rsidR="00A460EB">
        <w:t>is because</w:t>
      </w:r>
      <w:r w:rsidR="00CB3A8A">
        <w:t xml:space="preserve"> the industry uses a range of materials, each with different levels of crystalline silica content.</w:t>
      </w:r>
      <w:r w:rsidR="001623F8">
        <w:t xml:space="preserve"> Exposure to crystalline silica can occur during common construction, installation and demolition tasks involving</w:t>
      </w:r>
      <w:r w:rsidR="001B506F">
        <w:t xml:space="preserve"> a range of materials including</w:t>
      </w:r>
      <w:r w:rsidR="001623F8">
        <w:t xml:space="preserve"> engineered stone, concrete, bricks, mortar or other masonry.</w:t>
      </w:r>
    </w:p>
    <w:p w14:paraId="5CA0DD98" w14:textId="7E7D334D" w:rsidR="00DB7CA8" w:rsidRDefault="00B55D80" w:rsidP="007A04A7">
      <w:r>
        <w:t>RCS exposure levels of 0.01mg/m</w:t>
      </w:r>
      <w:r>
        <w:rPr>
          <w:vertAlign w:val="superscript"/>
        </w:rPr>
        <w:t>3</w:t>
      </w:r>
      <w:r>
        <w:t xml:space="preserve"> were recorded for plumbers and activities involving sand and electronical maintenance, whilst</w:t>
      </w:r>
      <w:r w:rsidR="2A7DBDBD">
        <w:t xml:space="preserve"> much</w:t>
      </w:r>
      <w:r>
        <w:t xml:space="preserve"> higher levels were recorded for tunnel construction (0.30 mg/m</w:t>
      </w:r>
      <w:r>
        <w:rPr>
          <w:vertAlign w:val="superscript"/>
        </w:rPr>
        <w:t>3</w:t>
      </w:r>
      <w:r>
        <w:t>) and abrasive blasting (1.59mg/m</w:t>
      </w:r>
      <w:r>
        <w:rPr>
          <w:vertAlign w:val="superscript"/>
        </w:rPr>
        <w:t>3</w:t>
      </w:r>
      <w:r>
        <w:t>)</w:t>
      </w:r>
      <w:r w:rsidR="004A2B06">
        <w:t>.</w:t>
      </w:r>
      <w:r w:rsidR="004A2B06">
        <w:rPr>
          <w:rStyle w:val="FootnoteReference"/>
        </w:rPr>
        <w:footnoteReference w:id="24"/>
      </w:r>
      <w:r w:rsidR="001623F8">
        <w:t xml:space="preserve"> </w:t>
      </w:r>
      <w:r w:rsidR="002E2599">
        <w:t xml:space="preserve">For this reason, industry stakeholders are of the view that effective regulations must be designed based on the risk associated with specific tasks, as this risk often varies significantly within construction and quarrying industries. </w:t>
      </w:r>
      <w:r w:rsidR="008916C4">
        <w:t xml:space="preserve">However, the size of the construction industry and the variance in trades and tasks </w:t>
      </w:r>
      <w:r w:rsidR="00DB7CA8">
        <w:t>can make</w:t>
      </w:r>
      <w:r w:rsidR="008916C4">
        <w:t xml:space="preserve"> it challenging to identify</w:t>
      </w:r>
      <w:r w:rsidR="00DB7CA8">
        <w:t xml:space="preserve">, </w:t>
      </w:r>
      <w:r w:rsidR="008916C4">
        <w:t xml:space="preserve">manage </w:t>
      </w:r>
      <w:r w:rsidR="00DB7CA8">
        <w:t xml:space="preserve">and communicate </w:t>
      </w:r>
      <w:r w:rsidR="008916C4">
        <w:t xml:space="preserve">potential exposure risks on a </w:t>
      </w:r>
      <w:r w:rsidR="00DB7CA8">
        <w:t>trade-by-trade</w:t>
      </w:r>
      <w:r w:rsidR="002E2599">
        <w:t xml:space="preserve"> or task-by-task basis</w:t>
      </w:r>
      <w:r w:rsidR="008916C4">
        <w:t xml:space="preserve">. </w:t>
      </w:r>
    </w:p>
    <w:p w14:paraId="55718FBA" w14:textId="4D5FC4BB" w:rsidR="007A04A7" w:rsidRDefault="007A04A7" w:rsidP="007A04A7">
      <w:pPr>
        <w:pStyle w:val="Heading4un-numbered"/>
      </w:pPr>
      <w:r>
        <w:lastRenderedPageBreak/>
        <w:t>Quarrying industry</w:t>
      </w:r>
    </w:p>
    <w:p w14:paraId="02D3B1EC" w14:textId="372F37F5" w:rsidR="00A62378" w:rsidRDefault="004A2B06" w:rsidP="00DC5B2F">
      <w:r>
        <w:t>Quarry operations, specifically tasks such as the processing of sand, stone and gravel</w:t>
      </w:r>
      <w:r w:rsidR="00D261AB">
        <w:t>,</w:t>
      </w:r>
      <w:r>
        <w:t xml:space="preserve"> can lead to various levels of RCS exposure</w:t>
      </w:r>
      <w:r w:rsidR="00025C93">
        <w:t>.</w:t>
      </w:r>
      <w:r w:rsidR="00025C93">
        <w:rPr>
          <w:rStyle w:val="FootnoteReference"/>
        </w:rPr>
        <w:footnoteReference w:id="25"/>
      </w:r>
      <w:r w:rsidR="00025C93">
        <w:t xml:space="preserve"> </w:t>
      </w:r>
      <w:r>
        <w:t xml:space="preserve">Like the construction industry, these levels of exposure </w:t>
      </w:r>
      <w:r w:rsidR="00D261AB">
        <w:t>are dependent on the trade and task undertaken.</w:t>
      </w:r>
    </w:p>
    <w:p w14:paraId="22B00BC5" w14:textId="461FA486" w:rsidR="009B5663" w:rsidRDefault="009B5663" w:rsidP="007A04A7">
      <w:r>
        <w:t xml:space="preserve">Industry representatives are of the view that </w:t>
      </w:r>
      <w:r w:rsidR="003D7F06">
        <w:t>health</w:t>
      </w:r>
      <w:r>
        <w:t xml:space="preserve"> risk</w:t>
      </w:r>
      <w:r w:rsidR="003D7F06">
        <w:t>s differ depending on the quarrying process being undertaken. As an example,</w:t>
      </w:r>
      <w:r>
        <w:t xml:space="preserve"> extracting crystalline silica from the ground </w:t>
      </w:r>
      <w:r w:rsidR="003D7F06">
        <w:t>does not carry a high risk</w:t>
      </w:r>
      <w:r>
        <w:t xml:space="preserve"> as </w:t>
      </w:r>
      <w:r w:rsidR="003D7F06">
        <w:t>the substance</w:t>
      </w:r>
      <w:r>
        <w:t xml:space="preserve"> is not hazardous in its solid form.</w:t>
      </w:r>
      <w:r w:rsidR="003D7F06">
        <w:t xml:space="preserve"> Other processes, such as milling sand, have been identified to carry a higher risk of exposure to RCS</w:t>
      </w:r>
      <w:r>
        <w:t xml:space="preserve">. </w:t>
      </w:r>
    </w:p>
    <w:p w14:paraId="2553406E" w14:textId="49950199" w:rsidR="00DE7746" w:rsidRDefault="007A04A7" w:rsidP="00396993">
      <w:pPr>
        <w:pStyle w:val="Heading3"/>
      </w:pPr>
      <w:r w:rsidRPr="00396993">
        <w:t>Prevalence of silicosis</w:t>
      </w:r>
    </w:p>
    <w:p w14:paraId="7F8CF8F2" w14:textId="077F4EEF" w:rsidR="00AA6904" w:rsidRDefault="00DE7746" w:rsidP="007A04A7">
      <w:r>
        <w:t xml:space="preserve">As noted, silicosis can go undetected for years and </w:t>
      </w:r>
      <w:r w:rsidR="00817385">
        <w:t>for this reason the prevalence of silicosis amongst stonemasons and other workers exposed to RCS is difficult to estimate.</w:t>
      </w:r>
      <w:r w:rsidR="00FF093F">
        <w:t xml:space="preserve"> </w:t>
      </w:r>
      <w:r w:rsidR="00817385">
        <w:t>However</w:t>
      </w:r>
      <w:r w:rsidR="00FF093F">
        <w:t>,</w:t>
      </w:r>
      <w:r w:rsidR="00817385">
        <w:t xml:space="preserve"> one </w:t>
      </w:r>
      <w:r w:rsidR="00AA6904">
        <w:t xml:space="preserve">indicator of the prevalence of silicosis is the number of </w:t>
      </w:r>
      <w:r w:rsidR="009E730D">
        <w:t xml:space="preserve">WorkCover </w:t>
      </w:r>
      <w:r w:rsidR="00AA6904">
        <w:t>claims.</w:t>
      </w:r>
    </w:p>
    <w:p w14:paraId="4BD85E24" w14:textId="340A5714" w:rsidR="002801B9" w:rsidRDefault="00274877" w:rsidP="002801B9">
      <w:r>
        <w:t xml:space="preserve">In 2019, </w:t>
      </w:r>
      <w:r w:rsidR="00931045">
        <w:t xml:space="preserve">there were 96 </w:t>
      </w:r>
      <w:r>
        <w:t xml:space="preserve">silicosis related claims </w:t>
      </w:r>
      <w:r w:rsidR="00931045">
        <w:t>received by WorkSafe’s Agents,</w:t>
      </w:r>
      <w:r>
        <w:t xml:space="preserve"> </w:t>
      </w:r>
      <w:r w:rsidR="00DC2F84">
        <w:t xml:space="preserve">the largest </w:t>
      </w:r>
      <w:r w:rsidR="00931045">
        <w:t>number of silicos</w:t>
      </w:r>
      <w:r w:rsidR="00396899">
        <w:t>is</w:t>
      </w:r>
      <w:r w:rsidR="00931045">
        <w:t xml:space="preserve"> related claims received in a single year since 1985</w:t>
      </w:r>
      <w:r w:rsidR="00ED4D07">
        <w:t>.</w:t>
      </w:r>
      <w:r w:rsidR="00C73A74">
        <w:t xml:space="preserve"> </w:t>
      </w:r>
      <w:r w:rsidR="002801B9">
        <w:t xml:space="preserve">This recent increase in claims is </w:t>
      </w:r>
      <w:r w:rsidR="00396899">
        <w:t>correlated with</w:t>
      </w:r>
      <w:r w:rsidR="002801B9">
        <w:t xml:space="preserve"> a range of factor</w:t>
      </w:r>
      <w:r w:rsidR="00931045">
        <w:t>s</w:t>
      </w:r>
      <w:r w:rsidR="002801B9">
        <w:t>, primarily being the increasing use of engineered stone in recent times, a greater awareness of the risks of exposure to silica dust, and WorkSafe’s health assessment program (see box below)</w:t>
      </w:r>
      <w:r w:rsidR="0038183A">
        <w:t>.</w:t>
      </w:r>
      <w:r w:rsidR="002801B9">
        <w:t xml:space="preserve"> </w:t>
      </w:r>
    </w:p>
    <w:p w14:paraId="58EBE3A0" w14:textId="1D2FC998" w:rsidR="007A04A7" w:rsidRDefault="007A04A7" w:rsidP="007A04A7">
      <w:pPr>
        <w:pStyle w:val="CaptionChart"/>
      </w:pPr>
      <w:bookmarkStart w:id="79" w:name="_Ref35618224"/>
      <w:bookmarkStart w:id="80" w:name="_Ref36473585"/>
      <w:r>
        <w:t xml:space="preserve">: Total number of </w:t>
      </w:r>
      <w:r w:rsidR="00635AD0">
        <w:t xml:space="preserve">silicosis-related </w:t>
      </w:r>
      <w:r>
        <w:t>claims</w:t>
      </w:r>
      <w:bookmarkEnd w:id="79"/>
      <w:r w:rsidR="00635AD0">
        <w:t xml:space="preserve"> by date of claim</w:t>
      </w:r>
      <w:bookmarkEnd w:id="80"/>
      <w:r w:rsidR="00323681">
        <w:t xml:space="preserve"> (cumulative)</w:t>
      </w:r>
    </w:p>
    <w:p w14:paraId="0B0C261D" w14:textId="21296DCF" w:rsidR="007A04A7" w:rsidRDefault="00DC2F84" w:rsidP="007A04A7">
      <w:r>
        <w:rPr>
          <w:noProof/>
          <w:lang w:eastAsia="en-AU"/>
        </w:rPr>
        <w:drawing>
          <wp:inline distT="0" distB="0" distL="0" distR="0" wp14:anchorId="11F4557F" wp14:editId="11F1A142">
            <wp:extent cx="5180542" cy="3049057"/>
            <wp:effectExtent l="0" t="0" r="1270" b="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EDFF70B-62E8-4948-AF3E-353E37493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E539019" w14:textId="3E3A1526" w:rsidR="007A04A7" w:rsidRPr="007A04A7" w:rsidRDefault="007A04A7" w:rsidP="007A04A7">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w:t>
      </w:r>
      <w:r w:rsidR="004B0F39" w:rsidRPr="1880A894">
        <w:rPr>
          <w:color w:val="808080" w:themeColor="background1" w:themeShade="80"/>
          <w:sz w:val="16"/>
          <w:szCs w:val="16"/>
        </w:rPr>
        <w:t xml:space="preserve">March </w:t>
      </w:r>
      <w:r w:rsidRPr="1880A894">
        <w:rPr>
          <w:color w:val="808080" w:themeColor="background1" w:themeShade="80"/>
          <w:sz w:val="16"/>
          <w:szCs w:val="16"/>
        </w:rPr>
        <w:t>2020).</w:t>
      </w:r>
    </w:p>
    <w:p w14:paraId="55CDEF9D" w14:textId="1DB03816" w:rsidR="00076006" w:rsidRDefault="00076006" w:rsidP="007A04A7">
      <w:r>
        <w:t>Previously</w:t>
      </w:r>
      <w:r w:rsidR="004B0F39">
        <w:t xml:space="preserve">, silicosis was </w:t>
      </w:r>
      <w:r>
        <w:t xml:space="preserve">typically </w:t>
      </w:r>
      <w:r w:rsidR="004B0F39">
        <w:t xml:space="preserve">associated with those who had spent most of their career in a profession that involved direct </w:t>
      </w:r>
      <w:r w:rsidR="00C433D9">
        <w:t>RCS</w:t>
      </w:r>
      <w:r w:rsidR="004B0F39">
        <w:t xml:space="preserve"> exposure. Of the total claims since 1985, the </w:t>
      </w:r>
      <w:r w:rsidR="007C32ED">
        <w:t xml:space="preserve">greatest </w:t>
      </w:r>
      <w:proofErr w:type="gramStart"/>
      <w:r w:rsidR="007C32ED">
        <w:t xml:space="preserve">number </w:t>
      </w:r>
      <w:r w:rsidR="00594C8E">
        <w:t>arise</w:t>
      </w:r>
      <w:proofErr w:type="gramEnd"/>
      <w:r w:rsidR="007C32ED">
        <w:t xml:space="preserve"> from those who </w:t>
      </w:r>
      <w:r w:rsidR="00DB09E3">
        <w:t xml:space="preserve">were </w:t>
      </w:r>
      <w:r w:rsidR="007C32ED">
        <w:t xml:space="preserve">aged </w:t>
      </w:r>
      <w:r w:rsidR="00DB09E3">
        <w:t>3</w:t>
      </w:r>
      <w:r w:rsidR="007C32ED">
        <w:t xml:space="preserve">0 to </w:t>
      </w:r>
      <w:r w:rsidR="00DB09E3">
        <w:t>3</w:t>
      </w:r>
      <w:r w:rsidR="007C32ED">
        <w:t>9 years old</w:t>
      </w:r>
      <w:r w:rsidR="00DB09E3">
        <w:t xml:space="preserve"> at the age of injury</w:t>
      </w:r>
      <w:r w:rsidR="007C32ED">
        <w:t xml:space="preserve">. </w:t>
      </w:r>
      <w:r w:rsidR="00C12A00">
        <w:t xml:space="preserve">The majority of these claims (73) occurred post-2000, with only a small </w:t>
      </w:r>
      <w:r>
        <w:t>number</w:t>
      </w:r>
      <w:r w:rsidR="00C12A00">
        <w:t xml:space="preserve"> (4) occurring between 1985 and 2000.</w:t>
      </w:r>
    </w:p>
    <w:p w14:paraId="0BD3B05C" w14:textId="2D0A76CD" w:rsidR="00CD32D1" w:rsidRDefault="00076006" w:rsidP="007A04A7">
      <w:r>
        <w:t>Those submitting a claim from lower age groups</w:t>
      </w:r>
      <w:r w:rsidR="00CD32D1">
        <w:t xml:space="preserve">, by </w:t>
      </w:r>
      <w:proofErr w:type="gramStart"/>
      <w:r w:rsidR="00CD32D1">
        <w:t>definition,</w:t>
      </w:r>
      <w:proofErr w:type="gramEnd"/>
      <w:r w:rsidR="00CD32D1">
        <w:t xml:space="preserve"> have had less years of RCS exposure before making a claim. </w:t>
      </w:r>
      <w:r>
        <w:t>The increased</w:t>
      </w:r>
      <w:r w:rsidR="004B0F39">
        <w:t xml:space="preserve"> risk of silicosis</w:t>
      </w:r>
      <w:r w:rsidR="00817385">
        <w:t xml:space="preserve"> </w:t>
      </w:r>
      <w:r>
        <w:t xml:space="preserve">can occur due to </w:t>
      </w:r>
      <w:r w:rsidR="003A293C">
        <w:t>s</w:t>
      </w:r>
      <w:r w:rsidR="00817385">
        <w:t>h</w:t>
      </w:r>
      <w:r w:rsidR="003A293C">
        <w:t>ort term exposure to high levels of silica dust (i.e. acute silicosis)</w:t>
      </w:r>
      <w:r>
        <w:t xml:space="preserve">. Specifically, </w:t>
      </w:r>
      <w:r w:rsidR="003A293C">
        <w:t>when cutting,</w:t>
      </w:r>
      <w:r w:rsidR="004F40F2">
        <w:t xml:space="preserve"> grinding, or polishing</w:t>
      </w:r>
      <w:r w:rsidR="003A293C">
        <w:t xml:space="preserve"> stone that has high silica content without the appropriate health and safety </w:t>
      </w:r>
      <w:r w:rsidR="004F40F2">
        <w:t xml:space="preserve">controls </w:t>
      </w:r>
      <w:r w:rsidR="003A293C">
        <w:t>in place.</w:t>
      </w:r>
    </w:p>
    <w:p w14:paraId="1365C433" w14:textId="36A08296" w:rsidR="004B0F39" w:rsidRPr="007A04A7" w:rsidRDefault="00E7502D" w:rsidP="007A04A7">
      <w:r>
        <w:lastRenderedPageBreak/>
        <w:t>T</w:t>
      </w:r>
      <w:r w:rsidR="00232D44">
        <w:t>he</w:t>
      </w:r>
      <w:r w:rsidR="00DB09E3">
        <w:t xml:space="preserve">re </w:t>
      </w:r>
      <w:proofErr w:type="gramStart"/>
      <w:r w:rsidR="00076006">
        <w:t>ha</w:t>
      </w:r>
      <w:r w:rsidR="00B07EDE">
        <w:t>s</w:t>
      </w:r>
      <w:proofErr w:type="gramEnd"/>
      <w:r w:rsidR="00286267">
        <w:t xml:space="preserve"> </w:t>
      </w:r>
      <w:r w:rsidR="00076006">
        <w:t xml:space="preserve">been </w:t>
      </w:r>
      <w:r w:rsidR="00DB09E3">
        <w:t>a</w:t>
      </w:r>
      <w:r>
        <w:t xml:space="preserve"> </w:t>
      </w:r>
      <w:r w:rsidR="00E71731">
        <w:t xml:space="preserve">growing number of claims </w:t>
      </w:r>
      <w:r w:rsidR="00076006">
        <w:t xml:space="preserve">submitted to WorkSafe </w:t>
      </w:r>
      <w:r w:rsidR="00721F69">
        <w:t>by</w:t>
      </w:r>
      <w:r w:rsidR="00E71731">
        <w:t xml:space="preserve"> those less than 50 years old</w:t>
      </w:r>
      <w:r w:rsidR="00DB09E3">
        <w:t xml:space="preserve"> </w:t>
      </w:r>
      <w:r w:rsidR="00DF301B">
        <w:t xml:space="preserve">that </w:t>
      </w:r>
      <w:r w:rsidR="00076006">
        <w:t xml:space="preserve">relate to </w:t>
      </w:r>
      <w:r w:rsidR="00B07EDE">
        <w:t>illnesses</w:t>
      </w:r>
      <w:r w:rsidR="00076006">
        <w:t xml:space="preserve"> </w:t>
      </w:r>
      <w:r w:rsidR="009619E1">
        <w:t xml:space="preserve">occurring </w:t>
      </w:r>
      <w:r w:rsidR="00DF301B">
        <w:t>in the last twenty years.</w:t>
      </w:r>
      <w:r w:rsidR="00076006">
        <w:t xml:space="preserve"> </w:t>
      </w:r>
    </w:p>
    <w:p w14:paraId="0EFF9A25" w14:textId="0E52230A" w:rsidR="007A04A7" w:rsidRDefault="007A04A7" w:rsidP="007A04A7">
      <w:pPr>
        <w:pStyle w:val="CaptionChart"/>
      </w:pPr>
      <w:r>
        <w:t xml:space="preserve">: Total claims by age </w:t>
      </w:r>
      <w:r w:rsidR="00323681">
        <w:t>at date of injury</w:t>
      </w:r>
      <w:r>
        <w:t>, 1985-2020</w:t>
      </w:r>
    </w:p>
    <w:p w14:paraId="7EC92AEB" w14:textId="35E4EBF3" w:rsidR="007A04A7" w:rsidRDefault="00323681" w:rsidP="007A04A7">
      <w:r w:rsidRPr="00DA68C8">
        <w:rPr>
          <w:noProof/>
          <w:sz w:val="16"/>
          <w:szCs w:val="16"/>
          <w:lang w:eastAsia="en-AU"/>
        </w:rPr>
        <w:drawing>
          <wp:inline distT="0" distB="0" distL="0" distR="0" wp14:anchorId="528AF28F" wp14:editId="7DC40EAE">
            <wp:extent cx="4962525" cy="2562225"/>
            <wp:effectExtent l="0" t="0" r="0" b="0"/>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1EC14F24-649E-40A2-8F80-5E4951CFC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Del="00323681">
        <w:rPr>
          <w:noProof/>
          <w:lang w:eastAsia="en-AU"/>
        </w:rPr>
        <w:t xml:space="preserve"> </w:t>
      </w:r>
    </w:p>
    <w:p w14:paraId="06808365" w14:textId="411B1CA0" w:rsidR="007A04A7" w:rsidRDefault="007A04A7" w:rsidP="007A04A7">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w:t>
      </w:r>
      <w:r w:rsidR="004B0F39" w:rsidRPr="1880A894">
        <w:rPr>
          <w:color w:val="808080" w:themeColor="background1" w:themeShade="80"/>
          <w:sz w:val="16"/>
          <w:szCs w:val="16"/>
        </w:rPr>
        <w:t xml:space="preserve">March </w:t>
      </w:r>
      <w:r w:rsidRPr="1880A894">
        <w:rPr>
          <w:color w:val="808080" w:themeColor="background1" w:themeShade="80"/>
          <w:sz w:val="16"/>
          <w:szCs w:val="16"/>
        </w:rPr>
        <w:t>2020).</w:t>
      </w:r>
    </w:p>
    <w:p w14:paraId="2A369993" w14:textId="32795D7D" w:rsidR="0059642C" w:rsidRDefault="4E9E0024" w:rsidP="003A293C">
      <w:pPr>
        <w:pStyle w:val="NoSpacing"/>
      </w:pPr>
      <w:r>
        <w:t>WorkSafe</w:t>
      </w:r>
      <w:r w:rsidR="003A293C">
        <w:t xml:space="preserve"> Victoria </w:t>
      </w:r>
      <w:r w:rsidR="00817385">
        <w:t>has</w:t>
      </w:r>
      <w:r w:rsidR="00F26999">
        <w:t xml:space="preserve"> been providing</w:t>
      </w:r>
      <w:r w:rsidR="00817385">
        <w:t xml:space="preserve"> </w:t>
      </w:r>
      <w:r w:rsidR="00F26999">
        <w:t>free</w:t>
      </w:r>
      <w:r w:rsidR="003A293C">
        <w:t xml:space="preserve"> health assessments </w:t>
      </w:r>
      <w:r w:rsidR="00F26999">
        <w:t xml:space="preserve">to current and former </w:t>
      </w:r>
      <w:r w:rsidR="00396899">
        <w:t>workers in the</w:t>
      </w:r>
      <w:r w:rsidR="00F26999">
        <w:t xml:space="preserve"> stonemason </w:t>
      </w:r>
      <w:r w:rsidR="00396899">
        <w:t>industry</w:t>
      </w:r>
      <w:r w:rsidR="00F26999">
        <w:t xml:space="preserve"> to identify if they have been adversely </w:t>
      </w:r>
      <w:r w:rsidR="005576A0">
        <w:t>affected</w:t>
      </w:r>
      <w:r w:rsidR="00F26999">
        <w:t xml:space="preserve"> by exposure to RCS. </w:t>
      </w:r>
      <w:r w:rsidR="003A293C">
        <w:t xml:space="preserve">As of March 2020, </w:t>
      </w:r>
      <w:r w:rsidR="00403794">
        <w:t>529</w:t>
      </w:r>
      <w:r w:rsidR="003A293C">
        <w:t xml:space="preserve"> </w:t>
      </w:r>
      <w:r w:rsidR="00C047DF">
        <w:t xml:space="preserve">workers </w:t>
      </w:r>
      <w:r w:rsidR="000E4CE0">
        <w:t>had completed</w:t>
      </w:r>
      <w:r w:rsidR="00C047DF">
        <w:t xml:space="preserve"> </w:t>
      </w:r>
      <w:r w:rsidR="00B2531E">
        <w:t>a health assessment, with a further 138 workers registered</w:t>
      </w:r>
      <w:r w:rsidR="00FC21AA">
        <w:t xml:space="preserve"> </w:t>
      </w:r>
      <w:r w:rsidR="001A7D43">
        <w:t>to complete one</w:t>
      </w:r>
      <w:r w:rsidR="003A293C">
        <w:t xml:space="preserve">. </w:t>
      </w:r>
      <w:r w:rsidR="003658C2">
        <w:t xml:space="preserve">Approximately 13 per cent of those who undertake health assessments </w:t>
      </w:r>
      <w:r w:rsidR="00396899">
        <w:t>have received</w:t>
      </w:r>
      <w:r w:rsidR="003658C2">
        <w:t xml:space="preserve"> a </w:t>
      </w:r>
      <w:r w:rsidR="00396899">
        <w:t>positive diagnosis of a silica-</w:t>
      </w:r>
      <w:r w:rsidR="003658C2">
        <w:t xml:space="preserve">related </w:t>
      </w:r>
      <w:r w:rsidR="00396899">
        <w:t xml:space="preserve">disease and have subsequently </w:t>
      </w:r>
      <w:r w:rsidR="003658C2">
        <w:t>submit</w:t>
      </w:r>
      <w:r w:rsidR="00396899">
        <w:t>ted</w:t>
      </w:r>
      <w:r w:rsidR="003658C2">
        <w:t xml:space="preserve"> a </w:t>
      </w:r>
      <w:r w:rsidR="00396899">
        <w:t xml:space="preserve">WorkCover </w:t>
      </w:r>
      <w:r w:rsidR="003658C2">
        <w:t xml:space="preserve">claim to </w:t>
      </w:r>
      <w:r w:rsidR="00396899">
        <w:t xml:space="preserve">one of </w:t>
      </w:r>
      <w:r>
        <w:t>WorkSafe</w:t>
      </w:r>
      <w:r w:rsidR="00396899">
        <w:t>’s Agents</w:t>
      </w:r>
      <w:r w:rsidR="003658C2">
        <w:t>.</w:t>
      </w:r>
    </w:p>
    <w:p w14:paraId="7FA57FC3" w14:textId="73022F0D" w:rsidR="00A54AD1" w:rsidRDefault="00A54AD1" w:rsidP="003A293C">
      <w:pPr>
        <w:pStyle w:val="NoSpacing"/>
      </w:pPr>
    </w:p>
    <w:p w14:paraId="35D3FFC8" w14:textId="2D0D6BD7" w:rsidR="00A54AD1" w:rsidRDefault="00A54AD1" w:rsidP="003A293C">
      <w:pPr>
        <w:pStyle w:val="NoSpacing"/>
      </w:pPr>
      <w:r>
        <w:rPr>
          <w:noProof/>
          <w:lang w:eastAsia="en-AU"/>
        </w:rPr>
        <mc:AlternateContent>
          <mc:Choice Requires="wps">
            <w:drawing>
              <wp:inline distT="0" distB="0" distL="0" distR="0" wp14:anchorId="76EEDAFD" wp14:editId="44540B7A">
                <wp:extent cx="5619750" cy="1404620"/>
                <wp:effectExtent l="0" t="0" r="19050" b="1651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solidFill>
                          <a:srgbClr val="FFFFFF"/>
                        </a:solidFill>
                        <a:ln w="19050">
                          <a:solidFill>
                            <a:schemeClr val="accent3"/>
                          </a:solidFill>
                          <a:miter lim="800000"/>
                          <a:headEnd/>
                          <a:tailEnd/>
                        </a:ln>
                      </wps:spPr>
                      <wps:txbx>
                        <w:txbxContent>
                          <w:p w14:paraId="27D8D503" w14:textId="56B640D2" w:rsidR="008C014E" w:rsidRDefault="008C014E" w:rsidP="00A54AD1">
                            <w:pPr>
                              <w:rPr>
                                <w:b/>
                                <w:bCs/>
                              </w:rPr>
                            </w:pPr>
                            <w:r>
                              <w:rPr>
                                <w:b/>
                                <w:bCs/>
                              </w:rPr>
                              <w:t>Health assessments</w:t>
                            </w:r>
                          </w:p>
                          <w:p w14:paraId="06277EAE" w14:textId="0B7B3D08" w:rsidR="008C014E" w:rsidRDefault="008C014E" w:rsidP="00A54AD1">
                            <w:r>
                              <w:t xml:space="preserve">WorkSafe’s free health assessment to identify any crystalline silica related disease is available for all workers in the stonemason industry in Victoria. This assessment extends to former workers. </w:t>
                            </w:r>
                          </w:p>
                          <w:p w14:paraId="39B181B6" w14:textId="77777777" w:rsidR="008C014E" w:rsidRDefault="008C014E" w:rsidP="00A54AD1">
                            <w:r>
                              <w:t xml:space="preserve">The health assessment is undertaken by a registered medical practitioner, who needs to be </w:t>
                            </w:r>
                            <w:r w:rsidRPr="0057444F">
                              <w:t>a fellow of the Australasian Faculty of Occupational and Environmental Medicine (AFOEM), with expertise in respiratory and silica exposure health monitoring</w:t>
                            </w:r>
                            <w:r>
                              <w:t xml:space="preserve">. The test involves a respirator test, a chest x-ray and an assessment by the occupational physician.  </w:t>
                            </w:r>
                          </w:p>
                          <w:p w14:paraId="44708E3C" w14:textId="14E560A9" w:rsidR="008C014E" w:rsidRDefault="008C014E" w:rsidP="00A54AD1">
                            <w:r>
                              <w:t xml:space="preserve">Early identification of respiratory disease, including silicosis, can improve health outcomes due to earlier treatment. </w:t>
                            </w:r>
                          </w:p>
                          <w:p w14:paraId="3EB9E8F8" w14:textId="11E11647" w:rsidR="008C014E" w:rsidRPr="00A54AD1" w:rsidRDefault="008C014E" w:rsidP="00A54AD1">
                            <w:pPr>
                              <w:spacing w:line="240" w:lineRule="auto"/>
                              <w:rPr>
                                <w:sz w:val="12"/>
                                <w:szCs w:val="12"/>
                              </w:rPr>
                            </w:pPr>
                            <w:r w:rsidRPr="00A54AD1">
                              <w:rPr>
                                <w:sz w:val="12"/>
                                <w:szCs w:val="12"/>
                              </w:rPr>
                              <w:t xml:space="preserve">Source: </w:t>
                            </w:r>
                            <w:r>
                              <w:rPr>
                                <w:sz w:val="12"/>
                                <w:szCs w:val="12"/>
                              </w:rPr>
                              <w:t>WorkSafe</w:t>
                            </w:r>
                            <w:r w:rsidRPr="00A54AD1">
                              <w:rPr>
                                <w:sz w:val="12"/>
                                <w:szCs w:val="12"/>
                              </w:rPr>
                              <w:t>, Free crystalline silica health assessments and your health monitoring duties, retrieved 12 February 2020, &lt;https</w:t>
                            </w:r>
                            <w:proofErr w:type="gramStart"/>
                            <w:r w:rsidRPr="00A54AD1">
                              <w:rPr>
                                <w:sz w:val="12"/>
                                <w:szCs w:val="12"/>
                              </w:rPr>
                              <w:t>:/</w:t>
                            </w:r>
                            <w:proofErr w:type="gramEnd"/>
                            <w:r w:rsidRPr="00A54AD1">
                              <w:rPr>
                                <w:sz w:val="12"/>
                                <w:szCs w:val="12"/>
                              </w:rPr>
                              <w:t>/www.worksafe.vic.gov.au/free-crystalline-silica-health-assessments-and-your-health-monitoring-duties.&gt;</w:t>
                            </w:r>
                          </w:p>
                        </w:txbxContent>
                      </wps:txbx>
                      <wps:bodyPr rot="0" vert="horz" wrap="square" lIns="91440" tIns="45720" rIns="91440" bIns="45720" anchor="t" anchorCtr="0">
                        <a:spAutoFit/>
                      </wps:bodyPr>
                    </wps:wsp>
                  </a:graphicData>
                </a:graphic>
              </wp:inline>
            </w:drawing>
          </mc:Choice>
          <mc:Fallback>
            <w:pict>
              <v:shape id="Text Box 2" o:spid="_x0000_s1028" type="#_x0000_t202" style="width: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" strokecolor="#62b5e5 [3206]" strokeweight="1.5pt">
                <v:textbox style="mso-fit-shape-to-text:t">
                  <w:txbxContent>
                    <w:p w14:paraId="27D8D503" w14:textId="56B640D2" w:rsidR="008C014E" w:rsidRDefault="008C014E" w:rsidP="00A54AD1">
                      <w:pPr>
                        <w:rPr>
                          <w:b/>
                          <w:bCs/>
                        </w:rPr>
                      </w:pPr>
                      <w:r>
                        <w:rPr>
                          <w:b/>
                          <w:bCs/>
                        </w:rPr>
                        <w:t>Health assessments</w:t>
                      </w:r>
                    </w:p>
                    <w:p w14:paraId="06277EAE" w14:textId="0B7B3D08" w:rsidR="008C014E" w:rsidRDefault="008C014E" w:rsidP="00A54AD1">
                      <w:r>
                        <w:t xml:space="preserve">WorkSafe’s free health assessment to identify any crystalline silica related disease is available for all workers in the stonemason industry in Victoria. This assessment extends to former workers. </w:t>
                      </w:r>
                    </w:p>
                    <w:p w14:paraId="39B181B6" w14:textId="77777777" w:rsidR="008C014E" w:rsidRDefault="008C014E" w:rsidP="00A54AD1">
                      <w:r>
                        <w:t xml:space="preserve">The health assessment is undertaken by a registered medical practitioner, who needs to be </w:t>
                      </w:r>
                      <w:r w:rsidRPr="0057444F">
                        <w:t>a fellow of the Australasian Faculty of Occupational and Environmental Medicine (AFOEM), with expertise in respiratory and silica exposure health monitoring</w:t>
                      </w:r>
                      <w:r>
                        <w:t xml:space="preserve">. The test involves a respirator test, a chest x-ray and an assessment by the occupational physician.  </w:t>
                      </w:r>
                    </w:p>
                    <w:p w14:paraId="44708E3C" w14:textId="14E560A9" w:rsidR="008C014E" w:rsidRDefault="008C014E" w:rsidP="00A54AD1">
                      <w:r>
                        <w:t xml:space="preserve">Early identification of respiratory disease, including silicosis, can improve health outcomes due to earlier treatment. </w:t>
                      </w:r>
                    </w:p>
                    <w:p w14:paraId="3EB9E8F8" w14:textId="11E11647" w:rsidR="008C014E" w:rsidRPr="00A54AD1" w:rsidRDefault="008C014E" w:rsidP="00A54AD1">
                      <w:pPr>
                        <w:spacing w:line="240" w:lineRule="auto"/>
                        <w:rPr>
                          <w:sz w:val="12"/>
                          <w:szCs w:val="12"/>
                        </w:rPr>
                      </w:pPr>
                      <w:r w:rsidRPr="00A54AD1">
                        <w:rPr>
                          <w:sz w:val="12"/>
                          <w:szCs w:val="12"/>
                        </w:rPr>
                        <w:t xml:space="preserve">Source: </w:t>
                      </w:r>
                      <w:r>
                        <w:rPr>
                          <w:sz w:val="12"/>
                          <w:szCs w:val="12"/>
                        </w:rPr>
                        <w:t>WorkSafe</w:t>
                      </w:r>
                      <w:r w:rsidRPr="00A54AD1">
                        <w:rPr>
                          <w:sz w:val="12"/>
                          <w:szCs w:val="12"/>
                        </w:rPr>
                        <w:t>, Free crystalline silica health assessments and your health monitoring duties, retrieved 12 February 2020, &lt;https</w:t>
                      </w:r>
                      <w:proofErr w:type="gramStart"/>
                      <w:r w:rsidRPr="00A54AD1">
                        <w:rPr>
                          <w:sz w:val="12"/>
                          <w:szCs w:val="12"/>
                        </w:rPr>
                        <w:t>:/</w:t>
                      </w:r>
                      <w:proofErr w:type="gramEnd"/>
                      <w:r w:rsidRPr="00A54AD1">
                        <w:rPr>
                          <w:sz w:val="12"/>
                          <w:szCs w:val="12"/>
                        </w:rPr>
                        <w:t>/www.worksafe.vic.gov.au/free-crystalline-silica-health-assessments-and-your-health-monitoring-duties.&gt;</w:t>
                      </w:r>
                    </w:p>
                  </w:txbxContent>
                </v:textbox>
                <w10:anchorlock/>
              </v:shape>
            </w:pict>
          </mc:Fallback>
        </mc:AlternateContent>
      </w:r>
    </w:p>
    <w:p w14:paraId="32807581" w14:textId="09BD9993" w:rsidR="003A293C" w:rsidRDefault="003A293C" w:rsidP="003A293C">
      <w:pPr>
        <w:pStyle w:val="NoSpacing"/>
      </w:pPr>
    </w:p>
    <w:p w14:paraId="31CEC6DB" w14:textId="6A55FAD6" w:rsidR="008621E7" w:rsidRDefault="4E9E0024">
      <w:pPr>
        <w:pStyle w:val="NoSpacing"/>
      </w:pPr>
      <w:r>
        <w:t>WorkSafe</w:t>
      </w:r>
      <w:r w:rsidR="00F75986">
        <w:t xml:space="preserve"> </w:t>
      </w:r>
      <w:r w:rsidR="008621E7">
        <w:t>data suggests the ratio of</w:t>
      </w:r>
      <w:r w:rsidR="00085D5F">
        <w:t xml:space="preserve"> silicosis</w:t>
      </w:r>
      <w:r w:rsidR="008621E7">
        <w:t xml:space="preserve"> claims to the number of people working in the </w:t>
      </w:r>
      <w:r w:rsidR="009E730D">
        <w:t xml:space="preserve">stonemason </w:t>
      </w:r>
      <w:r w:rsidR="008621E7">
        <w:t>industry is significantly higher than for any other industry in Victoria.</w:t>
      </w:r>
    </w:p>
    <w:p w14:paraId="1F98EC35" w14:textId="77777777" w:rsidR="008621E7" w:rsidRDefault="008621E7" w:rsidP="00852635">
      <w:pPr>
        <w:pStyle w:val="NoSpacing"/>
      </w:pPr>
    </w:p>
    <w:p w14:paraId="39337FE1" w14:textId="1D8E8645" w:rsidR="00F05F6D" w:rsidRDefault="00286267" w:rsidP="007A04A7">
      <w:r>
        <w:t>Since 1985, approximately</w:t>
      </w:r>
      <w:r w:rsidR="00F05F6D">
        <w:t xml:space="preserve"> half of </w:t>
      </w:r>
      <w:r w:rsidR="005576A0">
        <w:t xml:space="preserve">all silicosis </w:t>
      </w:r>
      <w:r w:rsidR="004B0F39">
        <w:t xml:space="preserve">claims </w:t>
      </w:r>
      <w:r w:rsidR="00603E08">
        <w:t xml:space="preserve">are made by </w:t>
      </w:r>
      <w:r w:rsidR="00F05F6D">
        <w:t>workers</w:t>
      </w:r>
      <w:r w:rsidR="000428EB">
        <w:t xml:space="preserve"> in</w:t>
      </w:r>
      <w:r w:rsidR="70C5EAA8">
        <w:t>volved in</w:t>
      </w:r>
      <w:r w:rsidR="000428EB">
        <w:t xml:space="preserve"> </w:t>
      </w:r>
      <w:r w:rsidR="00F05F6D">
        <w:t>manufacturing</w:t>
      </w:r>
      <w:r w:rsidR="00B04DE7">
        <w:t xml:space="preserve"> of non</w:t>
      </w:r>
      <w:r w:rsidR="005576A0">
        <w:noBreakHyphen/>
      </w:r>
      <w:r w:rsidR="00B04DE7">
        <w:t xml:space="preserve">metallic </w:t>
      </w:r>
      <w:r w:rsidR="00F05F6D">
        <w:t>mineral product</w:t>
      </w:r>
      <w:r w:rsidR="00B04DE7">
        <w:t>s</w:t>
      </w:r>
      <w:r w:rsidR="00F05F6D">
        <w:t>, which includes</w:t>
      </w:r>
      <w:r w:rsidR="000428EB">
        <w:t xml:space="preserve"> </w:t>
      </w:r>
      <w:r w:rsidR="004B0F39">
        <w:t xml:space="preserve">stonemasons. </w:t>
      </w:r>
      <w:r w:rsidR="00F72745">
        <w:t>In</w:t>
      </w:r>
      <w:r w:rsidR="004B0F39">
        <w:t xml:space="preserve"> March 2020, </w:t>
      </w:r>
      <w:r w:rsidR="00F05F6D">
        <w:t>this industry</w:t>
      </w:r>
      <w:r w:rsidR="004B0F39">
        <w:t xml:space="preserve"> represented </w:t>
      </w:r>
      <w:r w:rsidR="00F05F6D">
        <w:t>49</w:t>
      </w:r>
      <w:r w:rsidR="004B0F39">
        <w:t xml:space="preserve"> per cent of total claims. </w:t>
      </w:r>
      <w:r w:rsidR="005576A0">
        <w:t>O</w:t>
      </w:r>
      <w:r w:rsidR="00B04DE7">
        <w:t xml:space="preserve">ther industries where silicosis-related claims are most prominent include </w:t>
      </w:r>
      <w:r w:rsidR="00744F8E">
        <w:t>construction services (19 per cent) and other manufacturing (8 per cent)</w:t>
      </w:r>
      <w:r w:rsidR="00BF5480">
        <w:t>.</w:t>
      </w:r>
      <w:r w:rsidR="00226439">
        <w:t xml:space="preserve"> This data is in</w:t>
      </w:r>
      <w:r w:rsidR="0B6BE483">
        <w:t xml:space="preserve"> </w:t>
      </w:r>
      <w:r w:rsidR="00226439">
        <w:t xml:space="preserve">line with existing research that manufacturing and </w:t>
      </w:r>
      <w:r w:rsidR="006B3B23">
        <w:t xml:space="preserve">construction </w:t>
      </w:r>
      <w:r w:rsidR="00727564">
        <w:t xml:space="preserve">industries are more likely to use products containing </w:t>
      </w:r>
      <w:r w:rsidR="00F97E5B">
        <w:t>crystalline silica</w:t>
      </w:r>
      <w:r w:rsidR="00F840D9">
        <w:t xml:space="preserve"> in processes and/or tasks that will generate RCS</w:t>
      </w:r>
      <w:r w:rsidR="00F97E5B">
        <w:t>.</w:t>
      </w:r>
      <w:r w:rsidR="009A5606">
        <w:t xml:space="preserve"> </w:t>
      </w:r>
    </w:p>
    <w:p w14:paraId="3208CEAE" w14:textId="326A50A5" w:rsidR="007A04A7" w:rsidRDefault="007A04A7" w:rsidP="007A04A7">
      <w:pPr>
        <w:pStyle w:val="CaptionChart"/>
      </w:pPr>
      <w:r>
        <w:lastRenderedPageBreak/>
        <w:t xml:space="preserve">: Total </w:t>
      </w:r>
      <w:r w:rsidR="00411AEC" w:rsidRPr="00A2734D">
        <w:t>silicosis and related</w:t>
      </w:r>
      <w:r w:rsidR="00411AEC">
        <w:t xml:space="preserve"> </w:t>
      </w:r>
      <w:r>
        <w:t xml:space="preserve">claims </w:t>
      </w:r>
      <w:r w:rsidR="00817385">
        <w:t xml:space="preserve">by </w:t>
      </w:r>
      <w:r w:rsidR="00F05F6D">
        <w:t xml:space="preserve">ANZSIC </w:t>
      </w:r>
      <w:r w:rsidR="000054BA">
        <w:t>industry classification</w:t>
      </w:r>
      <w:r>
        <w:t>, 1985-2020</w:t>
      </w:r>
    </w:p>
    <w:p w14:paraId="16EDAC6D" w14:textId="4E6667EB" w:rsidR="007A04A7" w:rsidRDefault="004D78BB" w:rsidP="007A04A7">
      <w:r w:rsidRPr="004D78BB">
        <w:rPr>
          <w:noProof/>
        </w:rPr>
        <w:t xml:space="preserve"> </w:t>
      </w:r>
      <w:r w:rsidR="00B04DE7">
        <w:rPr>
          <w:noProof/>
          <w:lang w:eastAsia="en-AU"/>
        </w:rPr>
        <w:drawing>
          <wp:inline distT="0" distB="0" distL="0" distR="0" wp14:anchorId="3B551474" wp14:editId="657421C5">
            <wp:extent cx="5619750" cy="2886323"/>
            <wp:effectExtent l="0" t="0" r="0" b="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2BAC9E8-1DFA-487F-B872-12A0E0362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6FC8274" w14:textId="674A6D42" w:rsidR="007A04A7" w:rsidRPr="007A04A7" w:rsidRDefault="007A04A7" w:rsidP="007A04A7">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w:t>
      </w:r>
      <w:r w:rsidR="004B0F39" w:rsidRPr="1880A894">
        <w:rPr>
          <w:color w:val="808080" w:themeColor="background1" w:themeShade="80"/>
          <w:sz w:val="16"/>
          <w:szCs w:val="16"/>
        </w:rPr>
        <w:t xml:space="preserve">March </w:t>
      </w:r>
      <w:r w:rsidRPr="1880A894">
        <w:rPr>
          <w:color w:val="808080" w:themeColor="background1" w:themeShade="80"/>
          <w:sz w:val="16"/>
          <w:szCs w:val="16"/>
        </w:rPr>
        <w:t>2020).</w:t>
      </w:r>
    </w:p>
    <w:p w14:paraId="1F91F048" w14:textId="4A85E7FB" w:rsidR="00577E52" w:rsidRPr="00A2734D" w:rsidRDefault="3905625F" w:rsidP="007A04A7">
      <w:r w:rsidRPr="00A2734D">
        <w:t xml:space="preserve">Importantly, </w:t>
      </w:r>
      <w:r w:rsidR="00F840D9" w:rsidRPr="00A2734D">
        <w:t xml:space="preserve">data on the number and </w:t>
      </w:r>
      <w:r w:rsidR="00B70D4C" w:rsidRPr="00A2734D">
        <w:t xml:space="preserve">value </w:t>
      </w:r>
      <w:r w:rsidR="00F840D9" w:rsidRPr="00A2734D">
        <w:t>of</w:t>
      </w:r>
      <w:r w:rsidRPr="00A2734D">
        <w:t xml:space="preserve"> </w:t>
      </w:r>
      <w:r w:rsidR="00B94CC1" w:rsidRPr="00A2734D">
        <w:t xml:space="preserve">RCS-related </w:t>
      </w:r>
      <w:r w:rsidR="067EB20C" w:rsidRPr="00A2734D">
        <w:t xml:space="preserve">WorkCover </w:t>
      </w:r>
      <w:r w:rsidR="00B94CC1" w:rsidRPr="00A2734D">
        <w:t xml:space="preserve">claims </w:t>
      </w:r>
      <w:r w:rsidR="00F840D9" w:rsidRPr="00A2734D">
        <w:t xml:space="preserve">does </w:t>
      </w:r>
      <w:r w:rsidR="00B94CC1" w:rsidRPr="00A2734D">
        <w:t xml:space="preserve">not fully reflect the impact of RCS on </w:t>
      </w:r>
      <w:r w:rsidR="006735F3" w:rsidRPr="00A2734D">
        <w:t>individuals and the community</w:t>
      </w:r>
      <w:r w:rsidR="7914DEDA" w:rsidRPr="00A2734D">
        <w:t xml:space="preserve">. </w:t>
      </w:r>
      <w:r w:rsidR="00090FCC">
        <w:t xml:space="preserve">For some claimants </w:t>
      </w:r>
      <w:r w:rsidR="00E31515" w:rsidRPr="00A2734D">
        <w:t xml:space="preserve">WorkCover claims </w:t>
      </w:r>
      <w:r w:rsidR="00090FCC">
        <w:t>may</w:t>
      </w:r>
      <w:r w:rsidR="00090FCC" w:rsidRPr="00A2734D">
        <w:t xml:space="preserve"> </w:t>
      </w:r>
      <w:r w:rsidR="00B70D4C" w:rsidRPr="00A2734D">
        <w:t xml:space="preserve">only cover time off work and costs of medical treatment. </w:t>
      </w:r>
      <w:r w:rsidR="00090FCC">
        <w:t>For these claimants</w:t>
      </w:r>
      <w:r w:rsidR="00B70D4C" w:rsidRPr="00A2734D">
        <w:t xml:space="preserve"> </w:t>
      </w:r>
      <w:r w:rsidR="00090FCC">
        <w:t>their compensation</w:t>
      </w:r>
      <w:r w:rsidR="00577E52" w:rsidRPr="00A2734D">
        <w:t xml:space="preserve"> will not reflect</w:t>
      </w:r>
      <w:r w:rsidR="007C224A" w:rsidRPr="00A2734D">
        <w:t xml:space="preserve"> such things as</w:t>
      </w:r>
      <w:r w:rsidR="00577E52" w:rsidRPr="00A2734D">
        <w:t>:</w:t>
      </w:r>
    </w:p>
    <w:p w14:paraId="0671AD8A" w14:textId="0E216147" w:rsidR="001D628C" w:rsidRPr="00A2734D" w:rsidRDefault="006735F3" w:rsidP="00A2734D">
      <w:pPr>
        <w:pStyle w:val="ListBullet"/>
      </w:pPr>
      <w:r w:rsidRPr="00A2734D">
        <w:t xml:space="preserve">potentially significant </w:t>
      </w:r>
      <w:r w:rsidR="003100B5" w:rsidRPr="00A2734D">
        <w:t>adverse mental and physical health impacts</w:t>
      </w:r>
    </w:p>
    <w:p w14:paraId="3F13474E" w14:textId="6530CBD2" w:rsidR="000A742E" w:rsidRPr="00A2734D" w:rsidRDefault="000A742E" w:rsidP="00A2734D">
      <w:pPr>
        <w:pStyle w:val="ListBullet"/>
      </w:pPr>
      <w:r w:rsidRPr="00A2734D">
        <w:t xml:space="preserve">impacts </w:t>
      </w:r>
      <w:r w:rsidR="006D6BA3" w:rsidRPr="00A2734D">
        <w:t>on individuals’ families and friends</w:t>
      </w:r>
    </w:p>
    <w:p w14:paraId="59366B7D" w14:textId="1DED2723" w:rsidR="006D6BA3" w:rsidRPr="00A2734D" w:rsidRDefault="006D6BA3" w:rsidP="00A2734D">
      <w:pPr>
        <w:pStyle w:val="ListBullet"/>
      </w:pPr>
      <w:r w:rsidRPr="00A2734D">
        <w:t>more limited employment prospects</w:t>
      </w:r>
    </w:p>
    <w:p w14:paraId="2E032163" w14:textId="77BDB99E" w:rsidR="00964D56" w:rsidRDefault="00964D56" w:rsidP="00AF3F58">
      <w:pPr>
        <w:pStyle w:val="ListBullet"/>
      </w:pPr>
      <w:r w:rsidRPr="00A2734D">
        <w:t xml:space="preserve">the loss of satisfaction from </w:t>
      </w:r>
      <w:r w:rsidR="007C224A" w:rsidRPr="00A2734D">
        <w:t>working with engineered stone</w:t>
      </w:r>
    </w:p>
    <w:p w14:paraId="50FE4971" w14:textId="77777777" w:rsidR="00090FCC" w:rsidRDefault="00090FCC" w:rsidP="00A2734D">
      <w:pPr>
        <w:pStyle w:val="ListBullet"/>
        <w:numPr>
          <w:ilvl w:val="0"/>
          <w:numId w:val="0"/>
        </w:numPr>
        <w:ind w:left="340" w:hanging="340"/>
      </w:pPr>
    </w:p>
    <w:p w14:paraId="465443B3" w14:textId="34A6DE72" w:rsidR="00090FCC" w:rsidRDefault="00090FCC" w:rsidP="00A2734D">
      <w:pPr>
        <w:pStyle w:val="ListBullet"/>
        <w:numPr>
          <w:ilvl w:val="0"/>
          <w:numId w:val="0"/>
        </w:numPr>
      </w:pPr>
      <w:r>
        <w:t xml:space="preserve">While some claimants with silica-related WorkCover claims may be able to access impairment benefits or common law compensation, which do provide compensation for non-economic loss, any amount of compensation will be determined in accordance with legislated formulas and/or maximums which may not fully account for the non-economic loss experienced by the individual. </w:t>
      </w:r>
    </w:p>
    <w:p w14:paraId="00B08632" w14:textId="295587D3" w:rsidR="006C488B" w:rsidRDefault="006C488B" w:rsidP="00A2734D">
      <w:pPr>
        <w:pStyle w:val="ListBullet"/>
        <w:numPr>
          <w:ilvl w:val="0"/>
          <w:numId w:val="0"/>
        </w:numPr>
      </w:pPr>
    </w:p>
    <w:p w14:paraId="46CA7F4E" w14:textId="09E0F708" w:rsidR="006C488B" w:rsidRDefault="006C488B" w:rsidP="006C488B">
      <w:r>
        <w:t xml:space="preserve">It is also the case that some illnesses and diseases may go undiagnosed or not correctly attributed to silicosis, and hence may never be subject to a claim.  It is considered likely that there are cases of chronic silicosis for which a claim is not made, particularly </w:t>
      </w:r>
      <w:r w:rsidRPr="00EA794D">
        <w:t xml:space="preserve">where the symptoms present later in life </w:t>
      </w:r>
      <w:r>
        <w:t>and</w:t>
      </w:r>
      <w:r w:rsidRPr="00EA794D">
        <w:t xml:space="preserve"> </w:t>
      </w:r>
      <w:r>
        <w:t xml:space="preserve">may be masked by a </w:t>
      </w:r>
      <w:r w:rsidRPr="00EA794D">
        <w:t>range of other co-morbidities (</w:t>
      </w:r>
      <w:r>
        <w:t xml:space="preserve">for example, </w:t>
      </w:r>
      <w:r w:rsidRPr="00EA794D">
        <w:t>smok</w:t>
      </w:r>
      <w:r>
        <w:t>ing</w:t>
      </w:r>
      <w:r w:rsidRPr="00EA794D">
        <w:t xml:space="preserve">), </w:t>
      </w:r>
      <w:r>
        <w:t xml:space="preserve">meaning </w:t>
      </w:r>
      <w:r w:rsidRPr="00EA794D">
        <w:t>the silicosis may not be detected</w:t>
      </w:r>
      <w:r>
        <w:t xml:space="preserve">. This is particularly the case for workers in the construction industry where there has not been widespread awareness campaigns regarding the risks of exposure to crystalline silica leading to silicosis. </w:t>
      </w:r>
      <w:proofErr w:type="gramStart"/>
      <w:r>
        <w:t>As a result they less likely to associate their symptoms with silica exposure.</w:t>
      </w:r>
      <w:proofErr w:type="gramEnd"/>
      <w:r>
        <w:t xml:space="preserve"> </w:t>
      </w:r>
    </w:p>
    <w:p w14:paraId="51487EEC" w14:textId="40C7A9D1" w:rsidR="006C488B" w:rsidRDefault="006C488B" w:rsidP="00A2734D">
      <w:pPr>
        <w:pStyle w:val="ListBullet"/>
        <w:numPr>
          <w:ilvl w:val="0"/>
          <w:numId w:val="0"/>
        </w:numPr>
      </w:pPr>
    </w:p>
    <w:p w14:paraId="0DD53B63" w14:textId="77777777" w:rsidR="00AF3F58" w:rsidRPr="00A2734D" w:rsidRDefault="00AF3F58" w:rsidP="00A2734D">
      <w:pPr>
        <w:pStyle w:val="ListBullet"/>
        <w:numPr>
          <w:ilvl w:val="0"/>
          <w:numId w:val="0"/>
        </w:numPr>
        <w:ind w:left="340"/>
      </w:pPr>
    </w:p>
    <w:p w14:paraId="08C16009" w14:textId="5EEED477" w:rsidR="007A04A7" w:rsidRDefault="007A04A7" w:rsidP="007A04A7">
      <w:pPr>
        <w:pStyle w:val="Heading3"/>
      </w:pPr>
      <w:bookmarkStart w:id="81" w:name="_Ref37225036"/>
      <w:r>
        <w:t>The nature of the disease over time</w:t>
      </w:r>
      <w:bookmarkEnd w:id="81"/>
    </w:p>
    <w:p w14:paraId="0FC03DA4" w14:textId="7B40FDC3" w:rsidR="007B0C97" w:rsidRDefault="00F756E3" w:rsidP="007A04A7">
      <w:r>
        <w:t>Exposure to RCS can lead to several different diseases</w:t>
      </w:r>
      <w:r w:rsidR="00295FE5">
        <w:t xml:space="preserve"> relating to the lung</w:t>
      </w:r>
      <w:r w:rsidR="4AEA78D5">
        <w:t>s</w:t>
      </w:r>
      <w:r w:rsidR="00F840D9">
        <w:t xml:space="preserve"> or auto-immune system</w:t>
      </w:r>
      <w:r w:rsidR="0029419D">
        <w:t>, including cancer</w:t>
      </w:r>
      <w:r>
        <w:t>.</w:t>
      </w:r>
      <w:r w:rsidR="0029419D">
        <w:t xml:space="preserve"> In early stages of silica-related diseases, individuals may show limited</w:t>
      </w:r>
      <w:r w:rsidR="0088038B">
        <w:t xml:space="preserve"> or no symptoms. </w:t>
      </w:r>
      <w:r w:rsidR="001D7955">
        <w:t>In addition, silicosis</w:t>
      </w:r>
      <w:r w:rsidR="007B0C97">
        <w:t xml:space="preserve"> </w:t>
      </w:r>
      <w:r w:rsidR="001D7955">
        <w:t>can</w:t>
      </w:r>
      <w:r w:rsidR="007B0C97">
        <w:t xml:space="preserve"> take either an acute, accelerated or chronic form</w:t>
      </w:r>
      <w:r w:rsidR="009C073D">
        <w:t xml:space="preserve"> </w:t>
      </w:r>
      <w:r w:rsidR="0029419D">
        <w:t xml:space="preserve">which varies based </w:t>
      </w:r>
      <w:r w:rsidR="009C073D">
        <w:t>on the time and severity of exposure</w:t>
      </w:r>
      <w:r w:rsidR="001D7955">
        <w:t xml:space="preserve"> </w:t>
      </w:r>
      <w:r w:rsidR="0029419D">
        <w:t>an individual has to</w:t>
      </w:r>
      <w:r w:rsidR="001D7955">
        <w:t xml:space="preserve"> RCS</w:t>
      </w:r>
      <w:r w:rsidR="007B0C97">
        <w:t>.</w:t>
      </w:r>
      <w:r w:rsidR="00A27DA1">
        <w:rPr>
          <w:rStyle w:val="FootnoteReference"/>
        </w:rPr>
        <w:footnoteReference w:id="26"/>
      </w:r>
    </w:p>
    <w:p w14:paraId="19EB367B" w14:textId="77777777" w:rsidR="0029419D" w:rsidRDefault="00A27DA1" w:rsidP="00396993">
      <w:pPr>
        <w:pStyle w:val="ListBullet"/>
      </w:pPr>
      <w:r>
        <w:lastRenderedPageBreak/>
        <w:t xml:space="preserve">Acute silicosis </w:t>
      </w:r>
      <w:r w:rsidR="001F11EF">
        <w:t>is associated with short</w:t>
      </w:r>
      <w:r w:rsidR="00603E08">
        <w:t xml:space="preserve"> term</w:t>
      </w:r>
      <w:r w:rsidR="001F11EF">
        <w:t xml:space="preserve"> exposure </w:t>
      </w:r>
      <w:r w:rsidR="00814143">
        <w:t xml:space="preserve">(less than a few years) </w:t>
      </w:r>
      <w:r w:rsidR="001F11EF">
        <w:t>to high levels of silica dust</w:t>
      </w:r>
      <w:r w:rsidR="00814143">
        <w:t xml:space="preserve">. </w:t>
      </w:r>
      <w:r w:rsidR="007F5EC0">
        <w:t xml:space="preserve">This type of </w:t>
      </w:r>
      <w:r w:rsidR="00403607">
        <w:t>silicosis causes severe inflammation</w:t>
      </w:r>
      <w:r w:rsidR="00603E08">
        <w:t>,</w:t>
      </w:r>
      <w:r w:rsidR="00403607">
        <w:t xml:space="preserve"> and large amounts of protein </w:t>
      </w:r>
      <w:r w:rsidR="004774E8">
        <w:t xml:space="preserve">to </w:t>
      </w:r>
      <w:r w:rsidR="00500EBD">
        <w:t>build in the lung.</w:t>
      </w:r>
    </w:p>
    <w:p w14:paraId="1F01509B" w14:textId="115BB1DC" w:rsidR="0029419D" w:rsidRDefault="0029419D" w:rsidP="00396993">
      <w:pPr>
        <w:pStyle w:val="ListBullet"/>
      </w:pPr>
      <w:r>
        <w:t>A</w:t>
      </w:r>
      <w:r w:rsidR="00F46942">
        <w:t>ccelerated silicosis relates to</w:t>
      </w:r>
      <w:r w:rsidR="00850B3A">
        <w:t xml:space="preserve"> a protein build up and inflammation of the lungs </w:t>
      </w:r>
      <w:r w:rsidR="00CF7EF2">
        <w:t>that is typically associated with 3 to 10 years of moderate to high levels of RCS exposure.</w:t>
      </w:r>
    </w:p>
    <w:p w14:paraId="77A11B7A" w14:textId="6C94D1A4" w:rsidR="00046553" w:rsidRDefault="00500EBD" w:rsidP="0042113D">
      <w:pPr>
        <w:pStyle w:val="ListBullet"/>
      </w:pPr>
      <w:r>
        <w:t xml:space="preserve">Chronic silicosis is associated with </w:t>
      </w:r>
      <w:r w:rsidR="0029419D">
        <w:t xml:space="preserve">permanent damage to the lung </w:t>
      </w:r>
      <w:r w:rsidR="00013943">
        <w:t>after long-term exposure to low levels of RCS</w:t>
      </w:r>
      <w:r w:rsidR="0029419D">
        <w:t xml:space="preserve">, leading to </w:t>
      </w:r>
      <w:r w:rsidR="0088038B">
        <w:t>lower</w:t>
      </w:r>
      <w:r w:rsidR="0029419D">
        <w:t xml:space="preserve"> lung capacity and a constant shortage of breadth.</w:t>
      </w:r>
    </w:p>
    <w:p w14:paraId="243B6E6D" w14:textId="77777777" w:rsidR="00396993" w:rsidRDefault="00396993" w:rsidP="00396993">
      <w:pPr>
        <w:pStyle w:val="ListBullet"/>
        <w:numPr>
          <w:ilvl w:val="0"/>
          <w:numId w:val="0"/>
        </w:numPr>
        <w:ind w:left="340"/>
      </w:pPr>
    </w:p>
    <w:p w14:paraId="7B9310C0" w14:textId="61C948FE" w:rsidR="00C81F1D" w:rsidRDefault="005F5F14" w:rsidP="007A04A7">
      <w:r>
        <w:t xml:space="preserve">Whilst these diseases </w:t>
      </w:r>
      <w:r w:rsidR="0029419D">
        <w:t xml:space="preserve">have </w:t>
      </w:r>
      <w:r w:rsidR="001B5141">
        <w:t>tangible costs associated with exposure to RCS, there are also associated employment and lifestyle impacts to consider.</w:t>
      </w:r>
      <w:r w:rsidR="00593FD4">
        <w:t xml:space="preserve"> </w:t>
      </w:r>
      <w:r w:rsidR="00280C2C">
        <w:t xml:space="preserve">Health practitioners have </w:t>
      </w:r>
      <w:r w:rsidR="008B2E68">
        <w:t>asserted</w:t>
      </w:r>
      <w:r w:rsidR="00280C2C">
        <w:t xml:space="preserve"> that the</w:t>
      </w:r>
      <w:r w:rsidR="008B2E68">
        <w:t xml:space="preserve"> health</w:t>
      </w:r>
      <w:r w:rsidR="00280C2C">
        <w:t xml:space="preserve"> impact</w:t>
      </w:r>
      <w:r w:rsidR="008B2E68">
        <w:t>s</w:t>
      </w:r>
      <w:r w:rsidR="00280C2C">
        <w:t xml:space="preserve"> on workers ha</w:t>
      </w:r>
      <w:r w:rsidR="00EE7E6D">
        <w:t>ve</w:t>
      </w:r>
      <w:r w:rsidR="00280C2C" w:rsidDel="00F840D9">
        <w:t xml:space="preserve"> </w:t>
      </w:r>
      <w:r w:rsidR="00824E3F">
        <w:t xml:space="preserve">both </w:t>
      </w:r>
      <w:r w:rsidR="003E35C7">
        <w:t xml:space="preserve">severe and </w:t>
      </w:r>
      <w:r w:rsidR="00280C2C">
        <w:t>devast</w:t>
      </w:r>
      <w:r w:rsidR="005B712A">
        <w:t>at</w:t>
      </w:r>
      <w:r w:rsidR="00280C2C">
        <w:t>ing</w:t>
      </w:r>
      <w:r w:rsidR="00570FAC">
        <w:t xml:space="preserve"> </w:t>
      </w:r>
      <w:r w:rsidR="00F81AB4">
        <w:t>consequences</w:t>
      </w:r>
      <w:r w:rsidR="003E35C7">
        <w:t>.</w:t>
      </w:r>
      <w:r w:rsidR="00EE7E6D">
        <w:t xml:space="preserve"> </w:t>
      </w:r>
      <w:r w:rsidR="002B6BF3">
        <w:t>Whilst physical implications i</w:t>
      </w:r>
      <w:r w:rsidR="001D5786">
        <w:t xml:space="preserve">nvolve </w:t>
      </w:r>
      <w:r w:rsidR="00B46ACD">
        <w:t>progressive</w:t>
      </w:r>
      <w:r w:rsidR="001D5786">
        <w:t xml:space="preserve"> deterioration of lung</w:t>
      </w:r>
      <w:r w:rsidR="004217D9">
        <w:t xml:space="preserve"> function</w:t>
      </w:r>
      <w:r w:rsidR="00F840D9">
        <w:t xml:space="preserve"> and</w:t>
      </w:r>
      <w:r w:rsidR="0013742F">
        <w:t xml:space="preserve"> </w:t>
      </w:r>
      <w:r w:rsidR="00650855">
        <w:t>increased risk of respiratory illnes</w:t>
      </w:r>
      <w:r w:rsidR="00055A31">
        <w:t xml:space="preserve">s </w:t>
      </w:r>
      <w:r w:rsidR="00763A7F">
        <w:t>and</w:t>
      </w:r>
      <w:r w:rsidR="00055A31">
        <w:t xml:space="preserve"> lung cancer</w:t>
      </w:r>
      <w:r w:rsidR="00A17832">
        <w:t>, among many</w:t>
      </w:r>
      <w:r w:rsidR="00570FAC">
        <w:t xml:space="preserve"> workers with a diagnosis</w:t>
      </w:r>
      <w:r w:rsidR="00A17832">
        <w:t>,</w:t>
      </w:r>
      <w:r w:rsidR="00650855">
        <w:t xml:space="preserve"> </w:t>
      </w:r>
      <w:r w:rsidR="00CC53C1">
        <w:t>there is also</w:t>
      </w:r>
      <w:r w:rsidR="00140A96">
        <w:t xml:space="preserve"> </w:t>
      </w:r>
      <w:r w:rsidR="00CC53C1">
        <w:t>a</w:t>
      </w:r>
      <w:r w:rsidR="002405FB">
        <w:t xml:space="preserve"> serious</w:t>
      </w:r>
      <w:r w:rsidR="00E25C74">
        <w:t xml:space="preserve"> psychological impact</w:t>
      </w:r>
      <w:r w:rsidR="00140A96">
        <w:t>.</w:t>
      </w:r>
      <w:r w:rsidR="00A96DE4">
        <w:t xml:space="preserve"> </w:t>
      </w:r>
      <w:r w:rsidR="00957FBB">
        <w:t>Health practitioner</w:t>
      </w:r>
      <w:r w:rsidR="00D44EDA">
        <w:t>s have</w:t>
      </w:r>
      <w:r w:rsidR="00957FBB">
        <w:t xml:space="preserve"> noted the large amount of uncertainty that a silicosis diagnosis carries</w:t>
      </w:r>
      <w:r w:rsidR="0086659A">
        <w:t xml:space="preserve"> and the toll this can take on</w:t>
      </w:r>
      <w:r w:rsidR="00BB217D">
        <w:t xml:space="preserve"> a </w:t>
      </w:r>
      <w:r w:rsidR="00A17832">
        <w:t>worker’s</w:t>
      </w:r>
      <w:r w:rsidR="0086659A">
        <w:t xml:space="preserve"> mental health. </w:t>
      </w:r>
      <w:r w:rsidR="00E36CA6">
        <w:t xml:space="preserve">This is </w:t>
      </w:r>
      <w:r w:rsidR="00335F14">
        <w:t>intensified</w:t>
      </w:r>
      <w:r w:rsidR="00E36CA6">
        <w:t xml:space="preserve"> by the serious nature of the disease, forcing</w:t>
      </w:r>
      <w:r w:rsidR="00BB4F03">
        <w:t xml:space="preserve"> workers </w:t>
      </w:r>
      <w:r w:rsidR="00E36CA6">
        <w:t xml:space="preserve">to </w:t>
      </w:r>
      <w:r w:rsidR="00243AF5">
        <w:t xml:space="preserve">prepare </w:t>
      </w:r>
      <w:r w:rsidR="00BB4F03">
        <w:t xml:space="preserve">themselves </w:t>
      </w:r>
      <w:r w:rsidR="00243AF5">
        <w:t xml:space="preserve">for </w:t>
      </w:r>
      <w:r w:rsidR="002405FB">
        <w:t>major</w:t>
      </w:r>
      <w:r w:rsidR="00243AF5">
        <w:t xml:space="preserve"> surgeries</w:t>
      </w:r>
      <w:r w:rsidR="00491316">
        <w:t>,</w:t>
      </w:r>
      <w:r w:rsidR="00243AF5">
        <w:t xml:space="preserve"> such as lung transplants</w:t>
      </w:r>
      <w:r w:rsidR="00491316">
        <w:t xml:space="preserve">, </w:t>
      </w:r>
      <w:r w:rsidR="00243AF5">
        <w:t>and in some cases,</w:t>
      </w:r>
      <w:r w:rsidR="002405FB">
        <w:t xml:space="preserve"> imminent</w:t>
      </w:r>
      <w:r w:rsidR="00243AF5">
        <w:t xml:space="preserve"> death. Further</w:t>
      </w:r>
      <w:r w:rsidR="00F27216">
        <w:t>,</w:t>
      </w:r>
      <w:r w:rsidR="00AC0BED">
        <w:t xml:space="preserve"> as workers are being diagnosed </w:t>
      </w:r>
      <w:r w:rsidR="00243AF5">
        <w:t>earlier</w:t>
      </w:r>
      <w:r w:rsidR="00AC0BED">
        <w:t>,</w:t>
      </w:r>
      <w:r w:rsidR="00907487">
        <w:t xml:space="preserve"> this is having a large impact on</w:t>
      </w:r>
      <w:r w:rsidR="005523A1">
        <w:t xml:space="preserve"> the lives of</w:t>
      </w:r>
      <w:r w:rsidR="00243AF5">
        <w:t xml:space="preserve"> </w:t>
      </w:r>
      <w:r w:rsidR="000C1F99">
        <w:t>families</w:t>
      </w:r>
      <w:r w:rsidR="00F02E8A">
        <w:t xml:space="preserve"> who must support their family member through trauma</w:t>
      </w:r>
      <w:r w:rsidR="00D16C8C">
        <w:t>.</w:t>
      </w:r>
      <w:r w:rsidR="006B118A">
        <w:t xml:space="preserve"> </w:t>
      </w:r>
      <w:r w:rsidR="00A74C2D">
        <w:t xml:space="preserve">There is potential for an increased probability for this cohort to make a secondary </w:t>
      </w:r>
      <w:r w:rsidR="00796B4F">
        <w:t xml:space="preserve">WorkCover </w:t>
      </w:r>
      <w:r w:rsidR="00A74C2D">
        <w:t xml:space="preserve">claim related to the psychological impacts of their diagnosis. </w:t>
      </w:r>
    </w:p>
    <w:p w14:paraId="0FBED283" w14:textId="33E4D54E" w:rsidR="0029419D" w:rsidRDefault="001855F1" w:rsidP="007A04A7">
      <w:r>
        <w:t xml:space="preserve">Health practitioners have noted an element of fear </w:t>
      </w:r>
      <w:r w:rsidR="00EA5C3B">
        <w:t xml:space="preserve">toward testing </w:t>
      </w:r>
      <w:r>
        <w:t xml:space="preserve">within the industry as workers are concerned with </w:t>
      </w:r>
      <w:r w:rsidR="002B7F1C">
        <w:t>the implications that may accompany a diagnosis</w:t>
      </w:r>
      <w:r>
        <w:t xml:space="preserve"> if they are no longer able to keep working in the industry.</w:t>
      </w:r>
      <w:r w:rsidR="00FD384F">
        <w:t xml:space="preserve"> </w:t>
      </w:r>
      <w:r w:rsidR="00391020">
        <w:t>If diagnosed with silicosis, i</w:t>
      </w:r>
      <w:r w:rsidR="00702B90">
        <w:t>ndividuals</w:t>
      </w:r>
      <w:r w:rsidR="00F16FA7">
        <w:t xml:space="preserve"> </w:t>
      </w:r>
      <w:r w:rsidR="001D7955">
        <w:t xml:space="preserve">are </w:t>
      </w:r>
      <w:r w:rsidR="00391020">
        <w:t>unable to continue</w:t>
      </w:r>
      <w:r w:rsidR="001D7955">
        <w:t xml:space="preserve"> </w:t>
      </w:r>
      <w:r w:rsidR="00F16FA7">
        <w:t xml:space="preserve">employment in </w:t>
      </w:r>
      <w:r w:rsidR="005E1529">
        <w:t>any industry or</w:t>
      </w:r>
      <w:r w:rsidR="009D5B95">
        <w:t xml:space="preserve"> workplace</w:t>
      </w:r>
      <w:r w:rsidR="00F16FA7">
        <w:t xml:space="preserve"> where there </w:t>
      </w:r>
      <w:r w:rsidR="001D7955">
        <w:t>is any risk</w:t>
      </w:r>
      <w:r w:rsidR="0023339D">
        <w:t xml:space="preserve"> of</w:t>
      </w:r>
      <w:r w:rsidR="00F16FA7">
        <w:t xml:space="preserve"> dust </w:t>
      </w:r>
      <w:r w:rsidR="002A00ED">
        <w:t>exposure.</w:t>
      </w:r>
      <w:r w:rsidR="00A97BEB">
        <w:t xml:space="preserve"> This leads to limited employment prospects</w:t>
      </w:r>
      <w:r w:rsidR="006B118A">
        <w:t xml:space="preserve"> and</w:t>
      </w:r>
      <w:r w:rsidR="00F840D9">
        <w:t xml:space="preserve"> often periods of</w:t>
      </w:r>
      <w:r w:rsidR="006B118A">
        <w:t xml:space="preserve"> unemployment following a silicosis diagnosis</w:t>
      </w:r>
      <w:r w:rsidR="002A00ED">
        <w:t>.</w:t>
      </w:r>
    </w:p>
    <w:p w14:paraId="5AA76C40" w14:textId="53AB66A5" w:rsidR="004214A2" w:rsidRDefault="0029419D" w:rsidP="007A04A7">
      <w:r>
        <w:t>The</w:t>
      </w:r>
      <w:r w:rsidR="001D7955">
        <w:t xml:space="preserve"> employment effect is compounded by the fact these workers may not be qualified in other areas, so therefore need to spend time out of the workforce to </w:t>
      </w:r>
      <w:r>
        <w:t>re-</w:t>
      </w:r>
      <w:r w:rsidR="00F840D9">
        <w:t xml:space="preserve">skill </w:t>
      </w:r>
      <w:r>
        <w:t>or</w:t>
      </w:r>
      <w:r w:rsidR="001D7955">
        <w:t xml:space="preserve"> undertake work which </w:t>
      </w:r>
      <w:r w:rsidR="00085D5F">
        <w:t xml:space="preserve">may </w:t>
      </w:r>
      <w:r w:rsidR="001D7955">
        <w:t>not align to their interests and skills.</w:t>
      </w:r>
      <w:r w:rsidR="00793A03">
        <w:t xml:space="preserve"> </w:t>
      </w:r>
    </w:p>
    <w:p w14:paraId="2A7ABA70" w14:textId="60DC2A76" w:rsidR="00396993" w:rsidRPr="00A37E03" w:rsidRDefault="00793A03" w:rsidP="007A04A7">
      <w:r>
        <w:t>These factors are extenuated by those with young families or others who are dependent on their income. For example, other family members may be required to look for employment or step out of the workforce to care for those affected.</w:t>
      </w:r>
    </w:p>
    <w:p w14:paraId="5A94070D" w14:textId="01DD50F9" w:rsidR="002C6E6B" w:rsidRDefault="00F130E0" w:rsidP="003742D3">
      <w:pPr>
        <w:pStyle w:val="Heading2"/>
      </w:pPr>
      <w:r>
        <w:t>Information and knowledge constraints</w:t>
      </w:r>
    </w:p>
    <w:p w14:paraId="07EED934" w14:textId="4F100CB7" w:rsidR="002B4A86" w:rsidRDefault="002B4A86" w:rsidP="002B4A86">
      <w:r>
        <w:t>Whilst it has been established that the significant rise in silica</w:t>
      </w:r>
      <w:r w:rsidR="002F0176">
        <w:t>-</w:t>
      </w:r>
      <w:r>
        <w:t xml:space="preserve">related illnesses </w:t>
      </w:r>
      <w:r w:rsidR="00B07BD9">
        <w:t>correlates w</w:t>
      </w:r>
      <w:r w:rsidR="002F0176">
        <w:t>ith</w:t>
      </w:r>
      <w:r w:rsidR="00B07BD9">
        <w:t xml:space="preserve"> increased usage of a higher silica content material, engineered stone, </w:t>
      </w:r>
      <w:r>
        <w:t xml:space="preserve">it is important to note that a lack of understanding </w:t>
      </w:r>
      <w:r w:rsidR="00AA73A2">
        <w:t>of</w:t>
      </w:r>
      <w:r w:rsidR="00D446E4">
        <w:t>, or compliance with,</w:t>
      </w:r>
      <w:r w:rsidR="00AA73A2">
        <w:t xml:space="preserve"> appropriate health and safety procedures </w:t>
      </w:r>
      <w:r w:rsidR="002F0176">
        <w:t xml:space="preserve">is also a significant factor. </w:t>
      </w:r>
      <w:r>
        <w:t xml:space="preserve"> </w:t>
      </w:r>
    </w:p>
    <w:p w14:paraId="10238E2D" w14:textId="534CFFED" w:rsidR="00086EEF" w:rsidRDefault="002B4A86" w:rsidP="002B4A86">
      <w:r>
        <w:t xml:space="preserve">As a result, there are a number of additional challenges which exist due to the limited capacity and capability </w:t>
      </w:r>
      <w:r w:rsidR="00D446E4">
        <w:t>that has existed across the relevant industries</w:t>
      </w:r>
      <w:r>
        <w:t xml:space="preserve"> to assess the risk of working with crystalline silica. </w:t>
      </w:r>
      <w:r w:rsidR="00AA73A2">
        <w:t>D</w:t>
      </w:r>
      <w:r>
        <w:t>ue to the severity of this risk, it is imperative that those working with any material containing silica clearly understand their specific obligations with regards to providing information</w:t>
      </w:r>
      <w:r w:rsidR="00D446E4">
        <w:t xml:space="preserve"> and implementing the necessary control measures</w:t>
      </w:r>
      <w:r>
        <w:t xml:space="preserve">. This is to ensure all relevant parties are fully informed when making decisions involving high risk activities which are associated with </w:t>
      </w:r>
      <w:r w:rsidR="00D446E4">
        <w:t>working with engineered stone or other silica products</w:t>
      </w:r>
      <w:r>
        <w:t>.</w:t>
      </w:r>
    </w:p>
    <w:p w14:paraId="183CCE43" w14:textId="4C031744" w:rsidR="002B4A86" w:rsidRPr="00CD6EFC" w:rsidRDefault="002B4A86" w:rsidP="003742D3">
      <w:pPr>
        <w:pStyle w:val="Heading3"/>
      </w:pPr>
      <w:r w:rsidRPr="00CD6EFC">
        <w:t xml:space="preserve">Information </w:t>
      </w:r>
      <w:r w:rsidR="006B1089">
        <w:t>c</w:t>
      </w:r>
      <w:r w:rsidRPr="00CD6EFC">
        <w:t>onstraints</w:t>
      </w:r>
    </w:p>
    <w:p w14:paraId="74C2D762" w14:textId="43ADC657" w:rsidR="002B4A86" w:rsidRDefault="009273DC" w:rsidP="002B4A86">
      <w:r>
        <w:t>There is reported c</w:t>
      </w:r>
      <w:r w:rsidR="002B4A86">
        <w:t xml:space="preserve">onfusion among suppliers and manufacturers </w:t>
      </w:r>
      <w:r>
        <w:t>related to</w:t>
      </w:r>
      <w:r w:rsidR="002B4A86">
        <w:t xml:space="preserve"> a discrepancy</w:t>
      </w:r>
      <w:r>
        <w:t xml:space="preserve"> </w:t>
      </w:r>
      <w:r w:rsidR="002B4A86">
        <w:t xml:space="preserve">between the OHS Act and OHS regulations regarding the duty for suppliers to provide adequate information to their customers. </w:t>
      </w:r>
      <w:r>
        <w:t>Under</w:t>
      </w:r>
      <w:r w:rsidR="002B4A86">
        <w:t xml:space="preserve"> the OHS Act, a supplier of a substance holds the duty to provide adequate information to each </w:t>
      </w:r>
      <w:proofErr w:type="gramStart"/>
      <w:r w:rsidR="002B4A86">
        <w:t>person</w:t>
      </w:r>
      <w:proofErr w:type="gramEnd"/>
      <w:r w:rsidR="002B4A86">
        <w:t xml:space="preserve"> to whom they supply the substance, including all conditions necessary to ensure that the substance is safe and without risk to health. However, </w:t>
      </w:r>
      <w:r w:rsidR="008A2B3F">
        <w:t>application of P</w:t>
      </w:r>
      <w:r w:rsidR="00955DAE">
        <w:t xml:space="preserve">art 4.1 of the OHS Regulations </w:t>
      </w:r>
      <w:r w:rsidR="0035640A">
        <w:t>exempts</w:t>
      </w:r>
      <w:r w:rsidR="002B4A86">
        <w:t xml:space="preserve"> hazardous substances that are generated from non-hazardous substances</w:t>
      </w:r>
      <w:r w:rsidR="00B94F7D">
        <w:t xml:space="preserve"> from the s</w:t>
      </w:r>
      <w:r w:rsidR="00E722C9">
        <w:t>afety data sheet</w:t>
      </w:r>
      <w:r w:rsidR="00F840D9">
        <w:t xml:space="preserve"> requirements</w:t>
      </w:r>
      <w:r w:rsidR="002B4A86">
        <w:t xml:space="preserve">. As a result, </w:t>
      </w:r>
      <w:r w:rsidR="00541FAF">
        <w:t xml:space="preserve">manufacturers or suppliers have more flexibility </w:t>
      </w:r>
      <w:r w:rsidR="00F377CA">
        <w:t xml:space="preserve">in how they </w:t>
      </w:r>
      <w:r w:rsidR="00E75EC7">
        <w:t xml:space="preserve">provide information </w:t>
      </w:r>
      <w:r w:rsidR="004E712B">
        <w:t>on non-hazardous substances.</w:t>
      </w:r>
      <w:r w:rsidR="002C6E6B">
        <w:t xml:space="preserve"> </w:t>
      </w:r>
      <w:r w:rsidR="007E399E">
        <w:t xml:space="preserve">Consequently, </w:t>
      </w:r>
      <w:r w:rsidR="0082082F">
        <w:t>some stonemason businesses</w:t>
      </w:r>
      <w:r w:rsidR="007E399E">
        <w:t xml:space="preserve"> have reported that su</w:t>
      </w:r>
      <w:r w:rsidR="0082082F">
        <w:t>fficient</w:t>
      </w:r>
      <w:r w:rsidR="007E399E">
        <w:t xml:space="preserve"> information</w:t>
      </w:r>
      <w:r w:rsidR="0082082F">
        <w:t xml:space="preserve"> in regard to </w:t>
      </w:r>
      <w:r w:rsidR="0082082F">
        <w:lastRenderedPageBreak/>
        <w:t xml:space="preserve">necessary safety controls </w:t>
      </w:r>
      <w:r w:rsidR="007E399E">
        <w:t xml:space="preserve">is not being consistently provided by </w:t>
      </w:r>
      <w:r w:rsidR="0082082F">
        <w:t xml:space="preserve">the </w:t>
      </w:r>
      <w:r w:rsidR="007E399E">
        <w:t>suppliers</w:t>
      </w:r>
      <w:r w:rsidR="0082082F">
        <w:t xml:space="preserve"> of engineer</w:t>
      </w:r>
      <w:r w:rsidR="00796B4F">
        <w:t>ed</w:t>
      </w:r>
      <w:r w:rsidR="0082082F">
        <w:t xml:space="preserve"> stone</w:t>
      </w:r>
      <w:r w:rsidR="007E399E">
        <w:t xml:space="preserve">. </w:t>
      </w:r>
      <w:r w:rsidR="002B4A86">
        <w:t xml:space="preserve">This becomes detrimental to both employers and employees who then process the supplied material without an awareness of the level of risk and relevant safety control measures </w:t>
      </w:r>
      <w:r w:rsidR="00D446E4">
        <w:t>which are involved</w:t>
      </w:r>
      <w:r w:rsidR="002B4A86">
        <w:t xml:space="preserve"> in activities that generate </w:t>
      </w:r>
      <w:r w:rsidR="00C433D9">
        <w:t>RCS</w:t>
      </w:r>
      <w:r w:rsidR="002B4A86">
        <w:t xml:space="preserve"> dust.</w:t>
      </w:r>
      <w:r w:rsidR="001605EC">
        <w:t xml:space="preserve"> </w:t>
      </w:r>
    </w:p>
    <w:p w14:paraId="0A8076FA" w14:textId="64DA00EB" w:rsidR="00F94A56" w:rsidRDefault="007560FB" w:rsidP="00F94A56">
      <w:pPr>
        <w:jc w:val="both"/>
      </w:pPr>
      <w:r>
        <w:t>H</w:t>
      </w:r>
      <w:r w:rsidR="008621E7">
        <w:t>istorically there has been</w:t>
      </w:r>
      <w:r w:rsidR="002B4A86">
        <w:t xml:space="preserve"> no requirement for employers to provide any information to prospective employees regarding </w:t>
      </w:r>
      <w:r w:rsidR="00D446E4">
        <w:t xml:space="preserve">undertaking </w:t>
      </w:r>
      <w:r w:rsidR="002B4A86">
        <w:t>a job that has a high risk of silica exposure.</w:t>
      </w:r>
      <w:r w:rsidR="00D446E4">
        <w:t xml:space="preserve"> This has led to an inconsistency about the level of information that is provided to employees across different businesses, which in some cases </w:t>
      </w:r>
      <w:r w:rsidR="00F840D9">
        <w:t xml:space="preserve">can be </w:t>
      </w:r>
      <w:r w:rsidR="00D446E4">
        <w:t xml:space="preserve">very little. </w:t>
      </w:r>
      <w:r w:rsidR="00AF525F">
        <w:t xml:space="preserve">Lack of information </w:t>
      </w:r>
      <w:r w:rsidR="002B4A86">
        <w:t xml:space="preserve">for potential employees </w:t>
      </w:r>
      <w:r w:rsidR="00AF525F">
        <w:t>is a barrier to m</w:t>
      </w:r>
      <w:r w:rsidR="002B4A86">
        <w:t>ak</w:t>
      </w:r>
      <w:r w:rsidR="00AF525F">
        <w:t>ing</w:t>
      </w:r>
      <w:r w:rsidR="002B4A86">
        <w:t xml:space="preserve"> </w:t>
      </w:r>
      <w:r w:rsidR="00AF525F">
        <w:t>informed</w:t>
      </w:r>
      <w:r w:rsidR="002B4A86">
        <w:t xml:space="preserve"> decisions about </w:t>
      </w:r>
      <w:r w:rsidR="00AF525F">
        <w:t xml:space="preserve">working in </w:t>
      </w:r>
      <w:r w:rsidR="002B4A86">
        <w:t>high risk industries</w:t>
      </w:r>
      <w:r w:rsidR="00AF525F">
        <w:t xml:space="preserve">, </w:t>
      </w:r>
      <w:r w:rsidR="002B4A86">
        <w:t xml:space="preserve">and </w:t>
      </w:r>
      <w:r w:rsidR="008621E7">
        <w:t>to taking</w:t>
      </w:r>
      <w:r w:rsidR="002B4A86">
        <w:t xml:space="preserve"> appropriate control measures regarding the protection of their personal health.</w:t>
      </w:r>
    </w:p>
    <w:p w14:paraId="57D3ED2D" w14:textId="126B49FC" w:rsidR="002B4A86" w:rsidRPr="00CD6EFC" w:rsidRDefault="002B4A86" w:rsidP="003742D3">
      <w:pPr>
        <w:pStyle w:val="Heading3"/>
      </w:pPr>
      <w:r w:rsidRPr="00CD6EFC">
        <w:t xml:space="preserve">Lack of </w:t>
      </w:r>
      <w:r w:rsidR="00D446E4">
        <w:t>f</w:t>
      </w:r>
      <w:r w:rsidRPr="00CD6EFC">
        <w:t xml:space="preserve">ormal </w:t>
      </w:r>
      <w:r w:rsidR="00D446E4">
        <w:t>t</w:t>
      </w:r>
      <w:r w:rsidRPr="00CD6EFC">
        <w:t>raining</w:t>
      </w:r>
      <w:r>
        <w:t xml:space="preserve"> and </w:t>
      </w:r>
      <w:r w:rsidR="00D446E4">
        <w:t>e</w:t>
      </w:r>
      <w:r>
        <w:t xml:space="preserve">xperience in the </w:t>
      </w:r>
      <w:r w:rsidR="00D446E4">
        <w:t>w</w:t>
      </w:r>
      <w:r>
        <w:t>orkforce</w:t>
      </w:r>
    </w:p>
    <w:p w14:paraId="1859CD87" w14:textId="24903DA5" w:rsidR="002B4A86" w:rsidRPr="00175981" w:rsidRDefault="002B4A86" w:rsidP="00086EEF">
      <w:pPr>
        <w:jc w:val="both"/>
        <w:rPr>
          <w:vertAlign w:val="superscript"/>
        </w:rPr>
      </w:pPr>
      <w:r>
        <w:t xml:space="preserve">Many of the employees </w:t>
      </w:r>
      <w:r w:rsidR="00F45E79">
        <w:t xml:space="preserve">in the stonemason industry </w:t>
      </w:r>
      <w:r>
        <w:t xml:space="preserve">who are directly engaged in activities with a high risk of exposure to </w:t>
      </w:r>
      <w:r w:rsidR="00C433D9">
        <w:t>RCS</w:t>
      </w:r>
      <w:r>
        <w:t xml:space="preserve"> enter the industry with</w:t>
      </w:r>
      <w:r w:rsidR="00B07BD9">
        <w:t>out</w:t>
      </w:r>
      <w:r>
        <w:t xml:space="preserve"> </w:t>
      </w:r>
      <w:r w:rsidR="00B07BD9">
        <w:t>undertaking</w:t>
      </w:r>
      <w:r>
        <w:t xml:space="preserve"> formal qualifications or training</w:t>
      </w:r>
      <w:r w:rsidR="002C6E6B">
        <w:t xml:space="preserve">. </w:t>
      </w:r>
      <w:r w:rsidR="002D339F">
        <w:t>Over time</w:t>
      </w:r>
      <w:r>
        <w:t xml:space="preserve"> the </w:t>
      </w:r>
      <w:r w:rsidR="00B07BD9">
        <w:t>barriers for workers seeking to enter the stonemason industry</w:t>
      </w:r>
      <w:r>
        <w:t xml:space="preserve"> ha</w:t>
      </w:r>
      <w:r w:rsidR="002D339F">
        <w:t>ve</w:t>
      </w:r>
      <w:r>
        <w:t xml:space="preserve"> </w:t>
      </w:r>
      <w:r w:rsidR="005D6F35">
        <w:t xml:space="preserve">decreased </w:t>
      </w:r>
      <w:r>
        <w:t>due to the ease of working with engineered stone compared to traditional stone products.</w:t>
      </w:r>
      <w:r w:rsidR="0090711E" w:rsidRPr="00DA68C8">
        <w:rPr>
          <w:vertAlign w:val="superscript"/>
        </w:rPr>
        <w:footnoteReference w:id="27"/>
      </w:r>
      <w:r w:rsidRPr="00175981">
        <w:rPr>
          <w:vertAlign w:val="superscript"/>
        </w:rPr>
        <w:t xml:space="preserve"> </w:t>
      </w:r>
    </w:p>
    <w:p w14:paraId="3CA4FC4D" w14:textId="09FDC31C" w:rsidR="00086EEF" w:rsidRPr="002C6E6B" w:rsidRDefault="002C6E6B" w:rsidP="00175981">
      <w:pPr>
        <w:jc w:val="both"/>
      </w:pPr>
      <w:r>
        <w:t>E</w:t>
      </w:r>
      <w:r w:rsidR="002B4A86">
        <w:t xml:space="preserve">mployees </w:t>
      </w:r>
      <w:r>
        <w:t xml:space="preserve">new to the industry </w:t>
      </w:r>
      <w:r w:rsidR="002B4A86">
        <w:t xml:space="preserve">frequently </w:t>
      </w:r>
      <w:r w:rsidR="00D446E4">
        <w:t xml:space="preserve">rely on </w:t>
      </w:r>
      <w:r w:rsidR="002B4A86">
        <w:t>on</w:t>
      </w:r>
      <w:r w:rsidR="00D446E4">
        <w:t>-</w:t>
      </w:r>
      <w:r w:rsidR="002B4A86">
        <w:t>the</w:t>
      </w:r>
      <w:r w:rsidR="00D446E4">
        <w:t>-</w:t>
      </w:r>
      <w:r w:rsidR="002B4A86">
        <w:t>job training</w:t>
      </w:r>
      <w:r w:rsidR="00CD32D1">
        <w:t xml:space="preserve"> which can result in</w:t>
      </w:r>
      <w:r w:rsidR="00F45E79">
        <w:t xml:space="preserve"> </w:t>
      </w:r>
      <w:r w:rsidR="002B4A86">
        <w:t>their knowledge</w:t>
      </w:r>
      <w:r w:rsidR="00F45E79">
        <w:t xml:space="preserve"> of risk-control measures</w:t>
      </w:r>
      <w:r w:rsidR="002B4A86">
        <w:t xml:space="preserve"> </w:t>
      </w:r>
      <w:r w:rsidR="00CD32D1">
        <w:t>being</w:t>
      </w:r>
      <w:r w:rsidR="002B4A86">
        <w:t xml:space="preserve"> dependent upon the preferred practices of </w:t>
      </w:r>
      <w:r>
        <w:t xml:space="preserve">an </w:t>
      </w:r>
      <w:r w:rsidR="00CD32D1">
        <w:t>employer or</w:t>
      </w:r>
      <w:r w:rsidR="002B4A86">
        <w:t xml:space="preserve"> workplace. </w:t>
      </w:r>
      <w:r w:rsidR="005D6F35">
        <w:t>I</w:t>
      </w:r>
      <w:r w:rsidR="002B4A86">
        <w:t>nformal training processes may be influenced by cultural f</w:t>
      </w:r>
      <w:r w:rsidR="00D446E4">
        <w:t>actors</w:t>
      </w:r>
      <w:r w:rsidR="002B4A86">
        <w:t xml:space="preserve"> </w:t>
      </w:r>
      <w:r>
        <w:t>rather than an industry-approved mandated health and safety standard</w:t>
      </w:r>
      <w:r w:rsidR="008621E7">
        <w:t>.</w:t>
      </w:r>
      <w:r w:rsidR="002626F4">
        <w:rPr>
          <w:rStyle w:val="FootnoteReference"/>
        </w:rPr>
        <w:footnoteReference w:id="28"/>
      </w:r>
      <w:r w:rsidR="002626F4">
        <w:t xml:space="preserve"> </w:t>
      </w:r>
      <w:r w:rsidR="00D20649">
        <w:t xml:space="preserve">Whilst </w:t>
      </w:r>
      <w:r w:rsidR="0052224F">
        <w:t>stonemason</w:t>
      </w:r>
      <w:r w:rsidR="00D20649">
        <w:t xml:space="preserve"> businesses have indicated that an apprenticeship is often preferred, employee </w:t>
      </w:r>
      <w:r w:rsidR="002626F4">
        <w:t>stakeholders have noted that the prerequisite of a formal</w:t>
      </w:r>
      <w:r w:rsidR="005D6F35">
        <w:t xml:space="preserve"> qualification </w:t>
      </w:r>
      <w:r w:rsidR="002626F4">
        <w:t>is sometimes relaxed depending on the sector and size of business operations.</w:t>
      </w:r>
      <w:r>
        <w:t xml:space="preserve"> Evidence suggests that this has</w:t>
      </w:r>
      <w:r w:rsidR="002B4A86">
        <w:t xml:space="preserve"> resulted in </w:t>
      </w:r>
      <w:r>
        <w:t xml:space="preserve">a </w:t>
      </w:r>
      <w:r w:rsidR="002B4A86">
        <w:t>loss of professional knowledge across high risk industries, such as stonemasonry, including how to identify hazards, maintain equipment and correctly wear personal protective equipment.</w:t>
      </w:r>
      <w:r>
        <w:rPr>
          <w:rStyle w:val="FootnoteReference"/>
        </w:rPr>
        <w:footnoteReference w:id="29"/>
      </w:r>
      <w:r>
        <w:t xml:space="preserve"> </w:t>
      </w:r>
      <w:r w:rsidR="002B4A86">
        <w:t>This loss of professional knowledge extends beyond employees directly involved in processing engineered stone</w:t>
      </w:r>
      <w:r w:rsidR="00D446E4">
        <w:t>,</w:t>
      </w:r>
      <w:r w:rsidR="002B4A86">
        <w:t xml:space="preserve"> to the office staff who may be involved in workplace OHS management.</w:t>
      </w:r>
      <w:r w:rsidR="00E70B41">
        <w:t xml:space="preserve"> </w:t>
      </w:r>
      <w:r w:rsidR="002B4A86">
        <w:t>S</w:t>
      </w:r>
      <w:r w:rsidR="006B1089">
        <w:t>takeholders</w:t>
      </w:r>
      <w:r w:rsidR="00AF3F58">
        <w:t xml:space="preserve"> consulted for this RIS</w:t>
      </w:r>
      <w:r w:rsidR="006B1089">
        <w:t xml:space="preserve"> </w:t>
      </w:r>
      <w:r w:rsidR="002B4A86">
        <w:t xml:space="preserve">have expressed that the ability for workplaces to provide adequate training to employees is often </w:t>
      </w:r>
      <w:r>
        <w:t>dependent</w:t>
      </w:r>
      <w:r w:rsidR="002B4A86">
        <w:t xml:space="preserve"> upon the size of the </w:t>
      </w:r>
      <w:r w:rsidR="005D6F35">
        <w:t>business</w:t>
      </w:r>
      <w:r w:rsidR="002B4A86">
        <w:t xml:space="preserve">, industry conditions and the availability of resources. As a result, there </w:t>
      </w:r>
      <w:r>
        <w:t>may be</w:t>
      </w:r>
      <w:r w:rsidR="00F130E0">
        <w:t xml:space="preserve"> </w:t>
      </w:r>
      <w:r w:rsidR="002B4A86">
        <w:t>inconsistenc</w:t>
      </w:r>
      <w:r w:rsidR="00F130E0">
        <w:t>ies</w:t>
      </w:r>
      <w:r w:rsidR="002B4A86">
        <w:t xml:space="preserve"> in the level </w:t>
      </w:r>
      <w:r w:rsidR="00D446E4">
        <w:t xml:space="preserve">of </w:t>
      </w:r>
      <w:r w:rsidR="002B4A86">
        <w:t xml:space="preserve">professional knowledge </w:t>
      </w:r>
      <w:r>
        <w:t>that exists</w:t>
      </w:r>
      <w:r w:rsidR="002B4A86">
        <w:t xml:space="preserve"> and </w:t>
      </w:r>
      <w:r>
        <w:t xml:space="preserve">is </w:t>
      </w:r>
      <w:r w:rsidR="002B4A86">
        <w:t xml:space="preserve">required by employees working across </w:t>
      </w:r>
      <w:r>
        <w:t>relevant industries</w:t>
      </w:r>
      <w:r w:rsidR="002B4A86">
        <w:t>.</w:t>
      </w:r>
    </w:p>
    <w:p w14:paraId="06BB18FB" w14:textId="2C56856F" w:rsidR="002B4A86" w:rsidRPr="00086EEF" w:rsidRDefault="002B4A86" w:rsidP="003742D3">
      <w:pPr>
        <w:pStyle w:val="Heading3"/>
      </w:pPr>
      <w:r w:rsidRPr="00CD6EFC">
        <w:t xml:space="preserve">Lack of </w:t>
      </w:r>
      <w:r w:rsidR="006B1089">
        <w:t>i</w:t>
      </w:r>
      <w:r>
        <w:t xml:space="preserve">nformation </w:t>
      </w:r>
      <w:r w:rsidR="006B1089">
        <w:t>r</w:t>
      </w:r>
      <w:r>
        <w:t xml:space="preserve">egarding </w:t>
      </w:r>
      <w:r w:rsidR="006B1089">
        <w:t>h</w:t>
      </w:r>
      <w:r>
        <w:t>ealth</w:t>
      </w:r>
      <w:r w:rsidRPr="00CD6EFC">
        <w:t xml:space="preserve"> </w:t>
      </w:r>
      <w:r w:rsidR="006B1089">
        <w:t>i</w:t>
      </w:r>
      <w:r w:rsidRPr="00CD6EFC">
        <w:t>mpacts</w:t>
      </w:r>
    </w:p>
    <w:p w14:paraId="52BA07C2" w14:textId="578FCEA7" w:rsidR="002B4A86" w:rsidRPr="002B4A86" w:rsidRDefault="00CB0D28" w:rsidP="00396993">
      <w:r>
        <w:t xml:space="preserve">Industry stakeholders have noted that </w:t>
      </w:r>
      <w:r w:rsidR="00870BA1">
        <w:t xml:space="preserve">there is an </w:t>
      </w:r>
      <w:r w:rsidR="00C52EA7">
        <w:t>overall</w:t>
      </w:r>
      <w:r w:rsidR="002B4A86" w:rsidRPr="002B4A86">
        <w:t xml:space="preserve"> lack of awareness regarding the severity of the health impacts resulting from silica dust</w:t>
      </w:r>
      <w:r w:rsidR="002B4A86" w:rsidRPr="002B4A86" w:rsidDel="00F45E79">
        <w:t xml:space="preserve"> </w:t>
      </w:r>
      <w:r w:rsidR="002B4A86" w:rsidRPr="002B4A86">
        <w:t xml:space="preserve">across all </w:t>
      </w:r>
      <w:r w:rsidR="00086EEF">
        <w:t xml:space="preserve">relevant </w:t>
      </w:r>
      <w:r w:rsidR="002B4A86" w:rsidRPr="002B4A86">
        <w:t>sectors.</w:t>
      </w:r>
      <w:r w:rsidR="00086EEF">
        <w:rPr>
          <w:rStyle w:val="FootnoteReference"/>
        </w:rPr>
        <w:footnoteReference w:id="30"/>
      </w:r>
      <w:r w:rsidR="002B4A86" w:rsidRPr="002B4A86">
        <w:t xml:space="preserve"> Whilst </w:t>
      </w:r>
      <w:r w:rsidR="00C52EA7">
        <w:t>employers</w:t>
      </w:r>
      <w:r>
        <w:t xml:space="preserve"> have indicated that </w:t>
      </w:r>
      <w:r w:rsidR="002B4A86" w:rsidRPr="002B4A86">
        <w:t xml:space="preserve">awareness has increased </w:t>
      </w:r>
      <w:r w:rsidR="008621E7">
        <w:t xml:space="preserve">significantly </w:t>
      </w:r>
      <w:r w:rsidR="002B4A86" w:rsidRPr="002B4A86">
        <w:t>in response to the ban on dry cutting in August 2019</w:t>
      </w:r>
      <w:r w:rsidR="008621E7">
        <w:t xml:space="preserve">, the high priority the disease has now been given by </w:t>
      </w:r>
      <w:r w:rsidR="4E9E0024" w:rsidDel="002F0176">
        <w:t>WorkSafe</w:t>
      </w:r>
      <w:r w:rsidR="002B4A86" w:rsidRPr="002B4A86">
        <w:t>,</w:t>
      </w:r>
      <w:r w:rsidR="00D446E4">
        <w:t xml:space="preserve"> as well as the increase in diagnoses of silicosis,</w:t>
      </w:r>
      <w:r w:rsidR="002B4A86" w:rsidRPr="002B4A86">
        <w:t xml:space="preserve"> </w:t>
      </w:r>
      <w:r w:rsidR="00AE5897">
        <w:t xml:space="preserve">anecdotal information suggests </w:t>
      </w:r>
      <w:r w:rsidR="002B4A86" w:rsidRPr="002B4A86">
        <w:t xml:space="preserve">there </w:t>
      </w:r>
      <w:r w:rsidR="00AE5897">
        <w:t>is still some</w:t>
      </w:r>
      <w:r w:rsidR="002B4A86" w:rsidRPr="002B4A86">
        <w:t xml:space="preserve"> </w:t>
      </w:r>
      <w:r>
        <w:t>employee</w:t>
      </w:r>
      <w:r w:rsidR="002B4A86" w:rsidRPr="002B4A86">
        <w:t xml:space="preserve"> uncertainty toward what constitutes a hazardous level of silica dust exposure in the workplace and how to effectively control it</w:t>
      </w:r>
      <w:r w:rsidR="00086EEF">
        <w:t>.</w:t>
      </w:r>
      <w:r w:rsidR="00086EEF">
        <w:rPr>
          <w:rStyle w:val="FootnoteReference"/>
        </w:rPr>
        <w:footnoteReference w:id="31"/>
      </w:r>
      <w:r>
        <w:t xml:space="preserve"> </w:t>
      </w:r>
      <w:r w:rsidR="001E7793">
        <w:t>Employee representatives</w:t>
      </w:r>
      <w:r>
        <w:t xml:space="preserve"> have indicated that employees</w:t>
      </w:r>
      <w:r w:rsidR="00C52EA7">
        <w:t>’</w:t>
      </w:r>
      <w:r>
        <w:t xml:space="preserve"> awareness of health impacts is more likely to be lower </w:t>
      </w:r>
      <w:r w:rsidR="00C52EA7">
        <w:t>within businesses with smaller operations, limited financial resources or higher proportions of non-English speaking workers.</w:t>
      </w:r>
    </w:p>
    <w:p w14:paraId="45C88E9E" w14:textId="349FE536" w:rsidR="002B4A86" w:rsidRPr="002B4A86" w:rsidRDefault="002B4A86" w:rsidP="00396993">
      <w:r w:rsidRPr="002B4A86">
        <w:t xml:space="preserve">Without </w:t>
      </w:r>
      <w:r w:rsidR="00F130E0">
        <w:t>adequate understanding of the risk of silica exposure</w:t>
      </w:r>
      <w:r w:rsidRPr="002B4A86">
        <w:t xml:space="preserve">, employees may </w:t>
      </w:r>
      <w:r w:rsidR="00D446E4">
        <w:t>underestimate</w:t>
      </w:r>
      <w:r w:rsidRPr="002B4A86">
        <w:t xml:space="preserve"> the risk involved with processing materials such as engineered stone</w:t>
      </w:r>
      <w:r w:rsidR="00D446E4">
        <w:t>,</w:t>
      </w:r>
      <w:r w:rsidRPr="002B4A86">
        <w:t xml:space="preserve"> and therefore </w:t>
      </w:r>
      <w:r w:rsidR="00674042">
        <w:t>not appreciate the importance of utilising effective control</w:t>
      </w:r>
      <w:r w:rsidRPr="002B4A86">
        <w:t xml:space="preserve"> measures to mitigate </w:t>
      </w:r>
      <w:r w:rsidR="00F130E0">
        <w:t>risks</w:t>
      </w:r>
      <w:r w:rsidRPr="002B4A86">
        <w:t xml:space="preserve">. </w:t>
      </w:r>
      <w:r w:rsidR="0070293F">
        <w:t xml:space="preserve">Business consultations have revealed that some employers </w:t>
      </w:r>
      <w:r w:rsidR="00215666">
        <w:t xml:space="preserve">may </w:t>
      </w:r>
      <w:r w:rsidR="0070293F">
        <w:t xml:space="preserve">believe that updating to </w:t>
      </w:r>
      <w:r w:rsidR="00E470F6">
        <w:t xml:space="preserve">wet cutting </w:t>
      </w:r>
      <w:r w:rsidR="0070293F">
        <w:t>processes eliminates</w:t>
      </w:r>
      <w:r w:rsidR="00E470F6">
        <w:t xml:space="preserve"> all</w:t>
      </w:r>
      <w:r w:rsidR="0070293F">
        <w:t xml:space="preserve"> </w:t>
      </w:r>
      <w:r w:rsidR="00215666">
        <w:t>health</w:t>
      </w:r>
      <w:r w:rsidR="0070293F">
        <w:t xml:space="preserve"> risk</w:t>
      </w:r>
      <w:r w:rsidR="00215666">
        <w:t>s,</w:t>
      </w:r>
      <w:r w:rsidR="0070293F">
        <w:t xml:space="preserve"> leaving other control measures</w:t>
      </w:r>
      <w:r w:rsidR="00E470F6">
        <w:t xml:space="preserve"> </w:t>
      </w:r>
      <w:r w:rsidR="00215666">
        <w:t>redundant</w:t>
      </w:r>
      <w:r w:rsidR="00E470F6">
        <w:t xml:space="preserve"> such as respiratory protective equipment</w:t>
      </w:r>
      <w:r w:rsidR="0070293F">
        <w:t>. However, while th</w:t>
      </w:r>
      <w:r w:rsidR="00215666">
        <w:t>ese processes</w:t>
      </w:r>
      <w:r w:rsidR="0070293F">
        <w:t xml:space="preserve"> significantl</w:t>
      </w:r>
      <w:r w:rsidR="00215666">
        <w:t xml:space="preserve">y </w:t>
      </w:r>
      <w:r w:rsidR="0070293F">
        <w:t>reduce the level of exposure in the workplace,</w:t>
      </w:r>
      <w:r w:rsidR="00215666">
        <w:t xml:space="preserve"> </w:t>
      </w:r>
      <w:r w:rsidR="00E470F6">
        <w:t>employee</w:t>
      </w:r>
      <w:r w:rsidR="00215666">
        <w:t xml:space="preserve"> </w:t>
      </w:r>
      <w:r w:rsidR="00E470F6">
        <w:t>representatives</w:t>
      </w:r>
      <w:r w:rsidR="00215666">
        <w:t xml:space="preserve"> have asserted that</w:t>
      </w:r>
      <w:r w:rsidR="0070293F">
        <w:t xml:space="preserve"> a combination of control measures </w:t>
      </w:r>
      <w:r w:rsidR="00215666">
        <w:t>is</w:t>
      </w:r>
      <w:r w:rsidR="0070293F">
        <w:t xml:space="preserve"> required</w:t>
      </w:r>
      <w:r w:rsidR="00E470F6">
        <w:t xml:space="preserve"> to </w:t>
      </w:r>
      <w:r w:rsidR="00E470F6">
        <w:lastRenderedPageBreak/>
        <w:t>adequately protect workers</w:t>
      </w:r>
      <w:r w:rsidR="0070293F">
        <w:t xml:space="preserve">. </w:t>
      </w:r>
      <w:r w:rsidR="00215666">
        <w:t xml:space="preserve">As this misinformation is passed on, </w:t>
      </w:r>
      <w:r w:rsidRPr="002B4A86">
        <w:t>employees may be unaware of the notable health risks still associated with wet cutting techniques such as the disposa</w:t>
      </w:r>
      <w:r w:rsidR="002D339F">
        <w:t>l</w:t>
      </w:r>
      <w:r w:rsidRPr="002B4A86">
        <w:t xml:space="preserve"> and treatment of contaminated water or the cleaning of contaminated work areas.</w:t>
      </w:r>
      <w:r w:rsidR="00086EEF">
        <w:rPr>
          <w:rStyle w:val="FootnoteReference"/>
        </w:rPr>
        <w:footnoteReference w:id="32"/>
      </w:r>
      <w:r w:rsidRPr="002B4A86">
        <w:t xml:space="preserve"> </w:t>
      </w:r>
      <w:r w:rsidR="00BB4E47">
        <w:t xml:space="preserve">Use of recycled water that has not been </w:t>
      </w:r>
      <w:r w:rsidR="00204A99">
        <w:t>adequately</w:t>
      </w:r>
      <w:r w:rsidR="00BB4E47">
        <w:t xml:space="preserve"> treated in an integrated water delivery system, and the use of compressed air for personal or area cleaning have been reported by occupational </w:t>
      </w:r>
      <w:r w:rsidR="00204A99">
        <w:t xml:space="preserve">hygienists to lead to unacceptably high risk of exposure to RCS. </w:t>
      </w:r>
      <w:r w:rsidR="00A01C26">
        <w:t xml:space="preserve">This </w:t>
      </w:r>
      <w:r w:rsidR="5541C5F6">
        <w:t>suggests</w:t>
      </w:r>
      <w:r w:rsidR="00A01C26">
        <w:t xml:space="preserve"> that </w:t>
      </w:r>
      <w:r w:rsidR="6C713CA9">
        <w:t xml:space="preserve">some </w:t>
      </w:r>
      <w:r w:rsidR="00A01C26">
        <w:t xml:space="preserve">employers </w:t>
      </w:r>
      <w:r w:rsidR="00502F5C">
        <w:t xml:space="preserve">may have a lack of understanding </w:t>
      </w:r>
      <w:r w:rsidR="0080487E">
        <w:t>about how to fulfil their</w:t>
      </w:r>
      <w:r w:rsidR="00674042">
        <w:t xml:space="preserve"> </w:t>
      </w:r>
      <w:r w:rsidR="0080487E">
        <w:t xml:space="preserve">duties under the current </w:t>
      </w:r>
      <w:r w:rsidR="00406541">
        <w:t xml:space="preserve">OHS Regulations to reduce </w:t>
      </w:r>
      <w:r w:rsidR="00D8135E">
        <w:t>risk as far as is reasonably practicable</w:t>
      </w:r>
      <w:r w:rsidR="007B71DB">
        <w:t xml:space="preserve"> </w:t>
      </w:r>
    </w:p>
    <w:p w14:paraId="3BF69297" w14:textId="28035C5B" w:rsidR="006C1ACA" w:rsidRDefault="00A42CC9" w:rsidP="00396993">
      <w:r>
        <w:t>A l</w:t>
      </w:r>
      <w:r w:rsidR="002B4A86" w:rsidRPr="002B4A86">
        <w:t xml:space="preserve">ack of </w:t>
      </w:r>
      <w:r w:rsidR="004D3BD9">
        <w:t>understanding of</w:t>
      </w:r>
      <w:r w:rsidR="002B4A86" w:rsidRPr="002B4A86">
        <w:t xml:space="preserve"> health impacts has</w:t>
      </w:r>
      <w:r w:rsidR="004D3BD9">
        <w:t xml:space="preserve"> led to </w:t>
      </w:r>
      <w:r w:rsidR="002B4A86" w:rsidRPr="002B4A86">
        <w:t xml:space="preserve">differing views </w:t>
      </w:r>
      <w:r>
        <w:t>emerging</w:t>
      </w:r>
      <w:r w:rsidR="002B4A86" w:rsidRPr="002B4A86">
        <w:t xml:space="preserve"> with respect to the most appropriate health screening methods.</w:t>
      </w:r>
      <w:r w:rsidR="00870BA1">
        <w:t xml:space="preserve"> </w:t>
      </w:r>
      <w:r w:rsidR="00DD01D2">
        <w:t xml:space="preserve">As </w:t>
      </w:r>
      <w:r w:rsidR="00753824">
        <w:t>outlined</w:t>
      </w:r>
      <w:r w:rsidR="00DD01D2">
        <w:t xml:space="preserve"> in the National Dust Disease Taskforce Report, s</w:t>
      </w:r>
      <w:r w:rsidR="00870BA1">
        <w:t>takeholders have been critical of the minimum health monitoring processes required under the regulations</w:t>
      </w:r>
      <w:r w:rsidR="00D964A2">
        <w:t xml:space="preserve"> as this has led to inconsistencies in the level of health services provided by employers</w:t>
      </w:r>
      <w:r w:rsidR="002B4A86" w:rsidRPr="002B4A86">
        <w:t>.</w:t>
      </w:r>
      <w:r w:rsidR="00BC759D">
        <w:t xml:space="preserve"> </w:t>
      </w:r>
      <w:r w:rsidR="006C1ACA">
        <w:t xml:space="preserve">The Taskforce </w:t>
      </w:r>
      <w:r w:rsidR="00BC759D">
        <w:rPr>
          <w:rFonts w:asciiTheme="minorHAnsi" w:hAnsiTheme="minorHAnsi" w:cstheme="minorHAnsi"/>
          <w:szCs w:val="20"/>
        </w:rPr>
        <w:t>heard that the use of conventional chest X</w:t>
      </w:r>
      <w:r w:rsidR="004C0F16">
        <w:rPr>
          <w:rFonts w:asciiTheme="minorHAnsi" w:hAnsiTheme="minorHAnsi" w:cstheme="minorHAnsi"/>
          <w:szCs w:val="20"/>
        </w:rPr>
        <w:t>-</w:t>
      </w:r>
      <w:r w:rsidR="00BC759D">
        <w:rPr>
          <w:rFonts w:asciiTheme="minorHAnsi" w:hAnsiTheme="minorHAnsi" w:cstheme="minorHAnsi"/>
          <w:szCs w:val="20"/>
        </w:rPr>
        <w:t xml:space="preserve">rays and spirometry may not detect the early stages of silicosis. There </w:t>
      </w:r>
      <w:r w:rsidR="00EE1807">
        <w:rPr>
          <w:rFonts w:asciiTheme="minorHAnsi" w:hAnsiTheme="minorHAnsi" w:cstheme="minorHAnsi"/>
          <w:szCs w:val="20"/>
        </w:rPr>
        <w:t xml:space="preserve">was </w:t>
      </w:r>
      <w:r w:rsidR="00FC46EC">
        <w:rPr>
          <w:rFonts w:asciiTheme="minorHAnsi" w:hAnsiTheme="minorHAnsi" w:cstheme="minorHAnsi"/>
          <w:szCs w:val="20"/>
        </w:rPr>
        <w:t>a general view</w:t>
      </w:r>
      <w:r w:rsidR="00BC759D">
        <w:rPr>
          <w:rFonts w:asciiTheme="minorHAnsi" w:hAnsiTheme="minorHAnsi" w:cstheme="minorHAnsi"/>
          <w:szCs w:val="20"/>
        </w:rPr>
        <w:t xml:space="preserve"> that </w:t>
      </w:r>
      <w:r w:rsidR="00FC46EC">
        <w:rPr>
          <w:rFonts w:asciiTheme="minorHAnsi" w:hAnsiTheme="minorHAnsi" w:cstheme="minorHAnsi"/>
          <w:szCs w:val="20"/>
        </w:rPr>
        <w:t>there needed to be a nationally</w:t>
      </w:r>
      <w:r w:rsidR="00BC759D">
        <w:rPr>
          <w:rFonts w:asciiTheme="minorHAnsi" w:hAnsiTheme="minorHAnsi" w:cstheme="minorHAnsi"/>
          <w:szCs w:val="20"/>
        </w:rPr>
        <w:t xml:space="preserve"> consistent and comprehensive program to make screening available to all exposed workers and that there must be consistent national standards in the methodology of screening and case detection.</w:t>
      </w:r>
      <w:r w:rsidR="00086EEF">
        <w:rPr>
          <w:rStyle w:val="FootnoteReference"/>
        </w:rPr>
        <w:footnoteReference w:id="33"/>
      </w:r>
      <w:r w:rsidR="00D964A2">
        <w:t xml:space="preserve"> </w:t>
      </w:r>
    </w:p>
    <w:p w14:paraId="0C9324D9" w14:textId="7C9A0674" w:rsidR="00086EEF" w:rsidRDefault="00447581" w:rsidP="00396993">
      <w:r>
        <w:t>S</w:t>
      </w:r>
      <w:r w:rsidR="00D964A2">
        <w:t>maller businesses with less financial resources tend to provide less health monitoring services to employees.</w:t>
      </w:r>
      <w:r w:rsidR="00523490">
        <w:t xml:space="preserve"> </w:t>
      </w:r>
      <w:r w:rsidR="002B4A86" w:rsidRPr="002B4A86">
        <w:t>This also has an impact on health practitioners and their ability to accurately assess the fitness of employees to work within high risk industries. This is of particular importance due to the delayed nature of silicosis symptoms which may go undetected without extensive professional health screenings.</w:t>
      </w:r>
      <w:r w:rsidR="00086EEF">
        <w:rPr>
          <w:rStyle w:val="FootnoteReference"/>
        </w:rPr>
        <w:footnoteReference w:id="34"/>
      </w:r>
      <w:r w:rsidR="00837E28">
        <w:t xml:space="preserve"> In addition, employees may not prioritise their own health until they see </w:t>
      </w:r>
      <w:r w:rsidR="00AB1464">
        <w:t>the effect that poor health and safety practices, combined with RCS exposure, has on others.</w:t>
      </w:r>
      <w:r w:rsidR="00AB1464">
        <w:rPr>
          <w:rStyle w:val="FootnoteReference"/>
        </w:rPr>
        <w:footnoteReference w:id="35"/>
      </w:r>
    </w:p>
    <w:p w14:paraId="5E331E1C" w14:textId="499FA4F7" w:rsidR="00086EEF" w:rsidRDefault="002B4A86" w:rsidP="00396993">
      <w:r w:rsidRPr="002B4A86">
        <w:t>Stakeholder consultations also revealed that employees may be reluctant to seek health information and attend health screening appointments out of fear of the consequences which may accompany a positive diagnosis.</w:t>
      </w:r>
      <w:r w:rsidR="00086EEF">
        <w:rPr>
          <w:rStyle w:val="FootnoteReference"/>
        </w:rPr>
        <w:footnoteReference w:id="36"/>
      </w:r>
      <w:r w:rsidRPr="002B4A86">
        <w:t xml:space="preserve"> These consequences may include loss of immediate employment, forced exit from the industry in which they have been trained</w:t>
      </w:r>
      <w:r w:rsidR="00D446E4">
        <w:t>,</w:t>
      </w:r>
      <w:r w:rsidRPr="002B4A86">
        <w:t xml:space="preserve"> and personal trauma associated with undergoing treatment.</w:t>
      </w:r>
    </w:p>
    <w:p w14:paraId="110DA093" w14:textId="64383580" w:rsidR="00513AD5" w:rsidRDefault="007A04A7" w:rsidP="007A04A7">
      <w:pPr>
        <w:pStyle w:val="Heading2"/>
      </w:pPr>
      <w:bookmarkStart w:id="82" w:name="_Ref43304911"/>
      <w:r>
        <w:t>Poor compliance levels</w:t>
      </w:r>
      <w:bookmarkEnd w:id="82"/>
    </w:p>
    <w:p w14:paraId="57E73127" w14:textId="6BE5CFEA" w:rsidR="003C3543" w:rsidRDefault="00D26C70" w:rsidP="00396993">
      <w:r>
        <w:t>High</w:t>
      </w:r>
      <w:r w:rsidR="00513AD5">
        <w:t xml:space="preserve"> </w:t>
      </w:r>
      <w:r w:rsidR="000B5EE4">
        <w:t>levels of non-</w:t>
      </w:r>
      <w:r w:rsidR="00513AD5">
        <w:t>compliance</w:t>
      </w:r>
      <w:r w:rsidR="000F19B5">
        <w:t xml:space="preserve"> exis</w:t>
      </w:r>
      <w:r w:rsidR="000B5EE4">
        <w:t xml:space="preserve">t, particularly within the </w:t>
      </w:r>
      <w:r w:rsidR="00D446E4">
        <w:t>s</w:t>
      </w:r>
      <w:r w:rsidR="000B5EE4">
        <w:t>tonemason industry</w:t>
      </w:r>
      <w:r>
        <w:t>, despite the increasing awareness of the nature of the problem</w:t>
      </w:r>
      <w:r w:rsidR="00513AD5">
        <w:t>.</w:t>
      </w:r>
      <w:r w:rsidR="00C47E94">
        <w:t xml:space="preserve"> </w:t>
      </w:r>
      <w:r w:rsidR="00615EFB">
        <w:t xml:space="preserve">From October 2018 through to March 2020, </w:t>
      </w:r>
      <w:r w:rsidR="4E9E0024">
        <w:t>WorkSafe</w:t>
      </w:r>
      <w:r w:rsidR="00447581">
        <w:t xml:space="preserve"> visited </w:t>
      </w:r>
      <w:r w:rsidR="00D57ADB">
        <w:t>307</w:t>
      </w:r>
      <w:r w:rsidR="00447581">
        <w:t xml:space="preserve"> </w:t>
      </w:r>
      <w:r w:rsidR="003C3543">
        <w:t xml:space="preserve">stonemason </w:t>
      </w:r>
      <w:r w:rsidR="00447581">
        <w:t xml:space="preserve">workplaces and issued </w:t>
      </w:r>
      <w:r w:rsidR="00D57ADB">
        <w:t>452</w:t>
      </w:r>
      <w:r w:rsidR="00615EFB">
        <w:t xml:space="preserve"> silica-related notices for </w:t>
      </w:r>
      <w:r w:rsidR="00077E0A">
        <w:t>non-compliance with OHS legislation and regulation</w:t>
      </w:r>
      <w:r w:rsidR="00447581">
        <w:t>s</w:t>
      </w:r>
      <w:r w:rsidR="00B340BC">
        <w:t>.</w:t>
      </w:r>
    </w:p>
    <w:p w14:paraId="49F52491" w14:textId="75290621" w:rsidR="00532DF0" w:rsidRDefault="00532DF0" w:rsidP="00396993">
      <w:r>
        <w:t xml:space="preserve">Initially there were high numbers of non-compliance notices </w:t>
      </w:r>
      <w:r w:rsidR="00D04C9B">
        <w:t>issued</w:t>
      </w:r>
      <w:r>
        <w:t xml:space="preserve">, </w:t>
      </w:r>
      <w:r w:rsidR="00E14D9E">
        <w:t>with</w:t>
      </w:r>
      <w:r w:rsidR="00FB3C04">
        <w:t xml:space="preserve"> </w:t>
      </w:r>
      <w:r w:rsidR="00BE4CD7">
        <w:t xml:space="preserve">83 per cent of inspections </w:t>
      </w:r>
      <w:r w:rsidR="00FB5A52">
        <w:t>in October 2018</w:t>
      </w:r>
      <w:r w:rsidR="00E14D9E">
        <w:t xml:space="preserve"> resulting in a non-compliance notice being </w:t>
      </w:r>
      <w:r w:rsidR="00F45E79">
        <w:t>issued</w:t>
      </w:r>
      <w:r w:rsidR="00E14D9E">
        <w:t xml:space="preserve">, as shown in </w:t>
      </w:r>
      <w:r w:rsidR="00E14D9E">
        <w:fldChar w:fldCharType="begin"/>
      </w:r>
      <w:r w:rsidR="00E14D9E">
        <w:instrText xml:space="preserve"> REF _Ref35624094 \r \h  \* MERGEFORMAT </w:instrText>
      </w:r>
      <w:r w:rsidR="00E14D9E">
        <w:fldChar w:fldCharType="separate"/>
      </w:r>
      <w:r w:rsidR="004071FC">
        <w:t>Chart 2.4</w:t>
      </w:r>
      <w:r w:rsidR="00E14D9E">
        <w:fldChar w:fldCharType="end"/>
      </w:r>
      <w:r w:rsidR="00FB5A52">
        <w:t xml:space="preserve">. However, </w:t>
      </w:r>
      <w:r w:rsidR="00050F78">
        <w:t xml:space="preserve">the </w:t>
      </w:r>
      <w:r w:rsidR="001D2007">
        <w:t>number</w:t>
      </w:r>
      <w:r w:rsidR="003307A0">
        <w:t xml:space="preserve"> of</w:t>
      </w:r>
      <w:r w:rsidR="00F45E79">
        <w:t xml:space="preserve"> </w:t>
      </w:r>
      <w:r w:rsidR="003C3543">
        <w:t>stonemason</w:t>
      </w:r>
      <w:r w:rsidR="00F45E79">
        <w:t xml:space="preserve"> workplaces issued with a </w:t>
      </w:r>
      <w:r w:rsidR="003307A0">
        <w:t xml:space="preserve">silica-related notice </w:t>
      </w:r>
      <w:r w:rsidR="001D2007">
        <w:t xml:space="preserve">as a proportion of total inspections has been </w:t>
      </w:r>
      <w:r w:rsidR="00834D10">
        <w:t>trending downwards</w:t>
      </w:r>
      <w:r w:rsidR="005F7E89">
        <w:t>, to 10</w:t>
      </w:r>
      <w:r w:rsidR="002509F3">
        <w:t xml:space="preserve"> per cent</w:t>
      </w:r>
      <w:r w:rsidR="005F7E89">
        <w:t xml:space="preserve"> </w:t>
      </w:r>
      <w:r w:rsidR="00696CE9">
        <w:t>as of October 2019</w:t>
      </w:r>
      <w:r>
        <w:t xml:space="preserve">. </w:t>
      </w:r>
      <w:r w:rsidR="002509F3">
        <w:t>In the six months following the</w:t>
      </w:r>
      <w:r>
        <w:t xml:space="preserve"> introduction of the 12-month dry grinding ban in August </w:t>
      </w:r>
      <w:r w:rsidR="00396993">
        <w:t>2019</w:t>
      </w:r>
      <w:r w:rsidR="002509F3">
        <w:t>, the average proportion of</w:t>
      </w:r>
      <w:r w:rsidR="008A168B">
        <w:t xml:space="preserve"> silica-related compliance notices </w:t>
      </w:r>
      <w:r w:rsidR="002509F3">
        <w:t>has remained relatively consistent (43 per cent), compared to the six months prior to the ban (39 per cent)</w:t>
      </w:r>
      <w:r w:rsidR="008A168B">
        <w:t>.</w:t>
      </w:r>
    </w:p>
    <w:p w14:paraId="6F8282F6" w14:textId="28A74A72" w:rsidR="00532DF0" w:rsidRDefault="00532DF0" w:rsidP="00852635">
      <w:pPr>
        <w:pStyle w:val="CaptionChart"/>
      </w:pPr>
      <w:bookmarkStart w:id="83" w:name="_Ref35624094"/>
      <w:r>
        <w:lastRenderedPageBreak/>
        <w:t xml:space="preserve">: </w:t>
      </w:r>
      <w:r w:rsidRPr="006776C4">
        <w:t xml:space="preserve">Silica notices </w:t>
      </w:r>
      <w:r>
        <w:t>over time</w:t>
      </w:r>
      <w:r w:rsidR="00DF301B">
        <w:t xml:space="preserve"> for stonemason businesses</w:t>
      </w:r>
      <w:r w:rsidRPr="006776C4">
        <w:t xml:space="preserve">, October 2018 to </w:t>
      </w:r>
      <w:bookmarkEnd w:id="83"/>
      <w:r w:rsidR="002509F3">
        <w:t xml:space="preserve">March </w:t>
      </w:r>
      <w:r w:rsidR="002130C6">
        <w:t>20</w:t>
      </w:r>
      <w:r w:rsidR="002509F3">
        <w:t>20</w:t>
      </w:r>
    </w:p>
    <w:p w14:paraId="03E3488A" w14:textId="6036F075" w:rsidR="00532DF0" w:rsidRDefault="00D57ADB" w:rsidP="00086EEF">
      <w:pPr>
        <w:jc w:val="both"/>
      </w:pPr>
      <w:r>
        <w:rPr>
          <w:noProof/>
          <w:lang w:eastAsia="en-AU"/>
        </w:rPr>
        <mc:AlternateContent>
          <mc:Choice Requires="wps">
            <w:drawing>
              <wp:anchor distT="0" distB="0" distL="114300" distR="114300" simplePos="0" relativeHeight="251658248" behindDoc="0" locked="0" layoutInCell="1" allowOverlap="1" wp14:anchorId="76450E7E" wp14:editId="7031F4D6">
                <wp:simplePos x="0" y="0"/>
                <wp:positionH relativeFrom="column">
                  <wp:posOffset>3282950</wp:posOffset>
                </wp:positionH>
                <wp:positionV relativeFrom="paragraph">
                  <wp:posOffset>116840</wp:posOffset>
                </wp:positionV>
                <wp:extent cx="930275" cy="706755"/>
                <wp:effectExtent l="0" t="0" r="0" b="0"/>
                <wp:wrapNone/>
                <wp:docPr id="40" name="TextBox 12"/>
                <wp:cNvGraphicFramePr/>
                <a:graphic xmlns:a="http://schemas.openxmlformats.org/drawingml/2006/main">
                  <a:graphicData uri="http://schemas.microsoft.com/office/word/2010/wordprocessingShape">
                    <wps:wsp>
                      <wps:cNvSpPr txBox="1"/>
                      <wps:spPr>
                        <a:xfrm>
                          <a:off x="0" y="0"/>
                          <a:ext cx="930275" cy="70675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1093C1E" w14:textId="79358CB9" w:rsidR="008C014E" w:rsidRPr="00175981" w:rsidRDefault="008C014E" w:rsidP="002130C6">
                            <w:pPr>
                              <w:rPr>
                                <w:color w:val="75787B" w:themeColor="accent6"/>
                                <w:sz w:val="16"/>
                                <w:szCs w:val="16"/>
                              </w:rPr>
                            </w:pPr>
                            <w:r w:rsidRPr="00175981">
                              <w:rPr>
                                <w:rFonts w:asciiTheme="minorHAnsi"/>
                                <w:color w:val="75787B" w:themeColor="accent6"/>
                                <w:sz w:val="16"/>
                                <w:szCs w:val="16"/>
                              </w:rPr>
                              <w:t xml:space="preserve">Introduction of 12-month dry </w:t>
                            </w:r>
                            <w:r>
                              <w:rPr>
                                <w:rFonts w:asciiTheme="minorHAnsi"/>
                                <w:color w:val="75787B" w:themeColor="accent6"/>
                                <w:sz w:val="16"/>
                                <w:szCs w:val="16"/>
                              </w:rPr>
                              <w:t>cutting</w:t>
                            </w:r>
                            <w:r w:rsidRPr="00175981">
                              <w:rPr>
                                <w:rFonts w:asciiTheme="minorHAnsi"/>
                                <w:color w:val="75787B" w:themeColor="accent6"/>
                                <w:sz w:val="16"/>
                                <w:szCs w:val="16"/>
                              </w:rPr>
                              <w:t xml:space="preserve"> ban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2" o:spid="_x0000_s1029" type="#_x0000_t202" style="position:absolute;left:0;text-align:left;margin-left:258.5pt;margin-top:9.2pt;width:73.25pt;height:55.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" filled="f" stroked="f">
                <v:textbox>
                  <w:txbxContent>
                    <w:p w14:paraId="61093C1E" w14:textId="79358CB9" w:rsidR="008C014E" w:rsidRPr="00175981" w:rsidRDefault="008C014E" w:rsidP="002130C6">
                      <w:pPr>
                        <w:rPr>
                          <w:color w:val="75787B" w:themeColor="accent6"/>
                          <w:sz w:val="16"/>
                          <w:szCs w:val="16"/>
                        </w:rPr>
                      </w:pPr>
                      <w:r w:rsidRPr="00175981">
                        <w:rPr>
                          <w:rFonts w:asciiTheme="minorHAnsi"/>
                          <w:color w:val="75787B" w:themeColor="accent6"/>
                          <w:sz w:val="16"/>
                          <w:szCs w:val="16"/>
                        </w:rPr>
                        <w:t xml:space="preserve">Introduction of 12-month dry </w:t>
                      </w:r>
                      <w:r>
                        <w:rPr>
                          <w:rFonts w:asciiTheme="minorHAnsi"/>
                          <w:color w:val="75787B" w:themeColor="accent6"/>
                          <w:sz w:val="16"/>
                          <w:szCs w:val="16"/>
                        </w:rPr>
                        <w:t>cutting</w:t>
                      </w:r>
                      <w:r w:rsidRPr="00175981">
                        <w:rPr>
                          <w:rFonts w:asciiTheme="minorHAnsi"/>
                          <w:color w:val="75787B" w:themeColor="accent6"/>
                          <w:sz w:val="16"/>
                          <w:szCs w:val="16"/>
                        </w:rPr>
                        <w:t xml:space="preserve"> ban</w:t>
                      </w:r>
                    </w:p>
                  </w:txbxContent>
                </v:textbox>
              </v:shape>
            </w:pict>
          </mc:Fallback>
        </mc:AlternateContent>
      </w:r>
      <w:r>
        <w:rPr>
          <w:noProof/>
          <w:lang w:eastAsia="en-AU"/>
        </w:rPr>
        <mc:AlternateContent>
          <mc:Choice Requires="wps">
            <w:drawing>
              <wp:anchor distT="0" distB="0" distL="114300" distR="114300" simplePos="0" relativeHeight="251658240" behindDoc="0" locked="0" layoutInCell="1" allowOverlap="1" wp14:anchorId="4A18D0DC" wp14:editId="39196EB7">
                <wp:simplePos x="0" y="0"/>
                <wp:positionH relativeFrom="column">
                  <wp:posOffset>3299460</wp:posOffset>
                </wp:positionH>
                <wp:positionV relativeFrom="paragraph">
                  <wp:posOffset>207645</wp:posOffset>
                </wp:positionV>
                <wp:extent cx="0" cy="1677670"/>
                <wp:effectExtent l="0" t="0" r="38100" b="36830"/>
                <wp:wrapNone/>
                <wp:docPr id="39" name="Straight Connector 11"/>
                <wp:cNvGraphicFramePr/>
                <a:graphic xmlns:a="http://schemas.openxmlformats.org/drawingml/2006/main">
                  <a:graphicData uri="http://schemas.microsoft.com/office/word/2010/wordprocessingShape">
                    <wps:wsp>
                      <wps:cNvCnPr/>
                      <wps:spPr>
                        <a:xfrm>
                          <a:off x="0" y="0"/>
                          <a:ext cx="0" cy="167767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B171CC" id="Straight Connector 11"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8pt,16.35pt" to="259.8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" strokecolor="#046a38 [3205]" strokeweight="1.5pt"/>
            </w:pict>
          </mc:Fallback>
        </mc:AlternateContent>
      </w:r>
      <w:r>
        <w:rPr>
          <w:noProof/>
          <w:lang w:eastAsia="en-AU"/>
        </w:rPr>
        <w:drawing>
          <wp:inline distT="0" distB="0" distL="0" distR="0" wp14:anchorId="0D973A3A" wp14:editId="4401864A">
            <wp:extent cx="5848350" cy="2886075"/>
            <wp:effectExtent l="0" t="0" r="0" b="0"/>
            <wp:docPr id="22" name="Chart 2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C64D7DDE-67E5-4D07-8F99-80104253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206D83" w14:textId="079CDEFB" w:rsidR="00532DF0" w:rsidRPr="00852635" w:rsidRDefault="00532DF0" w:rsidP="00852635">
      <w:pPr>
        <w:rPr>
          <w:color w:val="7F7F7F" w:themeColor="text1" w:themeTint="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(March 2020).</w:t>
      </w:r>
      <w:r w:rsidR="002130C6" w:rsidRPr="1880A894">
        <w:rPr>
          <w:color w:val="808080" w:themeColor="background1" w:themeShade="80"/>
          <w:sz w:val="16"/>
          <w:szCs w:val="16"/>
        </w:rPr>
        <w:t xml:space="preserve"> Note:</w:t>
      </w:r>
      <w:r w:rsidR="000A5CE3" w:rsidRPr="1880A894">
        <w:rPr>
          <w:color w:val="808080" w:themeColor="background1" w:themeShade="80"/>
          <w:sz w:val="16"/>
          <w:szCs w:val="16"/>
        </w:rPr>
        <w:t xml:space="preserve"> </w:t>
      </w:r>
      <w:r w:rsidR="002509F3">
        <w:rPr>
          <w:color w:val="808080" w:themeColor="background1" w:themeShade="80"/>
          <w:sz w:val="16"/>
          <w:szCs w:val="16"/>
        </w:rPr>
        <w:t>The percentage of silica-related notices in December 2019 is excluded</w:t>
      </w:r>
      <w:r w:rsidR="000A5CE3" w:rsidRPr="1880A894">
        <w:rPr>
          <w:color w:val="808080" w:themeColor="background1" w:themeShade="80"/>
          <w:sz w:val="16"/>
          <w:szCs w:val="16"/>
        </w:rPr>
        <w:t xml:space="preserve"> </w:t>
      </w:r>
      <w:r w:rsidR="00B1748F" w:rsidRPr="1880A894">
        <w:rPr>
          <w:color w:val="808080" w:themeColor="background1" w:themeShade="80"/>
          <w:sz w:val="16"/>
          <w:szCs w:val="16"/>
        </w:rPr>
        <w:t>due to the low number of monthly inspections (</w:t>
      </w:r>
      <w:r w:rsidR="009265C0" w:rsidRPr="1880A894">
        <w:rPr>
          <w:color w:val="808080" w:themeColor="background1" w:themeShade="80"/>
          <w:sz w:val="16"/>
          <w:szCs w:val="16"/>
        </w:rPr>
        <w:t xml:space="preserve">15 </w:t>
      </w:r>
      <w:r w:rsidR="002509F3">
        <w:rPr>
          <w:color w:val="808080" w:themeColor="background1" w:themeShade="80"/>
          <w:sz w:val="16"/>
          <w:szCs w:val="16"/>
        </w:rPr>
        <w:t xml:space="preserve">or less </w:t>
      </w:r>
      <w:r w:rsidR="009265C0" w:rsidRPr="1880A894">
        <w:rPr>
          <w:color w:val="808080" w:themeColor="background1" w:themeShade="80"/>
          <w:sz w:val="16"/>
          <w:szCs w:val="16"/>
        </w:rPr>
        <w:t>per month).</w:t>
      </w:r>
      <w:r w:rsidR="000A5CE3" w:rsidRPr="1880A894">
        <w:rPr>
          <w:color w:val="808080" w:themeColor="background1" w:themeShade="80"/>
          <w:sz w:val="16"/>
          <w:szCs w:val="16"/>
        </w:rPr>
        <w:t xml:space="preserve"> </w:t>
      </w:r>
    </w:p>
    <w:p w14:paraId="7549E780" w14:textId="7186BD15" w:rsidR="006776C4" w:rsidRDefault="00084980" w:rsidP="00396993">
      <w:r>
        <w:t>The</w:t>
      </w:r>
      <w:r w:rsidR="00B340BC">
        <w:t xml:space="preserve"> manufacturing industry</w:t>
      </w:r>
      <w:r w:rsidR="00D47778">
        <w:t xml:space="preserve">, </w:t>
      </w:r>
      <w:r w:rsidR="003C3543">
        <w:t>of which the stonemason industry is a part</w:t>
      </w:r>
      <w:r w:rsidR="00D47778">
        <w:t>,</w:t>
      </w:r>
      <w:r w:rsidR="00B340BC">
        <w:t xml:space="preserve"> </w:t>
      </w:r>
      <w:r w:rsidR="00D26C70">
        <w:t xml:space="preserve">accounts for </w:t>
      </w:r>
      <w:r>
        <w:t>the majority of total</w:t>
      </w:r>
      <w:r w:rsidR="00B340BC">
        <w:t xml:space="preserve"> </w:t>
      </w:r>
      <w:r>
        <w:t>silica-related compliance notices</w:t>
      </w:r>
      <w:r w:rsidR="00B340BC">
        <w:t xml:space="preserve">, at </w:t>
      </w:r>
      <w:r w:rsidR="00932828">
        <w:t>372</w:t>
      </w:r>
      <w:r w:rsidR="00077E0A">
        <w:t xml:space="preserve"> notices or 80 per cent</w:t>
      </w:r>
      <w:r>
        <w:t xml:space="preserve">, as shown in </w:t>
      </w:r>
      <w:r>
        <w:fldChar w:fldCharType="begin"/>
      </w:r>
      <w:r>
        <w:instrText xml:space="preserve"> REF _Ref35624304 \r \h </w:instrText>
      </w:r>
      <w:r w:rsidR="00FA406A">
        <w:instrText xml:space="preserve"> \* MERGEFORMAT </w:instrText>
      </w:r>
      <w:r>
        <w:fldChar w:fldCharType="separate"/>
      </w:r>
      <w:r w:rsidR="004071FC">
        <w:t>Chart 2.5</w:t>
      </w:r>
      <w:r>
        <w:fldChar w:fldCharType="end"/>
      </w:r>
      <w:r>
        <w:t xml:space="preserve">. Of these most relate to non-compliance with requirements under </w:t>
      </w:r>
      <w:r w:rsidR="00791319">
        <w:t>OHS Act and</w:t>
      </w:r>
      <w:r>
        <w:t xml:space="preserve"> </w:t>
      </w:r>
      <w:r w:rsidR="00791319">
        <w:t>OHS</w:t>
      </w:r>
      <w:r>
        <w:t xml:space="preserve"> </w:t>
      </w:r>
      <w:r w:rsidR="00791319">
        <w:t>R</w:t>
      </w:r>
      <w:r>
        <w:t>egulation</w:t>
      </w:r>
      <w:r w:rsidR="00791319">
        <w:t>s</w:t>
      </w:r>
      <w:r>
        <w:t xml:space="preserve"> on health monitoring (33 per cent) and dry grinding (31 per cent). </w:t>
      </w:r>
    </w:p>
    <w:p w14:paraId="3A80541C" w14:textId="4BCF0755" w:rsidR="006776C4" w:rsidRDefault="006776C4" w:rsidP="006776C4">
      <w:pPr>
        <w:pStyle w:val="CaptionChart"/>
      </w:pPr>
      <w:bookmarkStart w:id="84" w:name="_Ref35624304"/>
      <w:r>
        <w:t xml:space="preserve">: </w:t>
      </w:r>
      <w:r w:rsidRPr="006776C4">
        <w:t>Silica notices by industry</w:t>
      </w:r>
      <w:r w:rsidR="00932828">
        <w:t xml:space="preserve"> (all businesses)</w:t>
      </w:r>
      <w:r w:rsidRPr="006776C4">
        <w:t>, October 2018 to March 2020</w:t>
      </w:r>
      <w:bookmarkEnd w:id="84"/>
    </w:p>
    <w:p w14:paraId="5722F6C9" w14:textId="31BB0C5F" w:rsidR="006776C4" w:rsidRDefault="00932828" w:rsidP="00086EEF">
      <w:pPr>
        <w:jc w:val="both"/>
      </w:pPr>
      <w:r>
        <w:rPr>
          <w:noProof/>
          <w:lang w:eastAsia="en-AU"/>
        </w:rPr>
        <w:drawing>
          <wp:inline distT="0" distB="0" distL="0" distR="0" wp14:anchorId="10CDF143" wp14:editId="1A76C315">
            <wp:extent cx="5715000" cy="2438400"/>
            <wp:effectExtent l="0" t="0" r="0" b="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61178CD-1FD4-4198-9372-07667F4EA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BC90232" w14:textId="65CE13BB" w:rsidR="006776C4" w:rsidRPr="007A04A7" w:rsidRDefault="006776C4" w:rsidP="006776C4">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(March 2020).</w:t>
      </w:r>
    </w:p>
    <w:p w14:paraId="30EBE718" w14:textId="7D5C66D5" w:rsidR="00076A0F" w:rsidRDefault="00084980" w:rsidP="00396993">
      <w:r>
        <w:t>Across all relevant industries, the</w:t>
      </w:r>
      <w:r w:rsidR="00D26C70">
        <w:t xml:space="preserve"> largest </w:t>
      </w:r>
      <w:proofErr w:type="gramStart"/>
      <w:r w:rsidR="00D26C70">
        <w:t>number of</w:t>
      </w:r>
      <w:r w:rsidR="00B340BC">
        <w:t xml:space="preserve"> notices</w:t>
      </w:r>
      <w:r w:rsidR="00077E0A">
        <w:t xml:space="preserve"> </w:t>
      </w:r>
      <w:r w:rsidR="00B340BC">
        <w:t>have</w:t>
      </w:r>
      <w:proofErr w:type="gramEnd"/>
      <w:r w:rsidR="00B340BC">
        <w:t xml:space="preserve"> been </w:t>
      </w:r>
      <w:r w:rsidR="00D26C70">
        <w:t xml:space="preserve">issued </w:t>
      </w:r>
      <w:r w:rsidR="00B340BC">
        <w:t xml:space="preserve">for </w:t>
      </w:r>
      <w:r w:rsidR="00352BF5">
        <w:t xml:space="preserve">lack of compliance with </w:t>
      </w:r>
      <w:r w:rsidR="00B340BC">
        <w:t>health monitoring</w:t>
      </w:r>
      <w:r w:rsidR="00352BF5">
        <w:t xml:space="preserve"> requirements</w:t>
      </w:r>
      <w:r w:rsidR="00B340BC">
        <w:t xml:space="preserve">, representing just over </w:t>
      </w:r>
      <w:r w:rsidR="00076A0F">
        <w:t>200</w:t>
      </w:r>
      <w:r w:rsidR="00B340BC">
        <w:t xml:space="preserve"> since October 2018</w:t>
      </w:r>
      <w:r w:rsidR="009F4DFD">
        <w:t xml:space="preserve"> (</w:t>
      </w:r>
      <w:r w:rsidR="00076A0F">
        <w:t>41</w:t>
      </w:r>
      <w:r w:rsidR="009F4DFD">
        <w:t xml:space="preserve"> per cent)</w:t>
      </w:r>
      <w:r w:rsidR="00B340BC">
        <w:t>.</w:t>
      </w:r>
      <w:r w:rsidR="00B340BC" w:rsidDel="00076A0F">
        <w:t xml:space="preserve"> </w:t>
      </w:r>
      <w:r w:rsidR="00076A0F" w:rsidRPr="00076A0F">
        <w:t xml:space="preserve">Health monitoring notices could relate to a failure to provide health monitoring in general or a failure to undertake health monitoring </w:t>
      </w:r>
      <w:r w:rsidR="00076A0F">
        <w:t xml:space="preserve">to the extent required. For example, health monitoring notices may be issued for workplaces </w:t>
      </w:r>
      <w:r w:rsidR="00076A0F" w:rsidRPr="00076A0F">
        <w:t>failing to obtain a report of the health monitoring</w:t>
      </w:r>
      <w:r w:rsidR="00076A0F">
        <w:t xml:space="preserve"> undertaken or the</w:t>
      </w:r>
      <w:r w:rsidR="00076A0F" w:rsidRPr="00076A0F">
        <w:t xml:space="preserve"> report</w:t>
      </w:r>
      <w:r w:rsidR="00076A0F">
        <w:t xml:space="preserve"> not containing the required information</w:t>
      </w:r>
      <w:r w:rsidR="00076A0F" w:rsidRPr="00076A0F">
        <w:t>.</w:t>
      </w:r>
    </w:p>
    <w:p w14:paraId="1DD3714C" w14:textId="71635B29" w:rsidR="006776C4" w:rsidRDefault="00B340BC" w:rsidP="00396993">
      <w:r>
        <w:t>Dry grinding</w:t>
      </w:r>
      <w:r w:rsidR="00077E0A">
        <w:t xml:space="preserve">, </w:t>
      </w:r>
      <w:r w:rsidR="00717858">
        <w:t>housekeeping</w:t>
      </w:r>
      <w:r w:rsidR="00077E0A">
        <w:t xml:space="preserve"> and appropriate respiratory training are also common reasons for </w:t>
      </w:r>
      <w:r w:rsidR="00447581">
        <w:t xml:space="preserve">notices </w:t>
      </w:r>
      <w:r w:rsidR="00077E0A">
        <w:t>to be issued</w:t>
      </w:r>
      <w:r w:rsidR="00084980">
        <w:t xml:space="preserve">, as shown in </w:t>
      </w:r>
      <w:r w:rsidR="00084980">
        <w:fldChar w:fldCharType="begin"/>
      </w:r>
      <w:r w:rsidR="00084980">
        <w:instrText xml:space="preserve"> REF _Ref35621460 \r \h </w:instrText>
      </w:r>
      <w:r w:rsidR="00FA406A">
        <w:instrText xml:space="preserve"> \* MERGEFORMAT </w:instrText>
      </w:r>
      <w:r w:rsidR="00084980">
        <w:fldChar w:fldCharType="separate"/>
      </w:r>
      <w:r w:rsidR="004071FC">
        <w:t>Chart 2.6</w:t>
      </w:r>
      <w:r w:rsidR="00084980">
        <w:fldChar w:fldCharType="end"/>
      </w:r>
      <w:r w:rsidR="00084980">
        <w:t>.</w:t>
      </w:r>
      <w:r w:rsidR="00663DD1">
        <w:t xml:space="preserve"> </w:t>
      </w:r>
      <w:r w:rsidR="00076A0F">
        <w:t xml:space="preserve">Dry grinding and housekeeping relate to failures to </w:t>
      </w:r>
      <w:r w:rsidR="00076A0F">
        <w:lastRenderedPageBreak/>
        <w:t xml:space="preserve">control risks associated with these activities. Whereas notices issued for respiratory training relate to a failure to provide information, instruction, training </w:t>
      </w:r>
      <w:r w:rsidR="00043464">
        <w:t>and</w:t>
      </w:r>
      <w:r w:rsidR="00076A0F">
        <w:t xml:space="preserve"> supervision in </w:t>
      </w:r>
      <w:r w:rsidR="00043464">
        <w:t xml:space="preserve">the </w:t>
      </w:r>
      <w:r w:rsidR="00076A0F">
        <w:t xml:space="preserve">correct use of </w:t>
      </w:r>
      <w:r w:rsidR="00043464" w:rsidRPr="00043464">
        <w:t>respiratory protective equipment</w:t>
      </w:r>
      <w:r w:rsidR="00076A0F">
        <w:t xml:space="preserve">. </w:t>
      </w:r>
      <w:r w:rsidR="00077E0A">
        <w:t xml:space="preserve">These issues </w:t>
      </w:r>
      <w:r w:rsidR="00084980">
        <w:t>are</w:t>
      </w:r>
      <w:r w:rsidR="00077E0A">
        <w:t xml:space="preserve"> </w:t>
      </w:r>
      <w:r w:rsidR="00393BC2">
        <w:t xml:space="preserve">present in </w:t>
      </w:r>
      <w:r w:rsidR="00084980">
        <w:t>many</w:t>
      </w:r>
      <w:r w:rsidR="00393BC2">
        <w:t xml:space="preserve"> industries including</w:t>
      </w:r>
      <w:r w:rsidR="00077E0A">
        <w:t xml:space="preserve"> </w:t>
      </w:r>
      <w:r w:rsidR="00393BC2">
        <w:t>manufacturing, construction</w:t>
      </w:r>
      <w:r w:rsidR="00076A0F">
        <w:t xml:space="preserve">, </w:t>
      </w:r>
      <w:r w:rsidR="00393BC2">
        <w:t>wholesale trade</w:t>
      </w:r>
      <w:r w:rsidR="00076A0F">
        <w:t xml:space="preserve"> and earth resources</w:t>
      </w:r>
      <w:r w:rsidR="2EA54B48">
        <w:t xml:space="preserve">. </w:t>
      </w:r>
    </w:p>
    <w:p w14:paraId="62E72BC8" w14:textId="71D2B09B" w:rsidR="00A94603" w:rsidRDefault="006776C4" w:rsidP="00C83CA1">
      <w:pPr>
        <w:pStyle w:val="CaptionChart"/>
      </w:pPr>
      <w:bookmarkStart w:id="85" w:name="_Ref35621460"/>
      <w:r>
        <w:t>: Silica notices by industry</w:t>
      </w:r>
      <w:r w:rsidR="009F64FD">
        <w:t xml:space="preserve"> </w:t>
      </w:r>
      <w:r w:rsidR="003E2941">
        <w:t xml:space="preserve">by </w:t>
      </w:r>
      <w:r w:rsidR="4E9E0024">
        <w:t>WorkSafe</w:t>
      </w:r>
      <w:r w:rsidR="003E2941">
        <w:t xml:space="preserve"> Victoria </w:t>
      </w:r>
      <w:r w:rsidR="001329AD">
        <w:t>notice theme</w:t>
      </w:r>
      <w:r>
        <w:t>, October 2018 to March 2020</w:t>
      </w:r>
    </w:p>
    <w:bookmarkEnd w:id="85"/>
    <w:p w14:paraId="7165F9E3" w14:textId="2F64A343" w:rsidR="006776C4" w:rsidRDefault="002332CF" w:rsidP="006776C4">
      <w:pPr>
        <w:jc w:val="both"/>
      </w:pPr>
      <w:r>
        <w:rPr>
          <w:noProof/>
          <w:lang w:eastAsia="en-AU"/>
        </w:rPr>
        <w:drawing>
          <wp:inline distT="0" distB="0" distL="0" distR="0" wp14:anchorId="47A53E02" wp14:editId="5926B593">
            <wp:extent cx="5422265" cy="2657475"/>
            <wp:effectExtent l="0" t="0" r="6985" b="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BEB751D-F11D-4A56-952C-72A82EE6CB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0307AB7" w14:textId="553C18BF" w:rsidR="006776C4" w:rsidRPr="007A04A7" w:rsidRDefault="006776C4" w:rsidP="006776C4">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(March 2020).</w:t>
      </w:r>
    </w:p>
    <w:p w14:paraId="26CED2D0" w14:textId="6EFBBB49" w:rsidR="00D2025E" w:rsidRDefault="00674042" w:rsidP="00396993">
      <w:r>
        <w:t>T</w:t>
      </w:r>
      <w:r w:rsidR="005B712A">
        <w:t>he majority of</w:t>
      </w:r>
      <w:r>
        <w:t xml:space="preserve"> </w:t>
      </w:r>
      <w:r w:rsidR="004E31E4">
        <w:t xml:space="preserve">silica-related notices </w:t>
      </w:r>
      <w:r w:rsidR="005B712A">
        <w:t>were issued during a</w:t>
      </w:r>
      <w:r w:rsidR="004E31E4">
        <w:t xml:space="preserve"> </w:t>
      </w:r>
      <w:r w:rsidR="00393BC2">
        <w:t xml:space="preserve">first </w:t>
      </w:r>
      <w:r w:rsidR="004E31E4">
        <w:t xml:space="preserve">visit by </w:t>
      </w:r>
      <w:r w:rsidR="4E9E0024">
        <w:t>WorkSafe</w:t>
      </w:r>
      <w:r w:rsidR="004E31E4">
        <w:t xml:space="preserve"> Victoria</w:t>
      </w:r>
      <w:r>
        <w:t>; however</w:t>
      </w:r>
      <w:r w:rsidR="005B712A">
        <w:t xml:space="preserve"> around</w:t>
      </w:r>
      <w:r w:rsidR="00393BC2">
        <w:t xml:space="preserve"> </w:t>
      </w:r>
      <w:r w:rsidR="00EC71EE">
        <w:t>3</w:t>
      </w:r>
      <w:r w:rsidR="00BA14C9">
        <w:t xml:space="preserve">2 per cent </w:t>
      </w:r>
      <w:r w:rsidR="00A87623">
        <w:t xml:space="preserve">of notices </w:t>
      </w:r>
      <w:r w:rsidR="005B712A">
        <w:t>were issued on a</w:t>
      </w:r>
      <w:r w:rsidR="00D93006">
        <w:t xml:space="preserve"> second </w:t>
      </w:r>
      <w:r w:rsidR="005B712A">
        <w:t>or subsequent</w:t>
      </w:r>
      <w:r w:rsidR="00D93006">
        <w:t xml:space="preserve"> visit</w:t>
      </w:r>
      <w:r>
        <w:t xml:space="preserve"> to the same workplace</w:t>
      </w:r>
      <w:r w:rsidR="005B712A">
        <w:t>.</w:t>
      </w:r>
      <w:r w:rsidR="00D93006">
        <w:t xml:space="preserve"> Whilst </w:t>
      </w:r>
      <w:r w:rsidR="00C5027E">
        <w:t>silica-related notices issued at</w:t>
      </w:r>
      <w:r w:rsidR="00D93006">
        <w:t xml:space="preserve"> subsequent visits</w:t>
      </w:r>
      <w:r w:rsidR="00C5027E">
        <w:t xml:space="preserve"> may not</w:t>
      </w:r>
      <w:r w:rsidR="00D93006">
        <w:t xml:space="preserve"> relate to the same issue</w:t>
      </w:r>
      <w:r w:rsidR="00A24CCE">
        <w:t xml:space="preserve"> as previous notices</w:t>
      </w:r>
      <w:r w:rsidR="00D93006" w:rsidDel="00FA3105">
        <w:t>,</w:t>
      </w:r>
      <w:r w:rsidR="00393BC2" w:rsidDel="00FA3105">
        <w:t xml:space="preserve"> </w:t>
      </w:r>
      <w:r w:rsidR="00FA3105">
        <w:t xml:space="preserve">continued non-compliance at subsequent visits </w:t>
      </w:r>
      <w:r w:rsidR="00393BC2">
        <w:t>could indicate that there exists a culture of non-compliance in a small part of the industry</w:t>
      </w:r>
      <w:r w:rsidR="00FA3105">
        <w:t xml:space="preserve"> or a lack of awareness of what is required to meet their obligations under the OHS Act and OHS Regulations</w:t>
      </w:r>
      <w:r w:rsidR="00D93006">
        <w:t>.</w:t>
      </w:r>
      <w:r w:rsidR="00393BC2">
        <w:t xml:space="preserve"> </w:t>
      </w:r>
    </w:p>
    <w:p w14:paraId="58340BE2" w14:textId="4A4CC712" w:rsidR="00D2025E" w:rsidRDefault="00D2025E" w:rsidP="00396993">
      <w:r>
        <w:t>I</w:t>
      </w:r>
      <w:r w:rsidR="00B07EDE">
        <w:t>t</w:t>
      </w:r>
      <w:r>
        <w:t xml:space="preserve"> </w:t>
      </w:r>
      <w:r w:rsidR="00A24CCE">
        <w:t>would be reasonable to expect that</w:t>
      </w:r>
      <w:r>
        <w:t xml:space="preserve"> workplace inspections have a behavioural impact on the duty holder as it </w:t>
      </w:r>
      <w:r w:rsidR="00A24CCE">
        <w:t xml:space="preserve">is a strong </w:t>
      </w:r>
      <w:r>
        <w:t>remind</w:t>
      </w:r>
      <w:r w:rsidR="00A24CCE">
        <w:t>er</w:t>
      </w:r>
      <w:r>
        <w:t xml:space="preserve"> </w:t>
      </w:r>
      <w:r w:rsidR="00A24CCE">
        <w:t xml:space="preserve">of their obligations under the OHS Act and OHS Regulations and </w:t>
      </w:r>
      <w:r>
        <w:t xml:space="preserve">that they are subject to compliance and enforcement </w:t>
      </w:r>
      <w:r w:rsidR="00A24CCE">
        <w:t>activities</w:t>
      </w:r>
      <w:r>
        <w:t xml:space="preserve"> by WorkSafe. Notices received on subsequent visits within a short timeframe </w:t>
      </w:r>
      <w:r w:rsidR="00A24CCE">
        <w:t>may</w:t>
      </w:r>
      <w:r>
        <w:t xml:space="preserve"> indicate that </w:t>
      </w:r>
      <w:r w:rsidR="00A24CCE">
        <w:t>for some duty holders, being subject to compliance and</w:t>
      </w:r>
      <w:r w:rsidDel="00A24CCE">
        <w:t xml:space="preserve"> </w:t>
      </w:r>
      <w:r>
        <w:t xml:space="preserve">enforcement </w:t>
      </w:r>
      <w:r w:rsidR="00A24CCE">
        <w:t>activities</w:t>
      </w:r>
      <w:r>
        <w:t xml:space="preserve"> by WorkSafe is not a strong enough deterrence</w:t>
      </w:r>
      <w:r w:rsidR="00B86453">
        <w:t>.</w:t>
      </w:r>
      <w:r>
        <w:t xml:space="preserve"> </w:t>
      </w:r>
      <w:r w:rsidR="00B86453">
        <w:t xml:space="preserve">This suggests that stronger regulations and enforcement powers (e.g. licence suspension) </w:t>
      </w:r>
      <w:r w:rsidR="00A24CCE">
        <w:t xml:space="preserve">may be </w:t>
      </w:r>
      <w:r w:rsidR="00B86453">
        <w:t>required to address this ongoing risk.</w:t>
      </w:r>
    </w:p>
    <w:p w14:paraId="6433E8D6" w14:textId="6C5E8527" w:rsidR="006776C4" w:rsidRDefault="006776C4" w:rsidP="006776C4">
      <w:pPr>
        <w:pStyle w:val="CaptionChart"/>
      </w:pPr>
      <w:bookmarkStart w:id="86" w:name="_Ref35621899"/>
      <w:r>
        <w:lastRenderedPageBreak/>
        <w:t xml:space="preserve">: </w:t>
      </w:r>
      <w:r w:rsidR="00D56A82" w:rsidRPr="00D56A82">
        <w:t xml:space="preserve">Silica notices issued </w:t>
      </w:r>
      <w:r w:rsidR="00652A6E">
        <w:t>to stonemason businesses</w:t>
      </w:r>
      <w:r w:rsidR="00D56A82" w:rsidRPr="00D56A82">
        <w:t xml:space="preserve"> by number of visits</w:t>
      </w:r>
      <w:r w:rsidRPr="006776C4">
        <w:t>, October 2018 to March 2020</w:t>
      </w:r>
      <w:bookmarkEnd w:id="86"/>
    </w:p>
    <w:p w14:paraId="3678530D" w14:textId="4A458866" w:rsidR="006776C4" w:rsidRDefault="00EC71EE" w:rsidP="006776C4">
      <w:pPr>
        <w:jc w:val="both"/>
      </w:pPr>
      <w:r>
        <w:rPr>
          <w:noProof/>
          <w:lang w:eastAsia="en-AU"/>
        </w:rPr>
        <w:drawing>
          <wp:inline distT="0" distB="0" distL="0" distR="0" wp14:anchorId="1B883138" wp14:editId="31D49A22">
            <wp:extent cx="5731510" cy="2475230"/>
            <wp:effectExtent l="0" t="0" r="2540" b="1270"/>
            <wp:docPr id="23" name="Chart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C1D0F3D-E881-4CC5-9B4A-2E572312D4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116F67C" w14:textId="308D285F" w:rsidR="006776C4" w:rsidRPr="007A04A7" w:rsidRDefault="006776C4" w:rsidP="006776C4">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(March 2020).</w:t>
      </w:r>
    </w:p>
    <w:p w14:paraId="46351841" w14:textId="2EADC82A" w:rsidR="004833E1" w:rsidRDefault="0088038B" w:rsidP="00396993">
      <w:r>
        <w:t xml:space="preserve">As a </w:t>
      </w:r>
      <w:r w:rsidR="00BC23BC">
        <w:t xml:space="preserve">proportion of </w:t>
      </w:r>
      <w:r>
        <w:t xml:space="preserve">all </w:t>
      </w:r>
      <w:r w:rsidR="00BC23BC">
        <w:t xml:space="preserve">silica-related notices issued by </w:t>
      </w:r>
      <w:r w:rsidR="4E9E0024">
        <w:t>WorkSafe</w:t>
      </w:r>
      <w:r w:rsidR="00BC23BC">
        <w:t xml:space="preserve"> </w:t>
      </w:r>
      <w:r w:rsidR="00C82CE6">
        <w:t>Victoria</w:t>
      </w:r>
      <w:r>
        <w:t xml:space="preserve">, the </w:t>
      </w:r>
      <w:r w:rsidR="00652A6E">
        <w:t xml:space="preserve">wholesale trade </w:t>
      </w:r>
      <w:r>
        <w:t xml:space="preserve">industry has the greatest proportion </w:t>
      </w:r>
      <w:r w:rsidR="00C82CE6">
        <w:t xml:space="preserve">that relate to a </w:t>
      </w:r>
      <w:r w:rsidR="00F81D00">
        <w:t>second</w:t>
      </w:r>
      <w:r w:rsidR="00C82CE6">
        <w:t xml:space="preserve"> or subsequent visit. </w:t>
      </w:r>
      <w:r w:rsidR="00652A6E">
        <w:t>However, as of March 2020, the notices issued to wholesale trade represent just 5 per cent of all silica notices issued. Differences in compliance across workplaces and industries</w:t>
      </w:r>
      <w:r w:rsidR="00C82CE6">
        <w:t xml:space="preserve"> </w:t>
      </w:r>
      <w:r>
        <w:t>may be</w:t>
      </w:r>
      <w:r w:rsidR="00C82CE6">
        <w:t xml:space="preserve"> explained by</w:t>
      </w:r>
      <w:r>
        <w:t xml:space="preserve"> variation in</w:t>
      </w:r>
      <w:r w:rsidR="00C82CE6">
        <w:t xml:space="preserve"> </w:t>
      </w:r>
      <w:r w:rsidR="00652A6E">
        <w:t xml:space="preserve">factors such as </w:t>
      </w:r>
      <w:r w:rsidR="00C82CE6">
        <w:t>w</w:t>
      </w:r>
      <w:r w:rsidR="00DD05FD">
        <w:t xml:space="preserve">orkplace culture </w:t>
      </w:r>
      <w:r w:rsidR="00652A6E">
        <w:t xml:space="preserve">or </w:t>
      </w:r>
      <w:r w:rsidR="00DD05FD">
        <w:t>communication of the health and safety issues associated with RCS exposure</w:t>
      </w:r>
      <w:r w:rsidR="00652A6E">
        <w:t>. These differences are</w:t>
      </w:r>
      <w:r>
        <w:t xml:space="preserve"> discussed in </w:t>
      </w:r>
      <w:r w:rsidR="00652A6E">
        <w:t xml:space="preserve">further </w:t>
      </w:r>
      <w:r>
        <w:t xml:space="preserve">detail </w:t>
      </w:r>
      <w:r w:rsidR="00652A6E">
        <w:t>in the following section</w:t>
      </w:r>
      <w:r w:rsidR="009F64FD">
        <w:t>.</w:t>
      </w:r>
      <w:r w:rsidR="00352BF5">
        <w:t xml:space="preserve"> </w:t>
      </w:r>
    </w:p>
    <w:p w14:paraId="14A680C0" w14:textId="516329FA" w:rsidR="006776C4" w:rsidRDefault="006776C4" w:rsidP="006776C4">
      <w:pPr>
        <w:pStyle w:val="CaptionChart"/>
      </w:pPr>
      <w:r>
        <w:t xml:space="preserve">: </w:t>
      </w:r>
      <w:r w:rsidR="00D56A82" w:rsidRPr="00D56A82">
        <w:t>Silica notices issued by industry and number of visits</w:t>
      </w:r>
      <w:r w:rsidRPr="006776C4">
        <w:t>, October 2018 to March 2020</w:t>
      </w:r>
    </w:p>
    <w:p w14:paraId="52A5FD45" w14:textId="07220C2B" w:rsidR="006776C4" w:rsidRDefault="0053570A" w:rsidP="006776C4">
      <w:pPr>
        <w:jc w:val="both"/>
      </w:pPr>
      <w:r>
        <w:rPr>
          <w:noProof/>
          <w:lang w:eastAsia="en-AU"/>
        </w:rPr>
        <w:drawing>
          <wp:inline distT="0" distB="0" distL="0" distR="0" wp14:anchorId="04674E62" wp14:editId="4271F317">
            <wp:extent cx="5382306" cy="3059274"/>
            <wp:effectExtent l="0" t="0" r="8890" b="8255"/>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CC1E9059-FB8F-4E9D-A942-EC8FACE24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Del="0053570A">
        <w:rPr>
          <w:noProof/>
          <w:lang w:eastAsia="en-AU"/>
        </w:rPr>
        <w:t xml:space="preserve"> </w:t>
      </w:r>
    </w:p>
    <w:p w14:paraId="44F230C2" w14:textId="7DB37B57" w:rsidR="006776C4" w:rsidRPr="007A04A7" w:rsidRDefault="006776C4" w:rsidP="006776C4">
      <w:pPr>
        <w:rPr>
          <w:color w:val="808080" w:themeColor="background1" w:themeShade="80"/>
          <w:sz w:val="16"/>
          <w:szCs w:val="16"/>
        </w:rPr>
      </w:pPr>
      <w:r w:rsidRPr="1880A894">
        <w:rPr>
          <w:color w:val="808080" w:themeColor="background1" w:themeShade="80"/>
          <w:sz w:val="16"/>
          <w:szCs w:val="16"/>
        </w:rPr>
        <w:t xml:space="preserve">Source: </w:t>
      </w:r>
      <w:r w:rsidR="4E9E0024" w:rsidRPr="1880A894">
        <w:rPr>
          <w:color w:val="808080" w:themeColor="background1" w:themeShade="80"/>
          <w:sz w:val="16"/>
          <w:szCs w:val="16"/>
        </w:rPr>
        <w:t>WorkSafe</w:t>
      </w:r>
      <w:r w:rsidRPr="1880A894">
        <w:rPr>
          <w:color w:val="808080" w:themeColor="background1" w:themeShade="80"/>
          <w:sz w:val="16"/>
          <w:szCs w:val="16"/>
        </w:rPr>
        <w:t xml:space="preserve"> Victoria (March 2020).</w:t>
      </w:r>
    </w:p>
    <w:p w14:paraId="25EA4288" w14:textId="27072CC8" w:rsidR="006776C4" w:rsidRDefault="006776C4" w:rsidP="00086EEF">
      <w:pPr>
        <w:jc w:val="both"/>
      </w:pPr>
    </w:p>
    <w:p w14:paraId="767B109E" w14:textId="3FBB6E4A" w:rsidR="000A0DF9" w:rsidRDefault="000A0DF9" w:rsidP="00086EEF">
      <w:pPr>
        <w:pStyle w:val="Heading3"/>
        <w:jc w:val="both"/>
      </w:pPr>
      <w:r>
        <w:lastRenderedPageBreak/>
        <w:t>Lack of targeted regulation</w:t>
      </w:r>
    </w:p>
    <w:p w14:paraId="0FB6A92F" w14:textId="5AE0F2A3" w:rsidR="000A0DF9" w:rsidRDefault="000B5EE4" w:rsidP="00396993">
      <w:r>
        <w:t>Prior to the commencement of</w:t>
      </w:r>
      <w:r w:rsidR="003714C0">
        <w:t xml:space="preserve"> the interim</w:t>
      </w:r>
      <w:r>
        <w:t xml:space="preserve"> regulation</w:t>
      </w:r>
      <w:r w:rsidR="003714C0">
        <w:t>s</w:t>
      </w:r>
      <w:r>
        <w:t xml:space="preserve"> in late</w:t>
      </w:r>
      <w:r w:rsidR="00B152A7">
        <w:t xml:space="preserve"> </w:t>
      </w:r>
      <w:r w:rsidR="09F70D0E">
        <w:t>August</w:t>
      </w:r>
      <w:r>
        <w:t xml:space="preserve"> 2019, a lack of visible, targeted regulation may have contributed to businesses underestimating the impact of silica exposure on their employees’ health</w:t>
      </w:r>
      <w:r w:rsidR="001A624A">
        <w:t xml:space="preserve">, particularly in the long </w:t>
      </w:r>
      <w:r w:rsidR="00752D77">
        <w:t>term</w:t>
      </w:r>
      <w:r w:rsidR="00BF167C">
        <w:t>.</w:t>
      </w:r>
      <w:r>
        <w:rPr>
          <w:rStyle w:val="FootnoteReference"/>
        </w:rPr>
        <w:footnoteReference w:id="37"/>
      </w:r>
    </w:p>
    <w:p w14:paraId="1C77E34F" w14:textId="752F10AA" w:rsidR="0028203E" w:rsidRDefault="00BF167C" w:rsidP="00396993">
      <w:r>
        <w:t xml:space="preserve">Whilst a lack of targeted regulation may explain some older cases of non-compliance, it does not provide an explanation </w:t>
      </w:r>
      <w:r w:rsidR="00ED429D">
        <w:t xml:space="preserve">of </w:t>
      </w:r>
      <w:r>
        <w:t>recent cases of non-compliance.</w:t>
      </w:r>
      <w:r w:rsidR="00E86211">
        <w:t xml:space="preserve"> </w:t>
      </w:r>
      <w:r w:rsidR="00620F52">
        <w:t>During consultation undertaken for this RIS, e</w:t>
      </w:r>
      <w:r w:rsidR="003714C0">
        <w:t xml:space="preserve">mployee </w:t>
      </w:r>
      <w:r w:rsidR="006309DF">
        <w:t>representatives noted a gen</w:t>
      </w:r>
      <w:r w:rsidR="00083818">
        <w:t>eral history of non-compliance within</w:t>
      </w:r>
      <w:r w:rsidR="000E31AC">
        <w:t xml:space="preserve"> the</w:t>
      </w:r>
      <w:r w:rsidR="00083818">
        <w:t xml:space="preserve"> stonemason industry</w:t>
      </w:r>
      <w:r w:rsidR="000E31AC">
        <w:t xml:space="preserve"> </w:t>
      </w:r>
      <w:r w:rsidR="00ED429D">
        <w:t xml:space="preserve">in part </w:t>
      </w:r>
      <w:r w:rsidR="000E31AC">
        <w:t xml:space="preserve">due to a lack of </w:t>
      </w:r>
      <w:r w:rsidR="0028203E">
        <w:t xml:space="preserve">strict </w:t>
      </w:r>
      <w:r w:rsidR="000E31AC">
        <w:t>enforcement of employer’s</w:t>
      </w:r>
      <w:r w:rsidR="0028203E">
        <w:t xml:space="preserve"> OHS</w:t>
      </w:r>
      <w:r w:rsidR="000E31AC">
        <w:t xml:space="preserve"> obligations</w:t>
      </w:r>
      <w:r w:rsidR="0028203E">
        <w:t xml:space="preserve">. As a result, the lack of visible consequences </w:t>
      </w:r>
      <w:r w:rsidR="000E31AC">
        <w:t xml:space="preserve">has reduced the </w:t>
      </w:r>
      <w:r w:rsidR="0028203E">
        <w:t xml:space="preserve">overall </w:t>
      </w:r>
      <w:r w:rsidR="000E31AC">
        <w:t>incentive for business</w:t>
      </w:r>
      <w:r w:rsidR="0028203E">
        <w:t>es</w:t>
      </w:r>
      <w:r w:rsidR="000E31AC">
        <w:t xml:space="preserve"> to change their practices. </w:t>
      </w:r>
      <w:r w:rsidR="00083818">
        <w:t xml:space="preserve">Industry stakeholders confirmed this notion, adding that </w:t>
      </w:r>
      <w:r w:rsidR="0028203E">
        <w:t xml:space="preserve">enforcement of targeted regulations becomes even more difficult in relation to </w:t>
      </w:r>
      <w:r w:rsidR="00083818">
        <w:t>small</w:t>
      </w:r>
      <w:r w:rsidR="000E31AC">
        <w:t xml:space="preserve"> independent</w:t>
      </w:r>
      <w:r w:rsidR="0028203E">
        <w:t xml:space="preserve"> operations,</w:t>
      </w:r>
      <w:r w:rsidR="00083818">
        <w:t xml:space="preserve"> which </w:t>
      </w:r>
      <w:r w:rsidR="0028203E">
        <w:t xml:space="preserve">regularly </w:t>
      </w:r>
      <w:r w:rsidR="00083818">
        <w:t xml:space="preserve">enter and exit </w:t>
      </w:r>
      <w:r w:rsidR="000E31AC">
        <w:t>the industry</w:t>
      </w:r>
      <w:r w:rsidR="0028203E">
        <w:t xml:space="preserve"> </w:t>
      </w:r>
      <w:r w:rsidR="00083818">
        <w:t xml:space="preserve">on a </w:t>
      </w:r>
      <w:r w:rsidR="000E31AC">
        <w:t xml:space="preserve">project by project </w:t>
      </w:r>
      <w:r w:rsidR="0028203E">
        <w:t>basis</w:t>
      </w:r>
      <w:r w:rsidR="00E45EBC">
        <w:t xml:space="preserve">. </w:t>
      </w:r>
    </w:p>
    <w:p w14:paraId="500EB282" w14:textId="0D0EDC6A" w:rsidR="000A0DF9" w:rsidRDefault="000A0DF9" w:rsidP="00086EEF">
      <w:pPr>
        <w:pStyle w:val="Heading3"/>
        <w:jc w:val="both"/>
      </w:pPr>
      <w:r>
        <w:t>Workplace culture</w:t>
      </w:r>
      <w:r w:rsidR="00F81950">
        <w:t xml:space="preserve"> and financial drivers</w:t>
      </w:r>
    </w:p>
    <w:p w14:paraId="70FCA6CF" w14:textId="37B1DC43" w:rsidR="007A04A7" w:rsidRDefault="00BF167C" w:rsidP="00396993">
      <w:r>
        <w:t xml:space="preserve">Workplace culture and </w:t>
      </w:r>
      <w:r w:rsidR="00F81950">
        <w:t>financial considerations may also</w:t>
      </w:r>
      <w:r w:rsidR="00393BC2">
        <w:t xml:space="preserve"> </w:t>
      </w:r>
      <w:r w:rsidR="00AA73A2">
        <w:t>contribut</w:t>
      </w:r>
      <w:r w:rsidR="00F81950">
        <w:t>e</w:t>
      </w:r>
      <w:r w:rsidR="00AA73A2">
        <w:t xml:space="preserve"> to low</w:t>
      </w:r>
      <w:r>
        <w:t xml:space="preserve"> compliance levels. </w:t>
      </w:r>
      <w:r w:rsidR="000A0DF9">
        <w:t>Many workplaces face</w:t>
      </w:r>
      <w:r w:rsidR="00572C68">
        <w:t xml:space="preserve"> </w:t>
      </w:r>
      <w:r w:rsidR="00513AD5">
        <w:t xml:space="preserve">time and budget constraints </w:t>
      </w:r>
      <w:r w:rsidR="000A0DF9">
        <w:t xml:space="preserve">which </w:t>
      </w:r>
      <w:r w:rsidR="00513AD5">
        <w:t xml:space="preserve">can impact the </w:t>
      </w:r>
      <w:r w:rsidR="000A0DF9">
        <w:t xml:space="preserve">prioritisation of </w:t>
      </w:r>
      <w:r w:rsidR="00513AD5">
        <w:t>health and safety</w:t>
      </w:r>
      <w:r w:rsidR="000A0DF9">
        <w:t xml:space="preserve"> processes</w:t>
      </w:r>
      <w:r w:rsidR="00293C1C">
        <w:t>. Analysis by the National Dust Disease Taskforce</w:t>
      </w:r>
      <w:r w:rsidR="002A0E23">
        <w:t xml:space="preserve"> indicated that</w:t>
      </w:r>
      <w:r w:rsidR="004D1E10">
        <w:t xml:space="preserve"> the safety culture in</w:t>
      </w:r>
      <w:r w:rsidR="00AA73A2">
        <w:t xml:space="preserve"> the relevant industries is</w:t>
      </w:r>
      <w:r w:rsidR="004D1E10">
        <w:t xml:space="preserve"> disproportionately influenced by factors such as financial </w:t>
      </w:r>
      <w:r w:rsidR="008F362A">
        <w:t>rewards</w:t>
      </w:r>
      <w:r w:rsidR="004D1E10">
        <w:t xml:space="preserve"> and historical practices</w:t>
      </w:r>
      <w:r w:rsidR="000B5EE4">
        <w:t>.</w:t>
      </w:r>
      <w:r w:rsidR="000B5EE4">
        <w:rPr>
          <w:rStyle w:val="FootnoteReference"/>
        </w:rPr>
        <w:footnoteReference w:id="38"/>
      </w:r>
      <w:r w:rsidR="000B5EE4">
        <w:t xml:space="preserve"> </w:t>
      </w:r>
      <w:r w:rsidR="00FC68CF">
        <w:t>Pressure to finish a job, or take one on, can lead to the adoption o</w:t>
      </w:r>
      <w:r w:rsidR="00F81D00">
        <w:t>f</w:t>
      </w:r>
      <w:r w:rsidR="00FC68CF">
        <w:t xml:space="preserve"> poor techniques </w:t>
      </w:r>
      <w:r w:rsidR="002958E1">
        <w:t xml:space="preserve">and </w:t>
      </w:r>
      <w:r w:rsidR="00F81D00">
        <w:t xml:space="preserve">a lack of </w:t>
      </w:r>
      <w:r w:rsidR="002958E1">
        <w:t>consideration for personal safety.</w:t>
      </w:r>
      <w:r w:rsidR="002958E1">
        <w:rPr>
          <w:rStyle w:val="FootnoteReference"/>
        </w:rPr>
        <w:footnoteReference w:id="39"/>
      </w:r>
      <w:r w:rsidR="0028203E">
        <w:t xml:space="preserve"> </w:t>
      </w:r>
      <w:r w:rsidR="00FA3105">
        <w:t xml:space="preserve">Employee </w:t>
      </w:r>
      <w:r w:rsidR="0028203E">
        <w:t>repres</w:t>
      </w:r>
      <w:r w:rsidR="00E45EBC">
        <w:t>entatives have noted that dry cutting anecdotally occurs during on-site installation</w:t>
      </w:r>
      <w:r w:rsidR="00037B5A">
        <w:t xml:space="preserve"> in instances where</w:t>
      </w:r>
      <w:r w:rsidR="00E45EBC">
        <w:t xml:space="preserve"> </w:t>
      </w:r>
      <w:r w:rsidR="00037B5A">
        <w:t>small adjustments or</w:t>
      </w:r>
      <w:r w:rsidR="00E45EBC">
        <w:t xml:space="preserve"> trimming is required. Businesses have stated that it is often very costly</w:t>
      </w:r>
      <w:r w:rsidR="00037B5A">
        <w:t>, in terms of time and labour,</w:t>
      </w:r>
      <w:r w:rsidR="00E45EBC">
        <w:t xml:space="preserve"> to return </w:t>
      </w:r>
      <w:r w:rsidR="00037B5A">
        <w:t>large pieces of engineered stone</w:t>
      </w:r>
      <w:r w:rsidR="00E45EBC">
        <w:t xml:space="preserve"> </w:t>
      </w:r>
      <w:r w:rsidR="00037B5A">
        <w:t>to their</w:t>
      </w:r>
      <w:r w:rsidR="00E45EBC">
        <w:t xml:space="preserve"> factor</w:t>
      </w:r>
      <w:r w:rsidR="00037B5A">
        <w:t xml:space="preserve">ies where appropriate control measures are in place. </w:t>
      </w:r>
      <w:r w:rsidR="00A90D07">
        <w:t xml:space="preserve">It is businesses who </w:t>
      </w:r>
      <w:r w:rsidR="00D800C5">
        <w:t>often bear the full burden of these costs, having not factored them into their initial quotes in order to remain competitive.</w:t>
      </w:r>
      <w:r w:rsidR="00A90D07">
        <w:t xml:space="preserve"> </w:t>
      </w:r>
      <w:r w:rsidR="00037B5A">
        <w:t>As a result, businesses may be financially motivated to</w:t>
      </w:r>
      <w:r w:rsidR="00D800C5">
        <w:t xml:space="preserve"> improvise and</w:t>
      </w:r>
      <w:r w:rsidR="00037B5A">
        <w:t xml:space="preserve"> engage in poor techniques </w:t>
      </w:r>
      <w:r w:rsidR="00ED429D">
        <w:t>under such</w:t>
      </w:r>
      <w:r w:rsidR="009F23F6">
        <w:t xml:space="preserve"> circumstances.</w:t>
      </w:r>
      <w:r w:rsidR="00E86211">
        <w:t xml:space="preserve"> </w:t>
      </w:r>
      <w:r w:rsidR="00A90D07">
        <w:t xml:space="preserve">Industry stakeholders have noted that this impacts </w:t>
      </w:r>
      <w:r w:rsidR="00FA3105">
        <w:t xml:space="preserve">small </w:t>
      </w:r>
      <w:r w:rsidR="00A90D07">
        <w:t>businesses disproportionately, where</w:t>
      </w:r>
      <w:r w:rsidR="00FA3105">
        <w:t>as</w:t>
      </w:r>
      <w:r w:rsidR="00A90D07">
        <w:t xml:space="preserve"> larger employers with greater resources, tools and processes are better equipped to react appropriately in line with regulations.</w:t>
      </w:r>
    </w:p>
    <w:p w14:paraId="4E0B1700" w14:textId="7C5AC005" w:rsidR="00925A17" w:rsidRDefault="002958E1" w:rsidP="00396993">
      <w:r>
        <w:t xml:space="preserve">Alongside the pressures associated with the work, </w:t>
      </w:r>
      <w:r w:rsidR="002F2615">
        <w:t xml:space="preserve">consultations with the stonemason industry in 2018 </w:t>
      </w:r>
      <w:r w:rsidR="00293C1C">
        <w:t xml:space="preserve">research </w:t>
      </w:r>
      <w:r w:rsidR="002F2615">
        <w:t xml:space="preserve">suggested that </w:t>
      </w:r>
      <w:r w:rsidR="001B3DD4">
        <w:t xml:space="preserve">many </w:t>
      </w:r>
      <w:r w:rsidR="00ED429D">
        <w:t xml:space="preserve">in the industry considered </w:t>
      </w:r>
      <w:r w:rsidR="002F2615">
        <w:t>a low level of</w:t>
      </w:r>
      <w:r w:rsidR="00A4532F">
        <w:t xml:space="preserve"> </w:t>
      </w:r>
      <w:r w:rsidR="00F95129">
        <w:t>dust exposure is unavoidable.</w:t>
      </w:r>
      <w:r w:rsidR="001B1B43">
        <w:rPr>
          <w:rStyle w:val="FootnoteReference"/>
        </w:rPr>
        <w:footnoteReference w:id="40"/>
      </w:r>
      <w:r w:rsidR="00A4532F">
        <w:t xml:space="preserve"> Whilst this can be addressed using the proper equipment</w:t>
      </w:r>
      <w:r w:rsidR="0054398F">
        <w:t xml:space="preserve"> and techniques, less severe exposure </w:t>
      </w:r>
      <w:r w:rsidR="002F2615">
        <w:t>may</w:t>
      </w:r>
      <w:r w:rsidR="0054398F">
        <w:t xml:space="preserve"> </w:t>
      </w:r>
      <w:r w:rsidR="00ED429D">
        <w:t>historically have been</w:t>
      </w:r>
      <w:r w:rsidR="0054398F">
        <w:t xml:space="preserve"> accepted </w:t>
      </w:r>
      <w:r w:rsidR="001B1B43">
        <w:t xml:space="preserve">as </w:t>
      </w:r>
      <w:r w:rsidR="00ED429D">
        <w:t>‘</w:t>
      </w:r>
      <w:r w:rsidR="001B1B43">
        <w:t>part of the job</w:t>
      </w:r>
      <w:r w:rsidR="00ED429D">
        <w:t>’</w:t>
      </w:r>
      <w:r w:rsidR="001B1B43">
        <w:t>.</w:t>
      </w:r>
      <w:r w:rsidR="000E7C4F">
        <w:t xml:space="preserve"> </w:t>
      </w:r>
    </w:p>
    <w:p w14:paraId="43341997" w14:textId="016AE812" w:rsidR="00ED429D" w:rsidRDefault="007A04A7" w:rsidP="00396993">
      <w:pPr>
        <w:pStyle w:val="Heading3"/>
        <w:jc w:val="both"/>
      </w:pPr>
      <w:r>
        <w:t>Communication</w:t>
      </w:r>
      <w:r w:rsidR="00ED429D">
        <w:t xml:space="preserve"> and English language issues</w:t>
      </w:r>
    </w:p>
    <w:p w14:paraId="74CCA983" w14:textId="062131E4" w:rsidR="00ED429D" w:rsidRDefault="007C2817" w:rsidP="00396993">
      <w:r>
        <w:t xml:space="preserve">Education and training </w:t>
      </w:r>
      <w:r w:rsidR="000A0DF9">
        <w:t>are</w:t>
      </w:r>
      <w:r>
        <w:t xml:space="preserve"> important </w:t>
      </w:r>
      <w:r w:rsidR="000A0DF9">
        <w:t>elements to</w:t>
      </w:r>
      <w:r>
        <w:t xml:space="preserve"> ensur</w:t>
      </w:r>
      <w:r w:rsidR="000A0DF9">
        <w:t xml:space="preserve">e </w:t>
      </w:r>
      <w:r>
        <w:t xml:space="preserve">both employers and </w:t>
      </w:r>
      <w:r w:rsidR="00791319">
        <w:t xml:space="preserve">employees </w:t>
      </w:r>
      <w:r>
        <w:t xml:space="preserve">understand the health risks associated </w:t>
      </w:r>
      <w:r w:rsidR="000A0DF9">
        <w:t>with workplace practices</w:t>
      </w:r>
      <w:r>
        <w:t>.</w:t>
      </w:r>
      <w:r w:rsidR="00657CC6">
        <w:t xml:space="preserve"> Ensuring consistent delivery of education can be difficult in an industry that </w:t>
      </w:r>
      <w:r w:rsidR="0069750E">
        <w:t>can be transient</w:t>
      </w:r>
      <w:r w:rsidR="00F81D00">
        <w:t>,</w:t>
      </w:r>
      <w:r w:rsidR="0069750E">
        <w:t xml:space="preserve"> or where there is a large proportion of </w:t>
      </w:r>
      <w:proofErr w:type="gramStart"/>
      <w:r w:rsidR="0069750E">
        <w:t>Culturally</w:t>
      </w:r>
      <w:proofErr w:type="gramEnd"/>
      <w:r w:rsidR="0069750E">
        <w:t xml:space="preserve"> and Linguistically Diverse (CALD) </w:t>
      </w:r>
      <w:r w:rsidR="00791319">
        <w:t>employees</w:t>
      </w:r>
      <w:r w:rsidR="0069750E">
        <w:t>, such as the engineered stone benchtop industry.</w:t>
      </w:r>
    </w:p>
    <w:p w14:paraId="4C92A71D" w14:textId="39ED7DB4" w:rsidR="00FF1CEF" w:rsidRDefault="00FF1CEF" w:rsidP="00396993">
      <w:r>
        <w:t xml:space="preserve">There are anecdotal stories of CALD employees having less awareness of the problems associated with RCS. </w:t>
      </w:r>
      <w:r w:rsidR="00D8667C">
        <w:t>While employers have an obligation to provide this information to all employees, language barriers can allow the nature of silicosis to become ‘lost in translation’. In these instances, employers’ compliance with their OHS duties becomes difficult to assess as there is limited evidence to confidently establish that this information has been passed on from employer to employee.</w:t>
      </w:r>
    </w:p>
    <w:p w14:paraId="25854B5B" w14:textId="60CBA249" w:rsidR="00795AA4" w:rsidRDefault="00AA41CD" w:rsidP="00396993">
      <w:r>
        <w:t xml:space="preserve">The National Disease </w:t>
      </w:r>
      <w:r w:rsidR="00552C13">
        <w:t>Taskforce’s</w:t>
      </w:r>
      <w:r>
        <w:t xml:space="preserve"> interim findings report found that less experienced workers, especially younger workers and appre</w:t>
      </w:r>
      <w:r w:rsidR="000372DC">
        <w:t>ntices, casual hire and temporary work</w:t>
      </w:r>
      <w:r w:rsidR="001B473D">
        <w:t>er</w:t>
      </w:r>
      <w:r w:rsidR="000372DC">
        <w:t>s (</w:t>
      </w:r>
      <w:proofErr w:type="spellStart"/>
      <w:r w:rsidR="000372DC">
        <w:t>inc.</w:t>
      </w:r>
      <w:proofErr w:type="spellEnd"/>
      <w:r w:rsidR="000372DC">
        <w:t xml:space="preserve"> CALD)</w:t>
      </w:r>
      <w:proofErr w:type="gramStart"/>
      <w:r w:rsidR="001B473D">
        <w:t>,</w:t>
      </w:r>
      <w:proofErr w:type="gramEnd"/>
      <w:r w:rsidR="001B473D">
        <w:t xml:space="preserve"> can </w:t>
      </w:r>
      <w:r w:rsidR="001B473D">
        <w:lastRenderedPageBreak/>
        <w:t>have a lower awareness of the risks of RCS exposure</w:t>
      </w:r>
      <w:r w:rsidR="000B5EE4">
        <w:t>.</w:t>
      </w:r>
      <w:r w:rsidR="000B5EE4">
        <w:rPr>
          <w:rStyle w:val="FootnoteReference"/>
        </w:rPr>
        <w:footnoteReference w:id="41"/>
      </w:r>
      <w:r w:rsidR="000B5EE4">
        <w:t xml:space="preserve"> </w:t>
      </w:r>
      <w:r w:rsidR="00610875">
        <w:t>In addition, this group may feel less confident</w:t>
      </w:r>
      <w:r w:rsidR="009E22C7">
        <w:t xml:space="preserve"> pushing back against workplace practices.</w:t>
      </w:r>
    </w:p>
    <w:p w14:paraId="3295884C" w14:textId="7E47415D" w:rsidR="00ED429D" w:rsidRDefault="00F507F1" w:rsidP="00396993">
      <w:r>
        <w:t>As a result of the above there is a</w:t>
      </w:r>
      <w:r w:rsidR="00ED429D">
        <w:t xml:space="preserve"> disproportionate increase </w:t>
      </w:r>
      <w:r>
        <w:t>in</w:t>
      </w:r>
      <w:r w:rsidR="00ED429D">
        <w:t xml:space="preserve"> risk </w:t>
      </w:r>
      <w:r>
        <w:t>amongst CALD workers</w:t>
      </w:r>
      <w:r w:rsidR="00ED429D">
        <w:t xml:space="preserve">. </w:t>
      </w:r>
    </w:p>
    <w:p w14:paraId="7F1DBAD5" w14:textId="77777777" w:rsidR="00ED429D" w:rsidRDefault="00ED429D" w:rsidP="00086EEF">
      <w:pPr>
        <w:jc w:val="both"/>
      </w:pPr>
    </w:p>
    <w:p w14:paraId="5C97FF06" w14:textId="77777777" w:rsidR="000C3606" w:rsidRDefault="000C3606">
      <w:pPr>
        <w:spacing w:after="0"/>
      </w:pPr>
      <w:r>
        <w:br w:type="page"/>
      </w:r>
    </w:p>
    <w:p w14:paraId="714DC697" w14:textId="3296EFD1" w:rsidR="00795AA4" w:rsidRDefault="000C3606" w:rsidP="000C3606">
      <w:pPr>
        <w:pStyle w:val="Heading1"/>
      </w:pPr>
      <w:bookmarkStart w:id="87" w:name="_Toc49173695"/>
      <w:r>
        <w:lastRenderedPageBreak/>
        <w:t>Options</w:t>
      </w:r>
      <w:bookmarkEnd w:id="87"/>
    </w:p>
    <w:p w14:paraId="42434E57" w14:textId="588A1598" w:rsidR="000C3606" w:rsidRDefault="000C3606" w:rsidP="000C3606">
      <w:pPr>
        <w:pStyle w:val="Sectionintro"/>
      </w:pPr>
      <w:r>
        <w:t xml:space="preserve">This chapter outlines the feasible set of options considered in this RIS, an explanation of how feasible options were selected, and why other options were considered infeasible. </w:t>
      </w:r>
    </w:p>
    <w:p w14:paraId="637AE9C8" w14:textId="5B32C5C2" w:rsidR="000C3606" w:rsidRDefault="000C3606" w:rsidP="000C3606">
      <w:pPr>
        <w:pStyle w:val="Heading2"/>
      </w:pPr>
      <w:bookmarkStart w:id="88" w:name="_Toc38387161"/>
      <w:bookmarkStart w:id="89" w:name="_Toc38397129"/>
      <w:bookmarkEnd w:id="88"/>
      <w:bookmarkEnd w:id="89"/>
      <w:r>
        <w:t>Options development</w:t>
      </w:r>
    </w:p>
    <w:p w14:paraId="7AF06228" w14:textId="77777777" w:rsidR="000C3606" w:rsidRPr="00852635" w:rsidRDefault="000C3606" w:rsidP="000C3606">
      <w:pPr>
        <w:ind w:right="29"/>
        <w:rPr>
          <w:rFonts w:asciiTheme="minorHAnsi" w:eastAsiaTheme="minorEastAsia" w:hAnsiTheme="minorHAnsi"/>
        </w:rPr>
      </w:pPr>
      <w:r w:rsidRPr="00852635">
        <w:rPr>
          <w:rFonts w:asciiTheme="minorHAnsi" w:eastAsiaTheme="minorEastAsia" w:hAnsiTheme="minorHAnsi"/>
        </w:rPr>
        <w:t xml:space="preserve">As part of the RIS process, it is necessary to consider different options that could achieve the Victorian Government’s objectives. The </w:t>
      </w:r>
      <w:r w:rsidRPr="00852635">
        <w:rPr>
          <w:rFonts w:asciiTheme="minorHAnsi" w:eastAsiaTheme="minorEastAsia" w:hAnsiTheme="minorHAnsi"/>
          <w:i/>
        </w:rPr>
        <w:t>Subordinate Legislation Act 1994</w:t>
      </w:r>
      <w:r w:rsidRPr="00852635">
        <w:rPr>
          <w:rFonts w:asciiTheme="minorHAnsi" w:eastAsiaTheme="minorEastAsia" w:hAnsiTheme="minorHAnsi"/>
        </w:rPr>
        <w:t xml:space="preserve">, the </w:t>
      </w:r>
      <w:r w:rsidRPr="00852635">
        <w:rPr>
          <w:rFonts w:asciiTheme="minorHAnsi" w:eastAsiaTheme="minorEastAsia" w:hAnsiTheme="minorHAnsi"/>
          <w:i/>
        </w:rPr>
        <w:t>Subordinate Legislation Act Guidelines,</w:t>
      </w:r>
      <w:r w:rsidRPr="00852635">
        <w:rPr>
          <w:rFonts w:asciiTheme="minorHAnsi" w:eastAsiaTheme="minorEastAsia" w:hAnsiTheme="minorHAnsi"/>
          <w:vertAlign w:val="superscript"/>
        </w:rPr>
        <w:footnoteReference w:id="42"/>
      </w:r>
      <w:r w:rsidRPr="00852635">
        <w:rPr>
          <w:rFonts w:asciiTheme="minorHAnsi" w:eastAsiaTheme="minorEastAsia" w:hAnsiTheme="minorHAnsi"/>
        </w:rPr>
        <w:t xml:space="preserve"> and the </w:t>
      </w:r>
      <w:r w:rsidRPr="00852635">
        <w:rPr>
          <w:rFonts w:asciiTheme="minorHAnsi" w:eastAsiaTheme="minorEastAsia" w:hAnsiTheme="minorHAnsi"/>
          <w:i/>
        </w:rPr>
        <w:t>Victorian Guide to Regulation</w:t>
      </w:r>
      <w:r w:rsidRPr="00852635">
        <w:rPr>
          <w:rFonts w:asciiTheme="minorHAnsi" w:eastAsiaTheme="minorEastAsia" w:hAnsiTheme="minorHAnsi"/>
        </w:rPr>
        <w:t xml:space="preserve"> recommend that this includes considering a range of approaches, including co-regulation and non-regulatory approaches, and those that reduce the burden imposed on business and/or the community.</w:t>
      </w:r>
    </w:p>
    <w:p w14:paraId="0FFC4C07" w14:textId="7A71BBCD" w:rsidR="000C3606" w:rsidRPr="00852635" w:rsidRDefault="000C3606" w:rsidP="000C3606">
      <w:pPr>
        <w:rPr>
          <w:rFonts w:asciiTheme="minorHAnsi" w:eastAsiaTheme="minorEastAsia" w:hAnsiTheme="minorHAnsi"/>
        </w:rPr>
      </w:pPr>
      <w:r w:rsidRPr="00852635">
        <w:rPr>
          <w:rFonts w:asciiTheme="minorHAnsi" w:eastAsiaTheme="minorEastAsia" w:hAnsiTheme="minorHAnsi"/>
        </w:rPr>
        <w:t>As noted in Chapter 1, a range of legal, legislative, regulatory and non-regulatory mechanisms currently exist to reduce the risk of exposure to silica dust, including:</w:t>
      </w:r>
    </w:p>
    <w:p w14:paraId="12E15260" w14:textId="77777777" w:rsidR="00687F2F" w:rsidRPr="00A224D6" w:rsidRDefault="00687F2F" w:rsidP="00687F2F">
      <w:pPr>
        <w:pStyle w:val="ListBullet"/>
      </w:pPr>
      <w:r w:rsidRPr="00852635">
        <w:t xml:space="preserve">The OHS Act </w:t>
      </w:r>
    </w:p>
    <w:p w14:paraId="6921F747" w14:textId="77777777" w:rsidR="00687F2F" w:rsidRPr="00852635" w:rsidRDefault="00687F2F" w:rsidP="00687F2F">
      <w:pPr>
        <w:pStyle w:val="ListBullet"/>
      </w:pPr>
      <w:r w:rsidRPr="00852635">
        <w:t>The OHS Regulations</w:t>
      </w:r>
    </w:p>
    <w:p w14:paraId="571846CB" w14:textId="77777777" w:rsidR="00687F2F" w:rsidRPr="00852635" w:rsidRDefault="00687F2F" w:rsidP="00687F2F">
      <w:pPr>
        <w:pStyle w:val="ListBullet"/>
      </w:pPr>
      <w:r w:rsidRPr="00852635">
        <w:t>The compliance code for working with crystalline silica</w:t>
      </w:r>
    </w:p>
    <w:p w14:paraId="5960B814" w14:textId="77777777" w:rsidR="00687F2F" w:rsidRDefault="00687F2F" w:rsidP="00687F2F">
      <w:pPr>
        <w:pStyle w:val="ListBullet"/>
      </w:pPr>
      <w:r w:rsidRPr="00852635">
        <w:t>The interim ban on dry cutting of engineered stone</w:t>
      </w:r>
    </w:p>
    <w:p w14:paraId="6E82CB67" w14:textId="77777777" w:rsidR="00687F2F" w:rsidRPr="00852635" w:rsidRDefault="00687F2F" w:rsidP="00687F2F">
      <w:pPr>
        <w:pStyle w:val="ListBullet"/>
      </w:pPr>
      <w:r>
        <w:t>The free health assessments program</w:t>
      </w:r>
    </w:p>
    <w:p w14:paraId="2AC21D17" w14:textId="0EA3875F" w:rsidR="00687F2F" w:rsidRPr="00A224D6" w:rsidRDefault="00687F2F" w:rsidP="00687F2F">
      <w:pPr>
        <w:pStyle w:val="ListBullet"/>
      </w:pPr>
      <w:r>
        <w:t xml:space="preserve">Information and education materials provided by </w:t>
      </w:r>
      <w:r w:rsidR="4E9E0024">
        <w:t>WorkSafe</w:t>
      </w:r>
      <w:r>
        <w:t xml:space="preserve"> and employers</w:t>
      </w:r>
    </w:p>
    <w:p w14:paraId="15185C04" w14:textId="77777777" w:rsidR="000C3606" w:rsidRPr="00396993" w:rsidRDefault="000C3606" w:rsidP="00396993">
      <w:pPr>
        <w:pStyle w:val="ListBullet"/>
        <w:numPr>
          <w:ilvl w:val="0"/>
          <w:numId w:val="0"/>
        </w:numPr>
        <w:ind w:left="340"/>
        <w:rPr>
          <w:rFonts w:asciiTheme="minorHAnsi" w:hAnsiTheme="minorHAnsi" w:cs="Segoe UI Light"/>
        </w:rPr>
      </w:pPr>
    </w:p>
    <w:p w14:paraId="510CCF4F" w14:textId="783E9CF5" w:rsidR="000C3606" w:rsidRPr="00852635" w:rsidRDefault="000C3606" w:rsidP="000C3606">
      <w:pPr>
        <w:spacing w:after="120"/>
        <w:rPr>
          <w:rFonts w:asciiTheme="minorHAnsi" w:eastAsiaTheme="minorEastAsia" w:hAnsiTheme="minorHAnsi"/>
        </w:rPr>
      </w:pPr>
      <w:r w:rsidRPr="00852635">
        <w:rPr>
          <w:rFonts w:asciiTheme="minorHAnsi" w:eastAsiaTheme="minorEastAsia" w:hAnsiTheme="minorHAnsi"/>
        </w:rPr>
        <w:t>The range of feasible options for addressing the problem is considered within this broader legal context.</w:t>
      </w:r>
    </w:p>
    <w:p w14:paraId="45D98781" w14:textId="5F59D1AC" w:rsidR="000C3606" w:rsidRDefault="000C3606" w:rsidP="00066DEE">
      <w:pPr>
        <w:pStyle w:val="Heading3"/>
      </w:pPr>
      <w:r w:rsidRPr="00396993">
        <w:t>Potential changes to the OH&amp;S regulations</w:t>
      </w:r>
    </w:p>
    <w:p w14:paraId="61FED1CE" w14:textId="614FAD3E" w:rsidR="00A43C85" w:rsidRDefault="00066DEE" w:rsidP="000C3606">
      <w:pPr>
        <w:rPr>
          <w:rFonts w:asciiTheme="minorHAnsi" w:eastAsiaTheme="minorEastAsia" w:hAnsiTheme="minorHAnsi"/>
        </w:rPr>
      </w:pPr>
      <w:r>
        <w:rPr>
          <w:rFonts w:asciiTheme="minorHAnsi" w:eastAsiaTheme="minorEastAsia" w:hAnsiTheme="minorHAnsi"/>
        </w:rPr>
        <w:t>Given the nature of the problem described in Chapter 2, the key objective of the potential changes to the OHS regulations is</w:t>
      </w:r>
      <w:r w:rsidR="007E6C67">
        <w:rPr>
          <w:rFonts w:asciiTheme="minorHAnsi" w:eastAsiaTheme="minorEastAsia" w:hAnsiTheme="minorHAnsi"/>
        </w:rPr>
        <w:t xml:space="preserve"> </w:t>
      </w:r>
      <w:r w:rsidR="007E6C67" w:rsidRPr="00175981">
        <w:rPr>
          <w:rFonts w:asciiTheme="minorHAnsi" w:eastAsiaTheme="minorEastAsia" w:hAnsiTheme="minorHAnsi"/>
          <w:b/>
          <w:bCs/>
        </w:rPr>
        <w:t>to eliminate the risk of adverse health effects from work involving materials containing crystalline silica</w:t>
      </w:r>
      <w:r w:rsidRPr="001872C4">
        <w:rPr>
          <w:rFonts w:asciiTheme="minorHAnsi" w:eastAsiaTheme="minorEastAsia" w:hAnsiTheme="minorHAnsi"/>
          <w:b/>
          <w:bCs/>
        </w:rPr>
        <w:t>.</w:t>
      </w:r>
      <w:r>
        <w:rPr>
          <w:rFonts w:asciiTheme="minorHAnsi" w:eastAsiaTheme="minorEastAsia" w:hAnsiTheme="minorHAnsi"/>
        </w:rPr>
        <w:t xml:space="preserve">  </w:t>
      </w:r>
    </w:p>
    <w:p w14:paraId="13CDA441" w14:textId="48B6115E" w:rsidR="00066DEE" w:rsidRDefault="00A43C85" w:rsidP="1880A894">
      <w:pPr>
        <w:rPr>
          <w:rFonts w:asciiTheme="minorHAnsi" w:eastAsiaTheme="minorEastAsia" w:hAnsiTheme="minorHAnsi"/>
        </w:rPr>
      </w:pPr>
      <w:r w:rsidRPr="1880A894">
        <w:rPr>
          <w:rFonts w:asciiTheme="minorHAnsi" w:eastAsiaTheme="minorEastAsia" w:hAnsiTheme="minorHAnsi"/>
        </w:rPr>
        <w:t xml:space="preserve">This reflects the objectives of the OHS Act </w:t>
      </w:r>
      <w:r w:rsidR="2814F1EA" w:rsidRPr="1880A894">
        <w:rPr>
          <w:rFonts w:asciiTheme="minorHAnsi" w:eastAsiaTheme="minorEastAsia" w:hAnsiTheme="minorHAnsi"/>
        </w:rPr>
        <w:t>which are</w:t>
      </w:r>
      <w:r w:rsidRPr="1880A894">
        <w:rPr>
          <w:rFonts w:asciiTheme="minorHAnsi" w:eastAsiaTheme="minorEastAsia" w:hAnsiTheme="minorHAnsi"/>
        </w:rPr>
        <w:t>:</w:t>
      </w:r>
    </w:p>
    <w:p w14:paraId="0B96E9A7" w14:textId="77777777" w:rsidR="007E6C67" w:rsidRDefault="007E6C67" w:rsidP="00175981">
      <w:pPr>
        <w:pStyle w:val="ListNumber2"/>
      </w:pPr>
      <w:r>
        <w:t>to secure the health, safety and welfare of employees and other persons at work; and</w:t>
      </w:r>
    </w:p>
    <w:p w14:paraId="496358EA" w14:textId="77777777" w:rsidR="007E6C67" w:rsidRDefault="007E6C67" w:rsidP="00175981">
      <w:pPr>
        <w:pStyle w:val="ListNumber2"/>
      </w:pPr>
      <w:r>
        <w:t>to eliminate, at the source, risks to the health, safety or welfare of employees and other persons at work; and</w:t>
      </w:r>
    </w:p>
    <w:p w14:paraId="3620D202" w14:textId="1BF9AF03" w:rsidR="007E6C67" w:rsidRPr="00175981" w:rsidRDefault="007E6C67" w:rsidP="00175981">
      <w:pPr>
        <w:pStyle w:val="ListNumber2"/>
      </w:pPr>
      <w:proofErr w:type="gramStart"/>
      <w:r>
        <w:t>to</w:t>
      </w:r>
      <w:proofErr w:type="gramEnd"/>
      <w:r>
        <w:t xml:space="preserve"> ensure that the health and safety of members of the public is not placed at risk by the conduct of undertakings by employers and self-employed persons. </w:t>
      </w:r>
    </w:p>
    <w:p w14:paraId="7A21C365" w14:textId="77777777" w:rsidR="00A43C85" w:rsidRDefault="00A43C85" w:rsidP="000C3606">
      <w:pPr>
        <w:rPr>
          <w:rFonts w:asciiTheme="minorHAnsi" w:eastAsiaTheme="minorEastAsia" w:hAnsiTheme="minorHAnsi"/>
        </w:rPr>
      </w:pPr>
    </w:p>
    <w:p w14:paraId="4CA5F49D" w14:textId="24572178" w:rsidR="00066DEE" w:rsidRDefault="00066DEE" w:rsidP="00066DEE">
      <w:pPr>
        <w:pStyle w:val="Heading3"/>
      </w:pPr>
      <w:r>
        <w:t>Base case</w:t>
      </w:r>
    </w:p>
    <w:p w14:paraId="3DABC4DF" w14:textId="31B93226" w:rsidR="00066DEE" w:rsidRDefault="00066DEE" w:rsidP="00066DEE">
      <w:r>
        <w:t xml:space="preserve">The base case is the general duties that apply to employers, employees, manufacturers, importers and suppliers of hazardous materials under the OHS Regulations currently. This includes existing initiatives such as </w:t>
      </w:r>
      <w:r w:rsidR="4E9E0024">
        <w:t>WorkSafe</w:t>
      </w:r>
      <w:r>
        <w:t xml:space="preserve">’s free health assessment program, </w:t>
      </w:r>
      <w:r w:rsidR="004A1675">
        <w:t xml:space="preserve">Victoria’s adoption of </w:t>
      </w:r>
      <w:r>
        <w:t xml:space="preserve">Safe Work Australia’s new exposure standard of 0.05 mg/m3 and the new </w:t>
      </w:r>
      <w:r w:rsidR="009D2168">
        <w:t>C</w:t>
      </w:r>
      <w:r>
        <w:t xml:space="preserve">ompliance </w:t>
      </w:r>
      <w:r w:rsidR="009D2168">
        <w:t>C</w:t>
      </w:r>
      <w:r>
        <w:t xml:space="preserve">ode for managing exposure to crystalline silica (introduced by </w:t>
      </w:r>
      <w:r w:rsidR="4E9E0024">
        <w:t>WorkSafe</w:t>
      </w:r>
      <w:r>
        <w:t xml:space="preserve"> February 2020).</w:t>
      </w:r>
    </w:p>
    <w:p w14:paraId="43C49AC5" w14:textId="45A8987F" w:rsidR="00066DEE" w:rsidRDefault="00066DEE" w:rsidP="00066DEE">
      <w:r>
        <w:t xml:space="preserve">The base case does not include the current ban on dry cutting of engineered stone, which is due to expire in </w:t>
      </w:r>
      <w:r w:rsidR="00367A9B">
        <w:t>February 2021</w:t>
      </w:r>
      <w:r>
        <w:t xml:space="preserve">. This RIS has, therefore, </w:t>
      </w:r>
      <w:r w:rsidR="00656AC3">
        <w:t>assume</w:t>
      </w:r>
      <w:r w:rsidR="00362D78">
        <w:t>d</w:t>
      </w:r>
      <w:r w:rsidR="00656AC3">
        <w:t xml:space="preserve"> that there would be some level of reversion</w:t>
      </w:r>
      <w:r w:rsidR="00362D78">
        <w:t xml:space="preserve"> to</w:t>
      </w:r>
      <w:r>
        <w:t xml:space="preserve"> practices in place prior to the ban being introduced.</w:t>
      </w:r>
    </w:p>
    <w:p w14:paraId="052E6797" w14:textId="2ED02962" w:rsidR="00066DEE" w:rsidRPr="00066DEE" w:rsidRDefault="00066DEE" w:rsidP="00066DEE">
      <w:r w:rsidRPr="00066DEE">
        <w:lastRenderedPageBreak/>
        <w:t>The costs of the proposed Regulations are assessed against this base case as a point of comparison.</w:t>
      </w:r>
    </w:p>
    <w:p w14:paraId="3D0C7F98" w14:textId="07BE6764" w:rsidR="000C3606" w:rsidRDefault="000C3606" w:rsidP="000C3606">
      <w:pPr>
        <w:pStyle w:val="Heading2"/>
      </w:pPr>
      <w:r>
        <w:t>Feasible options</w:t>
      </w:r>
    </w:p>
    <w:p w14:paraId="2E910FA4" w14:textId="20EC5C92" w:rsidR="00471A9C" w:rsidRDefault="00471A9C" w:rsidP="00471A9C">
      <w:r>
        <w:t>Two sets of options are being considered through this RIS. The first set relates to the implementation of a licensing or notification scheme for employers and self-employed persons who work with engineered stone. Three regulatory options are being considered in this context.</w:t>
      </w:r>
    </w:p>
    <w:p w14:paraId="26A817E5" w14:textId="44725074" w:rsidR="00471A9C" w:rsidRDefault="00471A9C" w:rsidP="00852635">
      <w:r>
        <w:t>The second set of options relates to changes to Part 4.1 and Part 4.5 of the OHS Regulations, which involves a number of proposed reforms to prohibit or limit certain high-risk work involving crystalline silica. There are two regul</w:t>
      </w:r>
      <w:r w:rsidR="006F0F1A">
        <w:t>a</w:t>
      </w:r>
      <w:r>
        <w:t>tory options being considered in this context.</w:t>
      </w:r>
    </w:p>
    <w:p w14:paraId="5A58B054" w14:textId="1395BBB7" w:rsidR="009E0340" w:rsidRPr="008265E8" w:rsidRDefault="009E0340" w:rsidP="00396993">
      <w:pPr>
        <w:spacing w:after="120"/>
      </w:pPr>
      <w:r w:rsidRPr="1880A894">
        <w:rPr>
          <w:rFonts w:asciiTheme="minorHAnsi" w:eastAsiaTheme="minorEastAsia" w:hAnsiTheme="minorHAnsi"/>
        </w:rPr>
        <w:t xml:space="preserve">These options </w:t>
      </w:r>
      <w:r w:rsidR="00CC3414" w:rsidRPr="1880A894">
        <w:rPr>
          <w:rFonts w:asciiTheme="minorHAnsi" w:eastAsiaTheme="minorEastAsia" w:hAnsiTheme="minorHAnsi"/>
        </w:rPr>
        <w:t>have been developed following consultation with industry, the community and experts</w:t>
      </w:r>
      <w:r w:rsidR="00A14303" w:rsidRPr="1880A894">
        <w:rPr>
          <w:rFonts w:asciiTheme="minorHAnsi" w:eastAsiaTheme="minorEastAsia" w:hAnsiTheme="minorHAnsi"/>
        </w:rPr>
        <w:t xml:space="preserve"> including</w:t>
      </w:r>
      <w:r w:rsidRPr="1880A894">
        <w:rPr>
          <w:rFonts w:asciiTheme="minorHAnsi" w:eastAsiaTheme="minorEastAsia" w:hAnsiTheme="minorHAnsi"/>
        </w:rPr>
        <w:t xml:space="preserve"> </w:t>
      </w:r>
      <w:r w:rsidR="4E9E0024" w:rsidRPr="1880A894">
        <w:rPr>
          <w:rFonts w:asciiTheme="minorHAnsi" w:eastAsiaTheme="minorEastAsia" w:hAnsiTheme="minorHAnsi"/>
        </w:rPr>
        <w:t>WorkSafe</w:t>
      </w:r>
      <w:r w:rsidR="00A14303" w:rsidRPr="1880A894">
        <w:rPr>
          <w:rFonts w:asciiTheme="minorHAnsi" w:eastAsiaTheme="minorEastAsia" w:hAnsiTheme="minorHAnsi"/>
        </w:rPr>
        <w:t>’s</w:t>
      </w:r>
      <w:r>
        <w:t xml:space="preserve"> Silica Stakeholder Reference Group</w:t>
      </w:r>
      <w:r w:rsidR="191D207A">
        <w:t xml:space="preserve"> (SRG)</w:t>
      </w:r>
      <w:r>
        <w:t xml:space="preserve">, comprised of members from relevant industry bodies, employee representative groups, and health practitioners. </w:t>
      </w:r>
      <w:r w:rsidR="00596F58">
        <w:t>(A list of members of the SRG is provided in Appendix B).</w:t>
      </w:r>
    </w:p>
    <w:p w14:paraId="1BEB2D55" w14:textId="3FCCCD63" w:rsidR="000C3606" w:rsidRDefault="00FC23D8" w:rsidP="00FC23D8">
      <w:pPr>
        <w:pStyle w:val="Heading3"/>
      </w:pPr>
      <w:r>
        <w:t>Licensing or notification of engineered stone</w:t>
      </w:r>
    </w:p>
    <w:p w14:paraId="28D89AAD" w14:textId="1342F21D" w:rsidR="006B2466" w:rsidRPr="00CD1C62" w:rsidRDefault="006B2466" w:rsidP="00852635">
      <w:r>
        <w:t>The following options are being considered in order to regulate the stonemason industry:</w:t>
      </w:r>
    </w:p>
    <w:p w14:paraId="5C922512" w14:textId="3E5D84CD" w:rsidR="00FC23D8" w:rsidRPr="00FC23D8" w:rsidRDefault="00FC23D8" w:rsidP="00852635">
      <w:pPr>
        <w:pStyle w:val="ListBullet"/>
        <w:numPr>
          <w:ilvl w:val="0"/>
          <w:numId w:val="23"/>
        </w:numPr>
      </w:pPr>
      <w:r w:rsidRPr="00FC23D8">
        <w:t>Option 1: introduce</w:t>
      </w:r>
      <w:r w:rsidR="00362D78">
        <w:t xml:space="preserve"> a</w:t>
      </w:r>
      <w:r w:rsidRPr="00FC23D8">
        <w:t xml:space="preserve"> </w:t>
      </w:r>
      <w:r w:rsidRPr="00FC23D8">
        <w:rPr>
          <w:u w:val="single"/>
        </w:rPr>
        <w:t>mandatory requirement</w:t>
      </w:r>
      <w:r w:rsidRPr="00FC23D8">
        <w:t xml:space="preserve"> for any employer or self-employed person to hold a licence if they are to work with engineered stone </w:t>
      </w:r>
    </w:p>
    <w:p w14:paraId="2EF02F53" w14:textId="24BC7993" w:rsidR="00FC23D8" w:rsidRDefault="00FC23D8" w:rsidP="00852635">
      <w:pPr>
        <w:pStyle w:val="ListBullet"/>
        <w:numPr>
          <w:ilvl w:val="0"/>
          <w:numId w:val="23"/>
        </w:numPr>
      </w:pPr>
      <w:r w:rsidRPr="00FC23D8">
        <w:t xml:space="preserve">Option 2: </w:t>
      </w:r>
      <w:r w:rsidR="00406A47" w:rsidRPr="00FC23D8">
        <w:t>introduce</w:t>
      </w:r>
      <w:r w:rsidR="00362D78">
        <w:t xml:space="preserve"> a</w:t>
      </w:r>
      <w:r w:rsidR="00406A47" w:rsidRPr="00FC23D8">
        <w:t xml:space="preserve"> </w:t>
      </w:r>
      <w:r w:rsidR="00406A47" w:rsidRPr="00FC23D8">
        <w:rPr>
          <w:u w:val="single"/>
        </w:rPr>
        <w:t>negative licensing</w:t>
      </w:r>
      <w:r w:rsidR="00406A47" w:rsidRPr="00FC23D8">
        <w:t xml:space="preserve"> scheme where a</w:t>
      </w:r>
      <w:r w:rsidR="00406A47">
        <w:t>n employer who breaches the Regulations could be prohibited from working with engineered stone until compliance can be demonstrated</w:t>
      </w:r>
    </w:p>
    <w:p w14:paraId="35AA3134" w14:textId="56E70381" w:rsidR="00FC23D8" w:rsidRDefault="00FC23D8">
      <w:pPr>
        <w:pStyle w:val="ListBullet"/>
        <w:numPr>
          <w:ilvl w:val="0"/>
          <w:numId w:val="23"/>
        </w:numPr>
      </w:pPr>
      <w:r>
        <w:t xml:space="preserve">Option 3: introduce a </w:t>
      </w:r>
      <w:r w:rsidRPr="1880A894">
        <w:rPr>
          <w:u w:val="single"/>
        </w:rPr>
        <w:t>notification scheme</w:t>
      </w:r>
      <w:r>
        <w:t xml:space="preserve"> whereby an employer must notify </w:t>
      </w:r>
      <w:r w:rsidR="4E9E0024">
        <w:t>WorkSafe</w:t>
      </w:r>
      <w:r>
        <w:t xml:space="preserve"> when </w:t>
      </w:r>
      <w:r w:rsidR="00085643">
        <w:t xml:space="preserve">an </w:t>
      </w:r>
      <w:r>
        <w:t xml:space="preserve">‘engineered stone process’ undertaken and exposure standard likely to be exceeded. </w:t>
      </w:r>
    </w:p>
    <w:p w14:paraId="7307C603" w14:textId="77777777" w:rsidR="00823E0A" w:rsidRDefault="00823E0A" w:rsidP="006B2466">
      <w:pPr>
        <w:pStyle w:val="ListBullet"/>
        <w:numPr>
          <w:ilvl w:val="0"/>
          <w:numId w:val="0"/>
        </w:numPr>
      </w:pPr>
    </w:p>
    <w:p w14:paraId="146889EF" w14:textId="4342C18B" w:rsidR="006B2466" w:rsidRDefault="006B2466" w:rsidP="006B2466">
      <w:pPr>
        <w:pStyle w:val="ListBullet"/>
        <w:numPr>
          <w:ilvl w:val="0"/>
          <w:numId w:val="0"/>
        </w:numPr>
      </w:pPr>
      <w:r>
        <w:t>These options are discussed in more detail below:</w:t>
      </w:r>
    </w:p>
    <w:p w14:paraId="06730564" w14:textId="05A28D65" w:rsidR="006B2466" w:rsidRDefault="006B2466" w:rsidP="006B2466">
      <w:pPr>
        <w:pStyle w:val="ListBullet"/>
        <w:numPr>
          <w:ilvl w:val="0"/>
          <w:numId w:val="0"/>
        </w:numPr>
      </w:pPr>
    </w:p>
    <w:p w14:paraId="48171AC8" w14:textId="4C155ADE" w:rsidR="006B2466" w:rsidRPr="00FC23D8" w:rsidRDefault="006B2466" w:rsidP="00852635">
      <w:pPr>
        <w:pStyle w:val="Heading4un-numbered"/>
      </w:pPr>
      <w:r>
        <w:t>Option 1: Introduce a mandatory licensing scheme</w:t>
      </w:r>
    </w:p>
    <w:p w14:paraId="17053FBD" w14:textId="5C8D3E7F" w:rsidR="00FC23D8" w:rsidRDefault="00810D97" w:rsidP="00FC23D8">
      <w:r>
        <w:t xml:space="preserve">Under this option, all employers or self-employed persons who </w:t>
      </w:r>
      <w:r w:rsidR="006463CF">
        <w:t xml:space="preserve">undertake processes </w:t>
      </w:r>
      <w:r>
        <w:t>with engineered stone</w:t>
      </w:r>
      <w:r w:rsidR="006463CF">
        <w:t xml:space="preserve"> that generate RCS</w:t>
      </w:r>
      <w:r>
        <w:t xml:space="preserve"> will be required to hold a licen</w:t>
      </w:r>
      <w:r w:rsidR="009B54FB">
        <w:t>c</w:t>
      </w:r>
      <w:r>
        <w:t xml:space="preserve">e. In order to be granted a licence, the business or self-employed person would have to meet a strict set of </w:t>
      </w:r>
      <w:r w:rsidR="00362D78">
        <w:t>requirements</w:t>
      </w:r>
      <w:r>
        <w:t xml:space="preserve">, including providing training to employees, undertaking air monitoring, conducting risk assessments, and undertaking health monitoring. </w:t>
      </w:r>
      <w:r w:rsidR="00362D78">
        <w:t>Furthermore if</w:t>
      </w:r>
      <w:r>
        <w:t xml:space="preserve"> the conditions of the licence are found to be breached, the employer </w:t>
      </w:r>
      <w:r w:rsidR="0031769C">
        <w:t xml:space="preserve">could </w:t>
      </w:r>
      <w:r w:rsidR="00620A35">
        <w:t>have their licence removed</w:t>
      </w:r>
      <w:r>
        <w:t xml:space="preserve"> and</w:t>
      </w:r>
      <w:r w:rsidR="00620A35">
        <w:t xml:space="preserve"> be</w:t>
      </w:r>
      <w:r>
        <w:t xml:space="preserve"> prohibited from working with engineered stone. </w:t>
      </w:r>
      <w:r w:rsidR="00696879" w:rsidRPr="00696879">
        <w:t>This approach would ensure that the conditions of the licence are targeted to the specific risks associated with working with engineered stone.</w:t>
      </w:r>
    </w:p>
    <w:p w14:paraId="22F9A891" w14:textId="77777777" w:rsidR="00810D97" w:rsidRDefault="00810D97" w:rsidP="00810D97">
      <w:r>
        <w:t>Introducing a mandatory licensing regime for engineered stone would require amendments to the OHS Regulations to set out the:</w:t>
      </w:r>
    </w:p>
    <w:p w14:paraId="5EC4989E" w14:textId="727EE264" w:rsidR="00810D97" w:rsidRDefault="00810D97" w:rsidP="00852635">
      <w:pPr>
        <w:pStyle w:val="ListBullet"/>
      </w:pPr>
      <w:r>
        <w:t>circumstances and/or activities for which an employer or duty holder must be license</w:t>
      </w:r>
      <w:r w:rsidR="00696879">
        <w:t>d</w:t>
      </w:r>
    </w:p>
    <w:p w14:paraId="371FCC5A" w14:textId="31A362E2" w:rsidR="00810D97" w:rsidRDefault="00362D78" w:rsidP="00852635">
      <w:pPr>
        <w:pStyle w:val="ListBullet"/>
      </w:pPr>
      <w:r>
        <w:t xml:space="preserve">requirements </w:t>
      </w:r>
      <w:r w:rsidR="00810D97">
        <w:t>that need to be satisfied in order to be granted a licenc</w:t>
      </w:r>
      <w:r w:rsidR="00696879">
        <w:t>e</w:t>
      </w:r>
    </w:p>
    <w:p w14:paraId="59EF6233" w14:textId="47CF0389" w:rsidR="00810D97" w:rsidRDefault="00810D97" w:rsidP="00852635">
      <w:pPr>
        <w:pStyle w:val="ListBullet"/>
      </w:pPr>
      <w:r>
        <w:t>term for which the licence would be granted</w:t>
      </w:r>
    </w:p>
    <w:p w14:paraId="6A896469" w14:textId="2D704007" w:rsidR="00810D97" w:rsidRDefault="00810D97" w:rsidP="00852635">
      <w:pPr>
        <w:pStyle w:val="ListBullet"/>
      </w:pPr>
      <w:proofErr w:type="gramStart"/>
      <w:r>
        <w:t>grounds</w:t>
      </w:r>
      <w:proofErr w:type="gramEnd"/>
      <w:r>
        <w:t xml:space="preserve"> for suspension, cancellation or non-renewal of a licence.</w:t>
      </w:r>
    </w:p>
    <w:p w14:paraId="465506FD" w14:textId="46F9E576" w:rsidR="00696879" w:rsidRDefault="00696879" w:rsidP="00696879">
      <w:pPr>
        <w:pStyle w:val="ListBullet"/>
        <w:numPr>
          <w:ilvl w:val="0"/>
          <w:numId w:val="0"/>
        </w:numPr>
        <w:ind w:left="340" w:hanging="340"/>
      </w:pPr>
    </w:p>
    <w:p w14:paraId="10B2468F" w14:textId="09C2D34B" w:rsidR="00696879" w:rsidRDefault="00406A47" w:rsidP="00696879">
      <w:r>
        <w:t>The licensing scheme</w:t>
      </w:r>
      <w:r w:rsidR="00696879">
        <w:t xml:space="preserve"> would require employers or self-employed persons to:</w:t>
      </w:r>
    </w:p>
    <w:p w14:paraId="2249932C" w14:textId="3B8D51B2" w:rsidR="00696879" w:rsidRDefault="00696879" w:rsidP="00696879">
      <w:pPr>
        <w:pStyle w:val="ListBullet"/>
      </w:pPr>
      <w:r>
        <w:t>develop a</w:t>
      </w:r>
      <w:r w:rsidR="006A4378">
        <w:t>n</w:t>
      </w:r>
      <w:r>
        <w:t xml:space="preserve"> </w:t>
      </w:r>
      <w:r w:rsidR="0031769C">
        <w:t>engineered stone control plan</w:t>
      </w:r>
      <w:r>
        <w:t xml:space="preserve"> identifying the control measures that the employer or duty holder will put in place to manage the risks associated with engineered stone in the workplace</w:t>
      </w:r>
    </w:p>
    <w:p w14:paraId="7B9FD3CD" w14:textId="4F4A0BFC" w:rsidR="00696879" w:rsidRDefault="00696879" w:rsidP="00696879">
      <w:pPr>
        <w:pStyle w:val="ListBullet"/>
      </w:pPr>
      <w:r>
        <w:t>provide all employees with mandatory information, instruction and training on safe work practices when working with engineered stone, or in the case of self-employed persons, undertake mandatory training on safe work practices when working with engineered stone</w:t>
      </w:r>
    </w:p>
    <w:p w14:paraId="3D8D50FD" w14:textId="7C9EDB7B" w:rsidR="00696879" w:rsidRDefault="00696879" w:rsidP="00696879">
      <w:pPr>
        <w:pStyle w:val="ListBullet"/>
      </w:pPr>
      <w:r>
        <w:t>undertake to comply with all the regulatory controls for engineered stone prescribed under the OHS Regulation</w:t>
      </w:r>
      <w:r w:rsidR="00796B4F">
        <w:t>s</w:t>
      </w:r>
      <w:r>
        <w:t xml:space="preserve">, including health and air monitoring requirements and the prohibition on uncontrolled dry-cutting of engineered stone </w:t>
      </w:r>
    </w:p>
    <w:p w14:paraId="7168DAF1" w14:textId="5CDC4521" w:rsidR="00696879" w:rsidRDefault="00696879" w:rsidP="00696879">
      <w:pPr>
        <w:pStyle w:val="ListBullet"/>
      </w:pPr>
      <w:r>
        <w:lastRenderedPageBreak/>
        <w:t xml:space="preserve">report information to </w:t>
      </w:r>
      <w:r w:rsidR="4E9E0024">
        <w:t>WorkSafe</w:t>
      </w:r>
      <w:r>
        <w:t xml:space="preserve">, including the health and safety information and the results of any required air monitoring health monitoring, examination or testing </w:t>
      </w:r>
    </w:p>
    <w:p w14:paraId="5EA43201" w14:textId="1355BA56" w:rsidR="00696879" w:rsidRDefault="00696879" w:rsidP="00696879">
      <w:pPr>
        <w:pStyle w:val="ListBullet"/>
      </w:pPr>
      <w:r>
        <w:t>where a sub-contractor is engaged, ensure that the sub-contractor has undergone training on safe work practices when working with engineered stone before they commence work</w:t>
      </w:r>
    </w:p>
    <w:p w14:paraId="5C1F4447" w14:textId="7C9A0D70" w:rsidR="00696879" w:rsidRDefault="00696879" w:rsidP="00696879">
      <w:pPr>
        <w:pStyle w:val="ListBullet"/>
      </w:pPr>
      <w:r>
        <w:t>retain records regarding health information of employees and subcontractors</w:t>
      </w:r>
    </w:p>
    <w:p w14:paraId="368B318F" w14:textId="1DB6A19A" w:rsidR="00696879" w:rsidRDefault="0085733F" w:rsidP="00862E82">
      <w:pPr>
        <w:pStyle w:val="ListBullet"/>
      </w:pPr>
      <w:proofErr w:type="gramStart"/>
      <w:r>
        <w:t>provide</w:t>
      </w:r>
      <w:proofErr w:type="gramEnd"/>
      <w:r>
        <w:t xml:space="preserve"> employees and sub-contractors with a statement of work upon leaving the employer. This statement of work would set out the</w:t>
      </w:r>
      <w:r w:rsidRPr="0085733F">
        <w:rPr>
          <w:rStyle w:val="normaltextrun"/>
        </w:rPr>
        <w:t xml:space="preserve"> </w:t>
      </w:r>
      <w:r>
        <w:rPr>
          <w:rStyle w:val="normaltextrun"/>
        </w:rPr>
        <w:t>period during which the employee worked with</w:t>
      </w:r>
      <w:r w:rsidR="009F7572">
        <w:rPr>
          <w:rStyle w:val="normaltextrun"/>
        </w:rPr>
        <w:t xml:space="preserve"> </w:t>
      </w:r>
      <w:r>
        <w:rPr>
          <w:rStyle w:val="normaltextrun"/>
        </w:rPr>
        <w:t>engineered stone</w:t>
      </w:r>
      <w:r w:rsidR="00862E82">
        <w:rPr>
          <w:rStyle w:val="normaltextrun"/>
        </w:rPr>
        <w:t xml:space="preserve"> and advise the employee to have periodical health assessments and set out the types of tests that are relevant</w:t>
      </w:r>
      <w:r w:rsidR="00862E82">
        <w:t>.</w:t>
      </w:r>
    </w:p>
    <w:p w14:paraId="49A5EAE5" w14:textId="7D313AAA" w:rsidR="00D754E4" w:rsidRDefault="00D754E4" w:rsidP="00D754E4">
      <w:pPr>
        <w:pStyle w:val="ListBullet"/>
        <w:numPr>
          <w:ilvl w:val="0"/>
          <w:numId w:val="0"/>
        </w:numPr>
        <w:ind w:left="340" w:hanging="340"/>
      </w:pPr>
    </w:p>
    <w:p w14:paraId="64A4860A" w14:textId="12309733" w:rsidR="00D754E4" w:rsidRDefault="00D754E4" w:rsidP="00D754E4">
      <w:r>
        <w:t xml:space="preserve">This option </w:t>
      </w:r>
      <w:r w:rsidR="008F6687">
        <w:t>w</w:t>
      </w:r>
      <w:r>
        <w:t xml:space="preserve">ould also include a restriction on supply of engineered stone to employers who </w:t>
      </w:r>
      <w:r w:rsidR="00406A47">
        <w:t>do not hold a current licence, including any existing licence holder who has their licence suspended or cancelled due to non-compliance.</w:t>
      </w:r>
    </w:p>
    <w:p w14:paraId="7C5C72C5" w14:textId="500D99D2" w:rsidR="00D754E4" w:rsidRDefault="00D754E4" w:rsidP="00D754E4">
      <w:pPr>
        <w:pStyle w:val="Heading4un-numbered"/>
      </w:pPr>
      <w:r>
        <w:t>Option 2: Introduce a negative licen</w:t>
      </w:r>
      <w:r w:rsidR="007D2E3B">
        <w:t>s</w:t>
      </w:r>
      <w:r>
        <w:t>ing scheme</w:t>
      </w:r>
    </w:p>
    <w:p w14:paraId="2DE70296" w14:textId="55FC88A3" w:rsidR="00D754E4" w:rsidRDefault="00D754E4" w:rsidP="00D754E4">
      <w:r>
        <w:t>This option involves implementing a licen</w:t>
      </w:r>
      <w:r w:rsidR="007D2E3B">
        <w:t>s</w:t>
      </w:r>
      <w:r>
        <w:t xml:space="preserve">ing scheme whereby an employer </w:t>
      </w:r>
      <w:r w:rsidR="0031769C">
        <w:t>who</w:t>
      </w:r>
      <w:r>
        <w:t xml:space="preserve"> breach</w:t>
      </w:r>
      <w:r w:rsidR="0031769C">
        <w:t>es</w:t>
      </w:r>
      <w:r>
        <w:t xml:space="preserve"> </w:t>
      </w:r>
      <w:r w:rsidR="00D1240F">
        <w:t xml:space="preserve">the Regulations </w:t>
      </w:r>
      <w:r w:rsidR="0031769C">
        <w:t>could be prohibited from</w:t>
      </w:r>
      <w:r>
        <w:t xml:space="preserve"> working with engineered stone</w:t>
      </w:r>
      <w:r w:rsidR="0031769C">
        <w:t xml:space="preserve"> until </w:t>
      </w:r>
      <w:r w:rsidR="00D1240F">
        <w:t>compliance with the Regulations can be demonstrated to WorkSafe’s satisfaction</w:t>
      </w:r>
      <w:r>
        <w:t>. Introducing this option would require:</w:t>
      </w:r>
    </w:p>
    <w:p w14:paraId="11123B3F" w14:textId="579DD2E0" w:rsidR="00D754E4" w:rsidRDefault="0031769C" w:rsidP="00D754E4">
      <w:pPr>
        <w:pStyle w:val="ListBullet"/>
      </w:pPr>
      <w:r>
        <w:t xml:space="preserve">setting out the </w:t>
      </w:r>
      <w:r w:rsidR="00D754E4">
        <w:t>requirements and/or standards that, if breached, could result in a facility being issued with a negative licence; and</w:t>
      </w:r>
    </w:p>
    <w:p w14:paraId="51CC3240" w14:textId="2D123F23" w:rsidR="00D754E4" w:rsidRDefault="00D754E4" w:rsidP="00D754E4">
      <w:pPr>
        <w:pStyle w:val="ListBullet"/>
      </w:pPr>
      <w:proofErr w:type="gramStart"/>
      <w:r>
        <w:t>conditions</w:t>
      </w:r>
      <w:proofErr w:type="gramEnd"/>
      <w:r>
        <w:t xml:space="preserve"> that a negative licence would impose (such as duration of ban and/or the actions that could be taken by the employer for the ban to be revoked).</w:t>
      </w:r>
    </w:p>
    <w:p w14:paraId="300CFF4D" w14:textId="77777777" w:rsidR="00E11337" w:rsidRDefault="00E11337" w:rsidP="00E11337">
      <w:pPr>
        <w:pStyle w:val="ListBullet"/>
        <w:numPr>
          <w:ilvl w:val="0"/>
          <w:numId w:val="0"/>
        </w:numPr>
        <w:ind w:left="340"/>
      </w:pPr>
    </w:p>
    <w:p w14:paraId="798185E9" w14:textId="5412AADB" w:rsidR="00D754E4" w:rsidRDefault="00D754E4" w:rsidP="00D754E4">
      <w:r>
        <w:t xml:space="preserve">This option is a performance-based approach to regulation, which </w:t>
      </w:r>
      <w:r w:rsidR="000575D5">
        <w:t>aims to reduce</w:t>
      </w:r>
      <w:r>
        <w:t xml:space="preserve"> risks by directing attention to poorly performing </w:t>
      </w:r>
      <w:r w:rsidR="001051EB">
        <w:t xml:space="preserve">employers </w:t>
      </w:r>
      <w:r>
        <w:t xml:space="preserve">who are continuing to operate in a non-compliant manner. </w:t>
      </w:r>
      <w:r w:rsidR="00E11337">
        <w:t xml:space="preserve">This option would require adequate resources from </w:t>
      </w:r>
      <w:r w:rsidR="4E9E0024">
        <w:t>WorkSafe</w:t>
      </w:r>
      <w:r w:rsidR="00E11337">
        <w:t xml:space="preserve"> in order to </w:t>
      </w:r>
      <w:r w:rsidR="001C36F8">
        <w:t>identify and prosecute non-</w:t>
      </w:r>
      <w:r w:rsidR="00BB4E47">
        <w:t>compliance, as there is no mandatory requirement for either the employer or the supplier to notify WorkSafe of this fact</w:t>
      </w:r>
      <w:r w:rsidR="001C36F8">
        <w:t xml:space="preserve">. This would include the development of internal policies and procedures regarding how </w:t>
      </w:r>
      <w:r w:rsidR="4E9E0024">
        <w:t>WorkSafe</w:t>
      </w:r>
      <w:r w:rsidR="001C36F8">
        <w:t xml:space="preserve"> will exercise its discretion to determine if a notified facility should be restricted from using engineered stone. </w:t>
      </w:r>
    </w:p>
    <w:p w14:paraId="35F03E04" w14:textId="57770DF8" w:rsidR="005B567C" w:rsidRDefault="005B567C" w:rsidP="005B567C">
      <w:pPr>
        <w:pStyle w:val="Heading4un-numbered"/>
      </w:pPr>
      <w:r>
        <w:t>Option 3: Introduce a notification scheme for working with engineered stone</w:t>
      </w:r>
    </w:p>
    <w:p w14:paraId="0D5FCEC5" w14:textId="25A2E5A1" w:rsidR="005B567C" w:rsidRDefault="005B567C" w:rsidP="005B567C">
      <w:r>
        <w:t xml:space="preserve">Under this option, employers would be required to notify </w:t>
      </w:r>
      <w:r w:rsidR="4E9E0024">
        <w:t>WorkSafe</w:t>
      </w:r>
      <w:r>
        <w:t xml:space="preserve"> when undertaking an ‘engineered stone process’ where:</w:t>
      </w:r>
    </w:p>
    <w:p w14:paraId="7C6D32FF" w14:textId="177E66AE" w:rsidR="005B567C" w:rsidRDefault="005B567C" w:rsidP="00175981">
      <w:pPr>
        <w:pStyle w:val="ListNumber"/>
        <w:numPr>
          <w:ilvl w:val="0"/>
          <w:numId w:val="66"/>
        </w:numPr>
      </w:pPr>
      <w:r>
        <w:t xml:space="preserve">an employer has a business that engages in “engineered stone processes” which is defined as either the cutting, grinding or abrasive polishing of engineered stone; or </w:t>
      </w:r>
    </w:p>
    <w:p w14:paraId="401255E6" w14:textId="4F451EB7" w:rsidR="00453DF1" w:rsidRDefault="005B567C" w:rsidP="00D440A5">
      <w:pPr>
        <w:pStyle w:val="ListNumber"/>
      </w:pPr>
      <w:proofErr w:type="gramStart"/>
      <w:r>
        <w:t>the</w:t>
      </w:r>
      <w:proofErr w:type="gramEnd"/>
      <w:r>
        <w:t xml:space="preserve"> </w:t>
      </w:r>
      <w:r w:rsidR="000A1CB0">
        <w:t xml:space="preserve">respirable </w:t>
      </w:r>
      <w:r>
        <w:t>crystalline silica exposure</w:t>
      </w:r>
      <w:r w:rsidR="00EC699C">
        <w:t xml:space="preserve"> standard</w:t>
      </w:r>
      <w:r>
        <w:t xml:space="preserve"> prescribed by the OHS Regulations has or is reasonably likely to be exceeded in the workplace. </w:t>
      </w:r>
    </w:p>
    <w:p w14:paraId="77538F09" w14:textId="1F8374B1" w:rsidR="00453DF1" w:rsidRDefault="00453DF1" w:rsidP="00453DF1">
      <w:pPr>
        <w:pStyle w:val="ListNumber"/>
        <w:numPr>
          <w:ilvl w:val="0"/>
          <w:numId w:val="0"/>
        </w:numPr>
      </w:pPr>
    </w:p>
    <w:p w14:paraId="3A6879E4" w14:textId="4B260B98" w:rsidR="00453DF1" w:rsidRPr="005B567C" w:rsidRDefault="00453DF1" w:rsidP="005B567C">
      <w:r>
        <w:t xml:space="preserve">Under this option, employers would be required to prepare a </w:t>
      </w:r>
      <w:r w:rsidR="0031769C">
        <w:t>silica hazard control statement</w:t>
      </w:r>
      <w:r w:rsidR="00796B4F" w:rsidDel="00453DF1">
        <w:t xml:space="preserve"> </w:t>
      </w:r>
      <w:r>
        <w:t xml:space="preserve">when undertaking an engineered stone process, which outlines the risks involved and the control measures they have in place. </w:t>
      </w:r>
    </w:p>
    <w:p w14:paraId="7BE4B9A1" w14:textId="77777777" w:rsidR="00696879" w:rsidRDefault="00696879" w:rsidP="00696879">
      <w:pPr>
        <w:pStyle w:val="ListBullet"/>
        <w:numPr>
          <w:ilvl w:val="0"/>
          <w:numId w:val="0"/>
        </w:numPr>
        <w:ind w:left="340" w:hanging="340"/>
      </w:pPr>
    </w:p>
    <w:p w14:paraId="127D8AA7" w14:textId="14126CDC" w:rsidR="00FC23D8" w:rsidRDefault="00FC23D8" w:rsidP="003E0D09">
      <w:pPr>
        <w:pStyle w:val="Heading3"/>
      </w:pPr>
      <w:r w:rsidRPr="00FC23D8">
        <w:t>Changes to Part 4.1 and Part 4.5 of the OHS Regulations</w:t>
      </w:r>
    </w:p>
    <w:p w14:paraId="21E6DE1C" w14:textId="14FAA9D2" w:rsidR="00E27224" w:rsidRPr="00FC23D8" w:rsidRDefault="00E27224" w:rsidP="0080565A">
      <w:r>
        <w:t xml:space="preserve">The following options are being considered in </w:t>
      </w:r>
      <w:r w:rsidR="0080565A">
        <w:t>order to regulate activities that pose high risk silica exposure. The chosen option will be implemented in addition to the chosen option for a licensing or notification scheme.</w:t>
      </w:r>
    </w:p>
    <w:p w14:paraId="3509A83A" w14:textId="5D99C4C9" w:rsidR="00FC23D8" w:rsidRDefault="00FC23D8" w:rsidP="00A22CAE">
      <w:pPr>
        <w:pStyle w:val="Heading4un-numbered"/>
      </w:pPr>
      <w:r w:rsidRPr="00FC23D8">
        <w:t>Option 1: Package of reforms</w:t>
      </w:r>
    </w:p>
    <w:p w14:paraId="5908BC05" w14:textId="224C3939" w:rsidR="00932265" w:rsidRPr="00A22CAE" w:rsidRDefault="00932265" w:rsidP="00A22CAE">
      <w:r>
        <w:t>A package of reforms to the OHS Regulations Part 4.1 and Part 4.5 would be made including:</w:t>
      </w:r>
    </w:p>
    <w:p w14:paraId="4E877C5B" w14:textId="22AA015E" w:rsidR="00FC23D8" w:rsidRPr="00932265" w:rsidRDefault="00932265" w:rsidP="00932265">
      <w:pPr>
        <w:pStyle w:val="ListBullet"/>
      </w:pPr>
      <w:r>
        <w:t>Retaining</w:t>
      </w:r>
      <w:r w:rsidR="00FC23D8" w:rsidRPr="00932265">
        <w:t xml:space="preserve"> the prohibition of uncontrolled dry cutting of engineered stone </w:t>
      </w:r>
      <w:r>
        <w:t xml:space="preserve">– the current interim ban would be </w:t>
      </w:r>
      <w:r w:rsidR="00321ABB">
        <w:t>re-made</w:t>
      </w:r>
      <w:r>
        <w:t xml:space="preserve"> in the regulations</w:t>
      </w:r>
      <w:r w:rsidR="00321ABB">
        <w:t xml:space="preserve"> to prevent it from lapsing</w:t>
      </w:r>
      <w:r>
        <w:t xml:space="preserve">. </w:t>
      </w:r>
    </w:p>
    <w:p w14:paraId="3EBA8D3E" w14:textId="13A4E634" w:rsidR="00FC23D8" w:rsidRDefault="00FC23D8" w:rsidP="00932265">
      <w:pPr>
        <w:pStyle w:val="ListBullet"/>
      </w:pPr>
      <w:r w:rsidRPr="00932265">
        <w:t>Prohibit additional activities deemed unacceptably high</w:t>
      </w:r>
      <w:r w:rsidR="00321ABB">
        <w:t xml:space="preserve"> risk</w:t>
      </w:r>
      <w:r w:rsidRPr="00932265">
        <w:t xml:space="preserve"> </w:t>
      </w:r>
      <w:r w:rsidR="00932265">
        <w:t>to workers, including:</w:t>
      </w:r>
    </w:p>
    <w:p w14:paraId="71BCAB96" w14:textId="161EAAB6" w:rsidR="00932265" w:rsidRPr="00FD6696" w:rsidRDefault="00932265" w:rsidP="00932265">
      <w:pPr>
        <w:pStyle w:val="Bullet1"/>
        <w:spacing w:before="0"/>
        <w:ind w:left="714" w:hanging="357"/>
        <w:rPr>
          <w:rFonts w:asciiTheme="minorHAnsi" w:hAnsiTheme="minorHAnsi"/>
          <w:sz w:val="18"/>
          <w:szCs w:val="18"/>
        </w:rPr>
      </w:pPr>
      <w:r w:rsidRPr="00FD6696">
        <w:rPr>
          <w:rFonts w:asciiTheme="minorHAnsi" w:hAnsiTheme="minorHAnsi"/>
          <w:sz w:val="18"/>
          <w:szCs w:val="18"/>
        </w:rPr>
        <w:t>Banning the use of recycled water that has not been adequately treated in an integrated water delivery system</w:t>
      </w:r>
    </w:p>
    <w:p w14:paraId="42A0DC7B" w14:textId="4C7FF27A" w:rsidR="00932265" w:rsidRPr="00FD6696" w:rsidRDefault="00932265" w:rsidP="00932265">
      <w:pPr>
        <w:pStyle w:val="Bullet1"/>
        <w:spacing w:before="0"/>
        <w:ind w:left="714" w:hanging="357"/>
        <w:rPr>
          <w:rFonts w:asciiTheme="minorHAnsi" w:hAnsiTheme="minorHAnsi"/>
          <w:sz w:val="18"/>
          <w:szCs w:val="18"/>
        </w:rPr>
      </w:pPr>
      <w:r w:rsidRPr="00FD6696">
        <w:rPr>
          <w:rFonts w:asciiTheme="minorHAnsi" w:hAnsiTheme="minorHAnsi"/>
          <w:sz w:val="18"/>
          <w:szCs w:val="18"/>
        </w:rPr>
        <w:t xml:space="preserve">Banning the use of compressed air for personal or area cleaning. </w:t>
      </w:r>
    </w:p>
    <w:p w14:paraId="15C969BB" w14:textId="3CC109D1" w:rsidR="00FC23D8" w:rsidRPr="00932265" w:rsidRDefault="00EC699C" w:rsidP="00932265">
      <w:pPr>
        <w:pStyle w:val="ListBullet"/>
      </w:pPr>
      <w:r>
        <w:rPr>
          <w:rFonts w:asciiTheme="minorHAnsi" w:hAnsiTheme="minorHAnsi"/>
          <w:szCs w:val="18"/>
        </w:rPr>
        <w:lastRenderedPageBreak/>
        <w:t>I</w:t>
      </w:r>
      <w:r w:rsidR="00FC23D8" w:rsidRPr="00FD6696">
        <w:rPr>
          <w:rFonts w:asciiTheme="minorHAnsi" w:hAnsiTheme="minorHAnsi"/>
          <w:szCs w:val="18"/>
        </w:rPr>
        <w:t>ntroduc</w:t>
      </w:r>
      <w:r w:rsidR="00321ABB" w:rsidRPr="00FD6696">
        <w:rPr>
          <w:rFonts w:asciiTheme="minorHAnsi" w:hAnsiTheme="minorHAnsi"/>
          <w:szCs w:val="18"/>
        </w:rPr>
        <w:t>ing</w:t>
      </w:r>
      <w:r>
        <w:rPr>
          <w:rFonts w:asciiTheme="minorHAnsi" w:hAnsiTheme="minorHAnsi"/>
          <w:szCs w:val="18"/>
        </w:rPr>
        <w:t xml:space="preserve"> a</w:t>
      </w:r>
      <w:r w:rsidR="00FC23D8" w:rsidRPr="00FD6696">
        <w:rPr>
          <w:rFonts w:asciiTheme="minorHAnsi" w:hAnsiTheme="minorHAnsi"/>
          <w:szCs w:val="18"/>
        </w:rPr>
        <w:t xml:space="preserve"> </w:t>
      </w:r>
      <w:r w:rsidR="00932265" w:rsidRPr="00FD6696">
        <w:rPr>
          <w:rFonts w:asciiTheme="minorHAnsi" w:hAnsiTheme="minorHAnsi"/>
          <w:szCs w:val="18"/>
        </w:rPr>
        <w:t>requirement for employers to undertake a risk assessment</w:t>
      </w:r>
      <w:r w:rsidR="00932265">
        <w:t xml:space="preserve"> </w:t>
      </w:r>
      <w:r w:rsidR="00321ABB">
        <w:t>where</w:t>
      </w:r>
      <w:r w:rsidR="00932265">
        <w:t xml:space="preserve"> prescribed silica process</w:t>
      </w:r>
      <w:r w:rsidR="00321ABB">
        <w:t>es are to be undertaken</w:t>
      </w:r>
      <w:r w:rsidR="00932265">
        <w:t xml:space="preserve"> to determine if it is high risk, and for those deemed high risk, to prepare a</w:t>
      </w:r>
      <w:r w:rsidR="00321ABB">
        <w:t xml:space="preserve"> silica</w:t>
      </w:r>
      <w:r w:rsidR="00932265">
        <w:t xml:space="preserve"> hazard control statement. </w:t>
      </w:r>
    </w:p>
    <w:p w14:paraId="20C92DE8" w14:textId="73B66470" w:rsidR="00FC23D8" w:rsidRPr="00932265" w:rsidRDefault="00EC699C" w:rsidP="00932265">
      <w:pPr>
        <w:pStyle w:val="ListBullet"/>
      </w:pPr>
      <w:r>
        <w:t>A</w:t>
      </w:r>
      <w:r w:rsidR="00FC23D8" w:rsidRPr="00932265">
        <w:t>mend</w:t>
      </w:r>
      <w:r>
        <w:t>ing</w:t>
      </w:r>
      <w:r w:rsidR="00FC23D8" w:rsidRPr="00932265">
        <w:t xml:space="preserve"> information provision requirements</w:t>
      </w:r>
      <w:r w:rsidR="00EC766F">
        <w:t xml:space="preserve"> </w:t>
      </w:r>
      <w:r>
        <w:t>to require</w:t>
      </w:r>
      <w:r w:rsidR="00743F11">
        <w:t xml:space="preserve"> employers must provide written information about crystalline silica products, and the relevant risks and control measures, to all current and prospective employees. </w:t>
      </w:r>
      <w:r w:rsidR="009D53F9">
        <w:t xml:space="preserve">Additionally, </w:t>
      </w:r>
      <w:r w:rsidR="000A4594">
        <w:t xml:space="preserve">manufacturers or </w:t>
      </w:r>
      <w:r w:rsidR="009D53F9">
        <w:t xml:space="preserve">suppliers must </w:t>
      </w:r>
      <w:r w:rsidR="001E41F5">
        <w:t xml:space="preserve">outline </w:t>
      </w:r>
      <w:r w:rsidR="00BB03C6">
        <w:t>t</w:t>
      </w:r>
      <w:r w:rsidR="00136303">
        <w:t>hese details to workplaces when suppl</w:t>
      </w:r>
      <w:r w:rsidR="00157279">
        <w:t xml:space="preserve">ying products containing crystalline silica. </w:t>
      </w:r>
    </w:p>
    <w:p w14:paraId="2E08D348" w14:textId="02401DD0" w:rsidR="00BB4E47" w:rsidRDefault="00BB4E47" w:rsidP="00BB4E47">
      <w:pPr>
        <w:pStyle w:val="ListBullet"/>
        <w:numPr>
          <w:ilvl w:val="0"/>
          <w:numId w:val="0"/>
        </w:numPr>
        <w:ind w:left="340" w:hanging="340"/>
      </w:pPr>
    </w:p>
    <w:p w14:paraId="70C456E1" w14:textId="11C0D3AD" w:rsidR="00BB4E47" w:rsidRPr="00932265" w:rsidRDefault="00BB4E47" w:rsidP="00A2734D">
      <w:pPr>
        <w:pStyle w:val="ListBullet"/>
        <w:numPr>
          <w:ilvl w:val="0"/>
          <w:numId w:val="0"/>
        </w:numPr>
        <w:ind w:left="340" w:hanging="340"/>
      </w:pPr>
      <w:r>
        <w:rPr>
          <w:noProof/>
          <w:lang w:eastAsia="en-AU"/>
        </w:rPr>
        <mc:AlternateContent>
          <mc:Choice Requires="wps">
            <w:drawing>
              <wp:inline distT="0" distB="0" distL="0" distR="0" wp14:anchorId="2D8553EA" wp14:editId="7BDA95C3">
                <wp:extent cx="5791200" cy="1404620"/>
                <wp:effectExtent l="0" t="0" r="1905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19050">
                          <a:solidFill>
                            <a:schemeClr val="accent3"/>
                          </a:solidFill>
                          <a:miter lim="800000"/>
                          <a:headEnd/>
                          <a:tailEnd/>
                        </a:ln>
                      </wps:spPr>
                      <wps:txbx>
                        <w:txbxContent>
                          <w:p w14:paraId="38D355D8" w14:textId="03206861" w:rsidR="008C014E" w:rsidRPr="00213B96" w:rsidRDefault="008C014E" w:rsidP="00BB4E47">
                            <w:pPr>
                              <w:pStyle w:val="CommentText"/>
                              <w:rPr>
                                <w:sz w:val="18"/>
                                <w:szCs w:val="18"/>
                              </w:rPr>
                            </w:pPr>
                            <w:r w:rsidRPr="00213B96">
                              <w:rPr>
                                <w:b/>
                                <w:sz w:val="18"/>
                                <w:szCs w:val="18"/>
                              </w:rPr>
                              <w:t>Risk assessment:</w:t>
                            </w:r>
                            <w:r w:rsidRPr="00213B96">
                              <w:rPr>
                                <w:sz w:val="18"/>
                                <w:szCs w:val="18"/>
                              </w:rPr>
                              <w:t xml:space="preserve"> An employer must undertake a risk assessment to determine if a silica process or combination or silica processes are reasonably likely to result in a risk to the health of employees; or exceed half the exposure standard for RCS. In undertaking such a risk assessment, an employer must consider th</w:t>
                            </w:r>
                            <w:r>
                              <w:rPr>
                                <w:sz w:val="18"/>
                                <w:szCs w:val="18"/>
                              </w:rPr>
                              <w:t>e</w:t>
                            </w:r>
                            <w:r w:rsidRPr="00213B96">
                              <w:rPr>
                                <w:sz w:val="18"/>
                                <w:szCs w:val="18"/>
                              </w:rPr>
                              <w:t xml:space="preserve"> tasks or processes that will be undertaken, the silica content of materials to be used, results of atmospheric monitoring, the frequency and duration of an employee’s exposure to RCS and any information about incidents, illnesses or diseases associated with RCS at the workplace. If an employer is unable to undertake a risk assessment, the silica process or combination of silica processes must be treated as high risk work.</w:t>
                            </w:r>
                          </w:p>
                          <w:p w14:paraId="3F599F50" w14:textId="3D1244B0" w:rsidR="008C014E" w:rsidRPr="00213B96" w:rsidRDefault="008C014E" w:rsidP="00BB4E47">
                            <w:pPr>
                              <w:pStyle w:val="CommentText"/>
                              <w:rPr>
                                <w:sz w:val="18"/>
                                <w:szCs w:val="18"/>
                              </w:rPr>
                            </w:pPr>
                            <w:r w:rsidRPr="00213B96">
                              <w:rPr>
                                <w:b/>
                                <w:sz w:val="18"/>
                                <w:szCs w:val="18"/>
                              </w:rPr>
                              <w:t>Silica hazard control statement</w:t>
                            </w:r>
                            <w:r>
                              <w:rPr>
                                <w:b/>
                                <w:sz w:val="18"/>
                                <w:szCs w:val="18"/>
                              </w:rPr>
                              <w:t xml:space="preserve"> (SHCS)</w:t>
                            </w:r>
                            <w:r w:rsidRPr="00213B96">
                              <w:rPr>
                                <w:b/>
                                <w:sz w:val="18"/>
                                <w:szCs w:val="18"/>
                              </w:rPr>
                              <w:t xml:space="preserve">: </w:t>
                            </w:r>
                            <w:r w:rsidRPr="00213B96">
                              <w:rPr>
                                <w:sz w:val="18"/>
                                <w:szCs w:val="18"/>
                              </w:rPr>
                              <w:t xml:space="preserve">A </w:t>
                            </w:r>
                            <w:r>
                              <w:rPr>
                                <w:sz w:val="18"/>
                                <w:szCs w:val="18"/>
                              </w:rPr>
                              <w:t>hazard control statement</w:t>
                            </w:r>
                            <w:r w:rsidRPr="00213B96">
                              <w:rPr>
                                <w:sz w:val="18"/>
                                <w:szCs w:val="18"/>
                              </w:rPr>
                              <w:t xml:space="preserve"> is a document that identifies work that is high risk silica work, states the hazards and risks associated with that work and sufficiently describes measures to control those risks and how to implement them. Where the SHCS relates to a quarrying or tunnelling process, the SHCS must also include the results of an analysis of a representative sample of the range of materials that will used at the workplace that identifies the silica content present in those materials.</w:t>
                            </w:r>
                          </w:p>
                          <w:p w14:paraId="2E45029A" w14:textId="0C6D930B" w:rsidR="008C014E" w:rsidRPr="00BB4E47" w:rsidRDefault="008C014E" w:rsidP="00BB4E47">
                            <w:r w:rsidRPr="00BB4E47">
                              <w:rPr>
                                <w:b/>
                              </w:rPr>
                              <w:t xml:space="preserve">Engineered stone control plan: </w:t>
                            </w:r>
                            <w:r w:rsidRPr="00BB4E47">
                              <w:t xml:space="preserve">An engineered stone control plan must be prepared by an engineered stone licence holder. The engineered stone control plan must identify activities undertaken that require an engineered stone licence, states the hazards and risks associated with that work and sufficiently describes measures to control those risks and how to implement them.  </w:t>
                            </w:r>
                          </w:p>
                        </w:txbxContent>
                      </wps:txbx>
                      <wps:bodyPr rot="0" vert="horz" wrap="square" lIns="91440" tIns="45720" rIns="91440" bIns="45720" anchor="t" anchorCtr="0">
                        <a:spAutoFit/>
                      </wps:bodyPr>
                    </wps:wsp>
                  </a:graphicData>
                </a:graphic>
              </wp:inline>
            </w:drawing>
          </mc:Choice>
          <mc:Fallback>
            <w:pict>
              <v:shape id="_x0000_s1030" type="#_x0000_t202" style="width:4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" strokecolor="#62b5e5 [3206]" strokeweight="1.5pt">
                <v:textbox style="mso-fit-shape-to-text:t">
                  <w:txbxContent>
                    <w:p w14:paraId="38D355D8" w14:textId="03206861" w:rsidR="008C014E" w:rsidRPr="00213B96" w:rsidRDefault="008C014E" w:rsidP="00BB4E47">
                      <w:pPr>
                        <w:pStyle w:val="CommentText"/>
                        <w:rPr>
                          <w:sz w:val="18"/>
                          <w:szCs w:val="18"/>
                        </w:rPr>
                      </w:pPr>
                      <w:r w:rsidRPr="00213B96">
                        <w:rPr>
                          <w:b/>
                          <w:sz w:val="18"/>
                          <w:szCs w:val="18"/>
                        </w:rPr>
                        <w:t>Risk assessment:</w:t>
                      </w:r>
                      <w:r w:rsidRPr="00213B96">
                        <w:rPr>
                          <w:sz w:val="18"/>
                          <w:szCs w:val="18"/>
                        </w:rPr>
                        <w:t xml:space="preserve"> An employer must undertake a risk assessment to determine if a silica process or combination or silica processes are reasonably likely to result in a risk to the health of employees; or exceed half the exposure standard for RCS. In undertaking such a risk assessment, an employer must consider th</w:t>
                      </w:r>
                      <w:r>
                        <w:rPr>
                          <w:sz w:val="18"/>
                          <w:szCs w:val="18"/>
                        </w:rPr>
                        <w:t>e</w:t>
                      </w:r>
                      <w:r w:rsidRPr="00213B96">
                        <w:rPr>
                          <w:sz w:val="18"/>
                          <w:szCs w:val="18"/>
                        </w:rPr>
                        <w:t xml:space="preserve"> tasks or processes that will be undertaken, the silica content of materials to be used, results of atmospheric monitoring, the frequency and duration of an employee’s exposure to RCS and any information about incidents, illnesses or diseases associated with RCS at the workplace. If an employer is unable to undertake a risk assessment, the silica process or combination of silica processes must be treated as high risk work.</w:t>
                      </w:r>
                    </w:p>
                    <w:p w14:paraId="3F599F50" w14:textId="3D1244B0" w:rsidR="008C014E" w:rsidRPr="00213B96" w:rsidRDefault="008C014E" w:rsidP="00BB4E47">
                      <w:pPr>
                        <w:pStyle w:val="CommentText"/>
                        <w:rPr>
                          <w:sz w:val="18"/>
                          <w:szCs w:val="18"/>
                        </w:rPr>
                      </w:pPr>
                      <w:r w:rsidRPr="00213B96">
                        <w:rPr>
                          <w:b/>
                          <w:sz w:val="18"/>
                          <w:szCs w:val="18"/>
                        </w:rPr>
                        <w:t>Silica hazard control statement</w:t>
                      </w:r>
                      <w:r>
                        <w:rPr>
                          <w:b/>
                          <w:sz w:val="18"/>
                          <w:szCs w:val="18"/>
                        </w:rPr>
                        <w:t xml:space="preserve"> (SHCS)</w:t>
                      </w:r>
                      <w:r w:rsidRPr="00213B96">
                        <w:rPr>
                          <w:b/>
                          <w:sz w:val="18"/>
                          <w:szCs w:val="18"/>
                        </w:rPr>
                        <w:t xml:space="preserve">: </w:t>
                      </w:r>
                      <w:r w:rsidRPr="00213B96">
                        <w:rPr>
                          <w:sz w:val="18"/>
                          <w:szCs w:val="18"/>
                        </w:rPr>
                        <w:t xml:space="preserve">A </w:t>
                      </w:r>
                      <w:r>
                        <w:rPr>
                          <w:sz w:val="18"/>
                          <w:szCs w:val="18"/>
                        </w:rPr>
                        <w:t>hazard control statement</w:t>
                      </w:r>
                      <w:r w:rsidRPr="00213B96">
                        <w:rPr>
                          <w:sz w:val="18"/>
                          <w:szCs w:val="18"/>
                        </w:rPr>
                        <w:t xml:space="preserve"> is a document that identifies work that is high risk silica work, states the hazards and risks associated with that work and sufficiently describes measures to control those risks and how to implement them. Where the SHCS relates to a quarrying or tunnelling process, the SHCS must also include the results of an analysis of a representative sample of the range of materials that will used at the workplace that identifies the silica content present in those materials.</w:t>
                      </w:r>
                    </w:p>
                    <w:p w14:paraId="2E45029A" w14:textId="0C6D930B" w:rsidR="008C014E" w:rsidRPr="00BB4E47" w:rsidRDefault="008C014E" w:rsidP="00BB4E47">
                      <w:r w:rsidRPr="00BB4E47">
                        <w:rPr>
                          <w:b/>
                        </w:rPr>
                        <w:t xml:space="preserve">Engineered stone control plan: </w:t>
                      </w:r>
                      <w:r w:rsidRPr="00BB4E47">
                        <w:t xml:space="preserve">An engineered stone control plan must be prepared by an engineered stone licence holder. The engineered stone control plan must identify activities undertaken that require an engineered stone licence, states the hazards and risks associated with that work and sufficiently describes measures to control those risks and how to implement them.  </w:t>
                      </w:r>
                    </w:p>
                  </w:txbxContent>
                </v:textbox>
                <w10:anchorlock/>
              </v:shape>
            </w:pict>
          </mc:Fallback>
        </mc:AlternateContent>
      </w:r>
    </w:p>
    <w:p w14:paraId="1C19DE1C" w14:textId="77777777" w:rsidR="00FC23D8" w:rsidRDefault="00FC23D8" w:rsidP="00852635">
      <w:pPr>
        <w:pStyle w:val="ListBullet"/>
        <w:numPr>
          <w:ilvl w:val="0"/>
          <w:numId w:val="0"/>
        </w:numPr>
        <w:ind w:left="680"/>
      </w:pPr>
    </w:p>
    <w:p w14:paraId="6974FFBA" w14:textId="07841A4F" w:rsidR="00FC23D8" w:rsidRPr="00FC23D8" w:rsidRDefault="00FC23D8" w:rsidP="00743F11">
      <w:pPr>
        <w:pStyle w:val="Heading4un-numbered"/>
      </w:pPr>
      <w:r w:rsidRPr="00FC23D8">
        <w:t xml:space="preserve">Option 2: </w:t>
      </w:r>
      <w:r w:rsidR="00743F11">
        <w:t>R</w:t>
      </w:r>
      <w:r w:rsidRPr="00FC23D8">
        <w:t>etain the prohibition of uncontrolled dry cutting of engineered stone only</w:t>
      </w:r>
    </w:p>
    <w:p w14:paraId="7FCE2B68" w14:textId="38947CDD" w:rsidR="004109D2" w:rsidRDefault="00743F11" w:rsidP="00396993">
      <w:pPr>
        <w:pStyle w:val="ListBullet"/>
        <w:numPr>
          <w:ilvl w:val="0"/>
          <w:numId w:val="0"/>
        </w:numPr>
      </w:pPr>
      <w:r>
        <w:t xml:space="preserve">Under this option the ban on dry cutting would </w:t>
      </w:r>
      <w:r w:rsidR="00321ABB">
        <w:t>be re-made</w:t>
      </w:r>
      <w:r>
        <w:t xml:space="preserve"> in the OHS Regulations</w:t>
      </w:r>
      <w:r w:rsidR="00321ABB">
        <w:t xml:space="preserve"> to prevent it from lapsing</w:t>
      </w:r>
      <w:r>
        <w:t xml:space="preserve">. </w:t>
      </w:r>
      <w:r w:rsidR="00C00BA7">
        <w:t>However</w:t>
      </w:r>
      <w:r w:rsidR="00DA1E4C">
        <w:t xml:space="preserve"> t</w:t>
      </w:r>
      <w:r w:rsidR="00C00BA7">
        <w:t xml:space="preserve">here </w:t>
      </w:r>
      <w:r>
        <w:t xml:space="preserve">would be no additional changes to Part 4.1 and Part 4.5 of the regulations for working with crystalline silica. </w:t>
      </w:r>
    </w:p>
    <w:p w14:paraId="36C640E5" w14:textId="6095D515" w:rsidR="004109D2" w:rsidRDefault="004109D2" w:rsidP="004109D2">
      <w:pPr>
        <w:pStyle w:val="Heading2"/>
      </w:pPr>
      <w:r>
        <w:t>Options considered but assessed as infeasible</w:t>
      </w:r>
    </w:p>
    <w:p w14:paraId="6F1C7A8A" w14:textId="692F92CB" w:rsidR="004109D2" w:rsidRDefault="004109D2" w:rsidP="004109D2">
      <w:pPr>
        <w:pStyle w:val="Heading3"/>
      </w:pPr>
      <w:r>
        <w:t>Ban on the supply and use of engineered stone</w:t>
      </w:r>
    </w:p>
    <w:p w14:paraId="4AD50E4A" w14:textId="77D888DA" w:rsidR="00342A30" w:rsidRPr="003A172F" w:rsidRDefault="004109D2" w:rsidP="00DA68C8">
      <w:r>
        <w:t xml:space="preserve">Some stakeholders </w:t>
      </w:r>
      <w:r w:rsidR="00F53C8C">
        <w:t>observed</w:t>
      </w:r>
      <w:r>
        <w:t xml:space="preserve"> that the most effective way to reduce the incidence of </w:t>
      </w:r>
      <w:proofErr w:type="gramStart"/>
      <w:r>
        <w:t>silicosis,</w:t>
      </w:r>
      <w:proofErr w:type="gramEnd"/>
      <w:r>
        <w:t xml:space="preserve"> would be to entirely remove engineered stone from the market. </w:t>
      </w:r>
      <w:r w:rsidR="00205F46">
        <w:t xml:space="preserve">However, </w:t>
      </w:r>
      <w:r w:rsidR="0037534B">
        <w:t>a ban on engineered stone would not be within</w:t>
      </w:r>
      <w:r w:rsidR="0037534B" w:rsidRPr="0037534B">
        <w:t xml:space="preserve"> the regulation making power of the OHS regulations.</w:t>
      </w:r>
      <w:r w:rsidR="0037534B">
        <w:rPr>
          <w:rStyle w:val="FootnoteReference"/>
        </w:rPr>
        <w:footnoteReference w:id="43"/>
      </w:r>
      <w:r w:rsidR="0037534B" w:rsidRPr="0037534B">
        <w:t xml:space="preserve"> </w:t>
      </w:r>
      <w:r w:rsidR="0037534B">
        <w:t>State and territory ministers can also only impose interim bans that apply in their state or territory. Interim bans last for 60 days unless extended by the relevant minister for up to another 60 days.</w:t>
      </w:r>
      <w:r w:rsidR="0037534B" w:rsidRPr="0037534B">
        <w:t xml:space="preserve"> </w:t>
      </w:r>
      <w:r w:rsidR="0037534B">
        <w:t>Only t</w:t>
      </w:r>
      <w:r w:rsidR="0037534B" w:rsidRPr="0037534B">
        <w:t>he Commonwealth Minister has the power to declare a permanent ban on a product or product-related service.</w:t>
      </w:r>
      <w:r w:rsidR="0037534B">
        <w:rPr>
          <w:rStyle w:val="FootnoteReference"/>
        </w:rPr>
        <w:footnoteReference w:id="44"/>
      </w:r>
      <w:r w:rsidR="00F94A56">
        <w:t xml:space="preserve"> </w:t>
      </w:r>
      <w:r w:rsidR="005958DB">
        <w:t>Furthermore, i</w:t>
      </w:r>
      <w:r w:rsidRPr="003A172F">
        <w:t>f</w:t>
      </w:r>
      <w:r w:rsidRPr="003A172F" w:rsidDel="005958DB">
        <w:t xml:space="preserve"> </w:t>
      </w:r>
      <w:r w:rsidRPr="003A172F">
        <w:t xml:space="preserve">appropriate control measures can be implemented to </w:t>
      </w:r>
      <w:r w:rsidR="005958DB">
        <w:t>ensure that those working with engineered stone are not exposed to levels of RCS that will have adverse health effects</w:t>
      </w:r>
      <w:r w:rsidRPr="003A172F">
        <w:t xml:space="preserve"> then </w:t>
      </w:r>
      <w:r w:rsidR="002432F0">
        <w:t xml:space="preserve">the benefits of </w:t>
      </w:r>
      <w:r w:rsidRPr="003A172F">
        <w:t>banning the product</w:t>
      </w:r>
      <w:r w:rsidR="005958DB">
        <w:t xml:space="preserve"> (compared to alternative approaches)</w:t>
      </w:r>
      <w:r w:rsidRPr="003A172F">
        <w:t xml:space="preserve"> </w:t>
      </w:r>
      <w:r w:rsidR="00B074E6">
        <w:t>are unlikely to outweigh the costs.</w:t>
      </w:r>
    </w:p>
    <w:p w14:paraId="132E3D9F" w14:textId="3BD99D16" w:rsidR="003A172F" w:rsidRDefault="003A172F" w:rsidP="003A172F">
      <w:pPr>
        <w:pStyle w:val="Heading3"/>
      </w:pPr>
      <w:r>
        <w:t>Additional compliance and enforcement</w:t>
      </w:r>
    </w:p>
    <w:p w14:paraId="266C37C0" w14:textId="63D8A1B5" w:rsidR="003A172F" w:rsidRPr="003A172F" w:rsidRDefault="003A172F" w:rsidP="00175981">
      <w:r>
        <w:t xml:space="preserve">WorkSafe has recently undertaken </w:t>
      </w:r>
      <w:r w:rsidR="00205F46">
        <w:t xml:space="preserve">increased </w:t>
      </w:r>
      <w:r>
        <w:t>compliance and enforcement activities</w:t>
      </w:r>
      <w:r w:rsidR="00CF432A">
        <w:t>.</w:t>
      </w:r>
      <w:r w:rsidR="009D2168" w:rsidRPr="009D2168">
        <w:t xml:space="preserve"> </w:t>
      </w:r>
      <w:r w:rsidR="00CF432A">
        <w:t>From October 2018 through to March 2020, WorkSafe visited 307 stonemason workplaces and issued 452 silica-</w:t>
      </w:r>
      <w:r w:rsidR="00CF432A">
        <w:lastRenderedPageBreak/>
        <w:t>related notices for non-compliance with OHS legislation and regulations.</w:t>
      </w:r>
      <w:r w:rsidR="00750A2A">
        <w:t xml:space="preserve"> </w:t>
      </w:r>
      <w:r w:rsidR="008246D5">
        <w:t xml:space="preserve">Whilst </w:t>
      </w:r>
      <w:r w:rsidR="00C95106">
        <w:t xml:space="preserve">WorkSafe </w:t>
      </w:r>
      <w:r w:rsidR="008246D5">
        <w:t xml:space="preserve">will continue to undertake compliance and enforcement activities, they </w:t>
      </w:r>
      <w:r w:rsidR="00914007">
        <w:t>do not consider</w:t>
      </w:r>
      <w:r w:rsidR="00EC3C86">
        <w:t xml:space="preserve"> that</w:t>
      </w:r>
      <w:r w:rsidR="00914007">
        <w:t xml:space="preserve"> </w:t>
      </w:r>
      <w:r w:rsidR="008246D5">
        <w:t>these activities</w:t>
      </w:r>
      <w:r w:rsidR="00EC3C86">
        <w:t xml:space="preserve"> alone will be</w:t>
      </w:r>
      <w:r w:rsidR="008246D5">
        <w:t xml:space="preserve"> sufficient in addressing the problem.</w:t>
      </w:r>
      <w:r w:rsidR="00EC3C86">
        <w:t xml:space="preserve"> They should be supported by additional regulatory and non-regulatory mechanisms. </w:t>
      </w:r>
    </w:p>
    <w:p w14:paraId="5753F521" w14:textId="4242AE87" w:rsidR="003A172F" w:rsidRDefault="003A172F" w:rsidP="003A172F">
      <w:pPr>
        <w:pStyle w:val="Heading3"/>
      </w:pPr>
      <w:r w:rsidRPr="00175981">
        <w:t>Education and awareness campaigns</w:t>
      </w:r>
    </w:p>
    <w:p w14:paraId="54D4B7FB" w14:textId="3FF7E02B" w:rsidR="003A172F" w:rsidRPr="00175981" w:rsidRDefault="003A172F" w:rsidP="003A172F">
      <w:pPr>
        <w:rPr>
          <w:color w:val="000000" w:themeColor="text1"/>
        </w:rPr>
      </w:pPr>
      <w:r w:rsidRPr="00175981">
        <w:rPr>
          <w:color w:val="000000" w:themeColor="text1"/>
        </w:rPr>
        <w:t xml:space="preserve">Education and awareness is </w:t>
      </w:r>
      <w:r w:rsidR="00F94A56">
        <w:rPr>
          <w:color w:val="000000" w:themeColor="text1"/>
        </w:rPr>
        <w:t>often</w:t>
      </w:r>
      <w:r w:rsidRPr="00175981">
        <w:rPr>
          <w:color w:val="000000" w:themeColor="text1"/>
        </w:rPr>
        <w:t xml:space="preserve"> consider</w:t>
      </w:r>
      <w:r w:rsidR="00205F46">
        <w:rPr>
          <w:color w:val="000000" w:themeColor="text1"/>
        </w:rPr>
        <w:t>ed</w:t>
      </w:r>
      <w:r w:rsidRPr="00175981">
        <w:rPr>
          <w:color w:val="000000" w:themeColor="text1"/>
        </w:rPr>
        <w:t xml:space="preserve"> as a</w:t>
      </w:r>
      <w:r w:rsidR="00F94A56">
        <w:rPr>
          <w:color w:val="000000" w:themeColor="text1"/>
        </w:rPr>
        <w:t xml:space="preserve"> feasible</w:t>
      </w:r>
      <w:r w:rsidRPr="00175981">
        <w:rPr>
          <w:color w:val="000000" w:themeColor="text1"/>
        </w:rPr>
        <w:t xml:space="preserve"> alternative to regulatory options. </w:t>
      </w:r>
    </w:p>
    <w:p w14:paraId="4F95926B" w14:textId="59AD2761" w:rsidR="003A172F" w:rsidRPr="00175981" w:rsidRDefault="00205F46" w:rsidP="003A172F">
      <w:pPr>
        <w:rPr>
          <w:color w:val="000000" w:themeColor="text1"/>
        </w:rPr>
      </w:pPr>
      <w:r w:rsidRPr="00205F46">
        <w:t xml:space="preserve">The OHS Act requires WorkSafe to promote public awareness and discussion of OHS matters and understanding and acceptance of the principles of health and safety. WorkSafe </w:t>
      </w:r>
      <w:r w:rsidR="00F94A56">
        <w:t>currently</w:t>
      </w:r>
      <w:r w:rsidRPr="00205F46">
        <w:t xml:space="preserve"> delivers broad public awareness campaigns as well as targeted campaigns in relation to specific hazards such as silica.</w:t>
      </w:r>
      <w:r w:rsidR="00F94A56">
        <w:t xml:space="preserve"> </w:t>
      </w:r>
      <w:r w:rsidR="003A172F" w:rsidRPr="00175981">
        <w:rPr>
          <w:color w:val="000000" w:themeColor="text1"/>
        </w:rPr>
        <w:t xml:space="preserve">Key elements of WorkSafe’s education and awareness program </w:t>
      </w:r>
      <w:r w:rsidRPr="00175981">
        <w:rPr>
          <w:color w:val="000000" w:themeColor="text1"/>
        </w:rPr>
        <w:t xml:space="preserve">in relation to silica </w:t>
      </w:r>
      <w:r w:rsidR="003A172F" w:rsidRPr="00175981">
        <w:rPr>
          <w:color w:val="000000" w:themeColor="text1"/>
        </w:rPr>
        <w:t>include:</w:t>
      </w:r>
    </w:p>
    <w:p w14:paraId="3138D9E4" w14:textId="39D5DEB5" w:rsidR="003A172F" w:rsidRPr="00175981" w:rsidRDefault="005958DB" w:rsidP="003A172F">
      <w:pPr>
        <w:pStyle w:val="ListParagraph"/>
        <w:numPr>
          <w:ilvl w:val="0"/>
          <w:numId w:val="60"/>
        </w:numPr>
        <w:spacing w:after="0"/>
        <w:ind w:left="360"/>
        <w:rPr>
          <w:color w:val="000000" w:themeColor="text1"/>
        </w:rPr>
      </w:pPr>
      <w:r>
        <w:rPr>
          <w:color w:val="000000" w:themeColor="text1"/>
        </w:rPr>
        <w:t>Non-statutory guidance</w:t>
      </w:r>
      <w:r w:rsidR="003A172F" w:rsidRPr="00175981">
        <w:rPr>
          <w:color w:val="000000" w:themeColor="text1"/>
        </w:rPr>
        <w:t>, available in both English and other languages, such as</w:t>
      </w:r>
      <w:r w:rsidR="00796B4F">
        <w:rPr>
          <w:color w:val="000000" w:themeColor="text1"/>
        </w:rPr>
        <w:t xml:space="preserve"> the </w:t>
      </w:r>
      <w:r w:rsidR="0094484A">
        <w:rPr>
          <w:color w:val="000000" w:themeColor="text1"/>
        </w:rPr>
        <w:t>information sheet</w:t>
      </w:r>
      <w:r w:rsidR="003A172F" w:rsidRPr="00175981">
        <w:rPr>
          <w:color w:val="000000" w:themeColor="text1"/>
        </w:rPr>
        <w:t xml:space="preserve"> </w:t>
      </w:r>
      <w:r w:rsidR="003A172F" w:rsidRPr="00175981">
        <w:rPr>
          <w:i/>
          <w:iCs/>
          <w:color w:val="000000" w:themeColor="text1"/>
        </w:rPr>
        <w:t xml:space="preserve">Working with </w:t>
      </w:r>
      <w:r w:rsidR="0094484A">
        <w:rPr>
          <w:i/>
          <w:iCs/>
          <w:color w:val="000000" w:themeColor="text1"/>
        </w:rPr>
        <w:t>e</w:t>
      </w:r>
      <w:r w:rsidR="003A172F" w:rsidRPr="00175981">
        <w:rPr>
          <w:i/>
          <w:iCs/>
          <w:color w:val="000000" w:themeColor="text1"/>
        </w:rPr>
        <w:t xml:space="preserve">ngineered </w:t>
      </w:r>
      <w:r w:rsidR="0094484A">
        <w:rPr>
          <w:i/>
          <w:iCs/>
          <w:color w:val="000000" w:themeColor="text1"/>
        </w:rPr>
        <w:t>s</w:t>
      </w:r>
      <w:r w:rsidR="003A172F" w:rsidRPr="00175981">
        <w:rPr>
          <w:i/>
          <w:iCs/>
          <w:color w:val="000000" w:themeColor="text1"/>
        </w:rPr>
        <w:t>tone</w:t>
      </w:r>
      <w:r w:rsidR="003A172F" w:rsidRPr="00175981">
        <w:rPr>
          <w:rStyle w:val="FootnoteReference"/>
          <w:i/>
          <w:iCs/>
          <w:color w:val="000000" w:themeColor="text1"/>
        </w:rPr>
        <w:footnoteReference w:id="45"/>
      </w:r>
    </w:p>
    <w:p w14:paraId="4D46F441" w14:textId="5CCD8E35" w:rsidR="003A172F" w:rsidRPr="00175981" w:rsidRDefault="00205F46" w:rsidP="00DA68C8">
      <w:pPr>
        <w:pStyle w:val="ListParagraph"/>
        <w:numPr>
          <w:ilvl w:val="0"/>
          <w:numId w:val="60"/>
        </w:numPr>
        <w:spacing w:after="0"/>
        <w:ind w:left="360"/>
        <w:rPr>
          <w:color w:val="000000" w:themeColor="text1"/>
        </w:rPr>
      </w:pPr>
      <w:r>
        <w:rPr>
          <w:color w:val="000000" w:themeColor="text1"/>
        </w:rPr>
        <w:t>Increased awareness through WorkSafe’s free Health Assessments Program</w:t>
      </w:r>
    </w:p>
    <w:p w14:paraId="22BB1E49" w14:textId="52166BE2" w:rsidR="003A172F" w:rsidRPr="00175981" w:rsidRDefault="003A172F" w:rsidP="00175981">
      <w:pPr>
        <w:pStyle w:val="ListBullet"/>
        <w:numPr>
          <w:ilvl w:val="0"/>
          <w:numId w:val="60"/>
        </w:numPr>
        <w:ind w:left="360"/>
        <w:rPr>
          <w:color w:val="000000" w:themeColor="text1"/>
        </w:rPr>
      </w:pPr>
      <w:r w:rsidRPr="00175981">
        <w:rPr>
          <w:color w:val="000000" w:themeColor="text1"/>
          <w:szCs w:val="18"/>
        </w:rPr>
        <w:t>Education seminars for stonemasons and health professionals that have been delivered across Victoria</w:t>
      </w:r>
    </w:p>
    <w:p w14:paraId="483D1597" w14:textId="139AB282" w:rsidR="003A172F" w:rsidRPr="00205F46" w:rsidRDefault="003A172F" w:rsidP="003A172F">
      <w:pPr>
        <w:pStyle w:val="ListBullet"/>
        <w:numPr>
          <w:ilvl w:val="0"/>
          <w:numId w:val="60"/>
        </w:numPr>
        <w:ind w:left="360"/>
        <w:rPr>
          <w:color w:val="000000" w:themeColor="text1"/>
          <w:szCs w:val="18"/>
        </w:rPr>
      </w:pPr>
      <w:r w:rsidRPr="00175981">
        <w:rPr>
          <w:color w:val="000000" w:themeColor="text1"/>
          <w:szCs w:val="18"/>
        </w:rPr>
        <w:t>A Silicosis Summit held in February 2020 about safe work practices to protect workers and employers from silicosis and related diseases.</w:t>
      </w:r>
    </w:p>
    <w:p w14:paraId="30BED2DC" w14:textId="77777777" w:rsidR="00205F46" w:rsidRPr="00175981" w:rsidRDefault="00205F46" w:rsidP="00175981">
      <w:pPr>
        <w:pStyle w:val="ListBullet"/>
        <w:numPr>
          <w:ilvl w:val="0"/>
          <w:numId w:val="0"/>
        </w:numPr>
        <w:ind w:left="360"/>
        <w:rPr>
          <w:color w:val="000000" w:themeColor="text1"/>
        </w:rPr>
      </w:pPr>
    </w:p>
    <w:p w14:paraId="338FE9D9" w14:textId="41EC47D8" w:rsidR="003A172F" w:rsidRPr="00205F46" w:rsidRDefault="00205F46" w:rsidP="00175981">
      <w:r w:rsidRPr="00175981">
        <w:t xml:space="preserve">Given that the education and information provided by WorkSafe is already extensive, and that stakeholders indicated during consultation that employer and employee awareness is generally high (with some exceptions such as workplaces with high non-English speaking employees), </w:t>
      </w:r>
      <w:r w:rsidR="00A35075">
        <w:t>additional</w:t>
      </w:r>
      <w:r w:rsidR="00A35075" w:rsidRPr="00175981">
        <w:t xml:space="preserve"> </w:t>
      </w:r>
      <w:r w:rsidR="00A35075">
        <w:t xml:space="preserve">investment in </w:t>
      </w:r>
      <w:r w:rsidRPr="00175981">
        <w:t>education and awareness campaign</w:t>
      </w:r>
      <w:r w:rsidR="005958DB">
        <w:t>s</w:t>
      </w:r>
      <w:r w:rsidRPr="00175981">
        <w:t xml:space="preserve"> </w:t>
      </w:r>
      <w:r w:rsidR="00A35075">
        <w:t xml:space="preserve">by WorkSafe are </w:t>
      </w:r>
      <w:r w:rsidR="008246D5">
        <w:t xml:space="preserve">expected to have a diminishing </w:t>
      </w:r>
      <w:r w:rsidR="00A35075">
        <w:t>impact in addressing the problem</w:t>
      </w:r>
      <w:r w:rsidR="008246D5">
        <w:t>.</w:t>
      </w:r>
    </w:p>
    <w:p w14:paraId="4288265F" w14:textId="77777777" w:rsidR="00914007" w:rsidRPr="00914007" w:rsidRDefault="00914007" w:rsidP="00914007">
      <w:pPr>
        <w:pStyle w:val="Heading3"/>
        <w:rPr>
          <w:szCs w:val="17"/>
        </w:rPr>
      </w:pPr>
      <w:r>
        <w:t>Market instruments</w:t>
      </w:r>
    </w:p>
    <w:p w14:paraId="0FB3C7D2" w14:textId="54D579E5" w:rsidR="00FC133A" w:rsidRDefault="00FC133A" w:rsidP="00FC133A">
      <w:pPr>
        <w:pStyle w:val="BodyText"/>
      </w:pPr>
      <w:r>
        <w:t xml:space="preserve">Consideration was also given to the inclusion of an option involving the use of market-based instruments such as taxes, subsidies, </w:t>
      </w:r>
      <w:r w:rsidR="00A818EA">
        <w:t>and tradeable permits</w:t>
      </w:r>
      <w:r>
        <w:t>. However, no viable approaches could be identified</w:t>
      </w:r>
      <w:r w:rsidR="00A818EA">
        <w:t xml:space="preserve"> for reasons such as they would not deter the </w:t>
      </w:r>
      <w:r w:rsidR="00B51BB2">
        <w:t>harmful activity</w:t>
      </w:r>
      <w:r w:rsidR="00953CDD">
        <w:t xml:space="preserve"> or</w:t>
      </w:r>
      <w:r w:rsidR="00B51BB2">
        <w:t xml:space="preserve"> </w:t>
      </w:r>
      <w:r w:rsidR="00F94A56">
        <w:t>would involve significant</w:t>
      </w:r>
      <w:r w:rsidR="00B51BB2">
        <w:t xml:space="preserve"> cost </w:t>
      </w:r>
      <w:r w:rsidR="00F94A56">
        <w:t xml:space="preserve">to </w:t>
      </w:r>
      <w:r w:rsidR="004E6100">
        <w:t>g</w:t>
      </w:r>
      <w:r w:rsidR="00B51BB2">
        <w:t xml:space="preserve">overnment </w:t>
      </w:r>
      <w:r w:rsidR="00F94A56">
        <w:t>rather than the businesses that are responsible for the harm</w:t>
      </w:r>
      <w:r w:rsidR="00953CDD">
        <w:t>.</w:t>
      </w:r>
      <w:r w:rsidR="00B51BB2">
        <w:t xml:space="preserve"> </w:t>
      </w:r>
      <w:r w:rsidR="003D3C3F">
        <w:t xml:space="preserve">Additionally, the Minister for Workplace Safety does not have the regulatory power to give effect to these types of approaches. </w:t>
      </w:r>
    </w:p>
    <w:p w14:paraId="1A6330BF" w14:textId="29A6F257" w:rsidR="000414B4" w:rsidRDefault="00953CDD" w:rsidP="000414B4">
      <w:pPr>
        <w:pStyle w:val="BodyText"/>
      </w:pPr>
      <w:r>
        <w:t>It is important to note that a</w:t>
      </w:r>
      <w:r w:rsidR="00FC133A">
        <w:t xml:space="preserve"> market-based approach to managing occupational health and safety risks already exists to a certain extent in the form of the Victorian workers’ compensation insurance scheme. This is akin to a market-based instrument as it provides financial incentives for employers to manage health and safety risks in the workplace. </w:t>
      </w:r>
      <w:r w:rsidR="000414B4">
        <w:t>The legislative framework provides for:</w:t>
      </w:r>
    </w:p>
    <w:p w14:paraId="6A51D0A6" w14:textId="1CB21C96" w:rsidR="000414B4" w:rsidRPr="00A8704F" w:rsidRDefault="000414B4" w:rsidP="00175981">
      <w:pPr>
        <w:pStyle w:val="ListBullet"/>
      </w:pPr>
      <w:r>
        <w:t xml:space="preserve">Workers' compensation and the rehabilitation of injured </w:t>
      </w:r>
      <w:r w:rsidRPr="00DA647C">
        <w:t>workers</w:t>
      </w:r>
      <w:r>
        <w:t xml:space="preserve"> under the </w:t>
      </w:r>
      <w:r w:rsidRPr="00157E9F">
        <w:rPr>
          <w:i/>
        </w:rPr>
        <w:t>Accident Compensation Act 1985</w:t>
      </w:r>
      <w:r>
        <w:t xml:space="preserve"> and the </w:t>
      </w:r>
      <w:r w:rsidR="00E97FA2" w:rsidRPr="00A8704F">
        <w:rPr>
          <w:i/>
        </w:rPr>
        <w:t>Workplace Injury Rehabilitation and Compensation Act</w:t>
      </w:r>
      <w:r w:rsidR="00E97FA2">
        <w:t xml:space="preserve"> </w:t>
      </w:r>
      <w:r w:rsidR="00E97FA2" w:rsidRPr="00A8704F">
        <w:rPr>
          <w:i/>
        </w:rPr>
        <w:t>2013</w:t>
      </w:r>
      <w:r w:rsidR="00E97FA2">
        <w:rPr>
          <w:i/>
        </w:rPr>
        <w:t xml:space="preserve"> </w:t>
      </w:r>
      <w:r w:rsidR="00E97FA2" w:rsidRPr="00175981">
        <w:rPr>
          <w:iCs/>
        </w:rPr>
        <w:t>(WIRC Act)</w:t>
      </w:r>
    </w:p>
    <w:p w14:paraId="5FBE5229" w14:textId="77777777" w:rsidR="000414B4" w:rsidRPr="00A8704F" w:rsidRDefault="000414B4" w:rsidP="00175981">
      <w:pPr>
        <w:pStyle w:val="ListBullet"/>
        <w:rPr>
          <w:i/>
        </w:rPr>
      </w:pPr>
      <w:r>
        <w:t>Employer insurance and premiums under the WIRC Act</w:t>
      </w:r>
    </w:p>
    <w:p w14:paraId="2362D147" w14:textId="77777777" w:rsidR="000414B4" w:rsidRPr="00A8704F" w:rsidRDefault="000414B4" w:rsidP="00175981">
      <w:pPr>
        <w:pStyle w:val="ListBullet"/>
        <w:rPr>
          <w:i/>
        </w:rPr>
      </w:pPr>
      <w:r>
        <w:t>Return to work obligations under the WIRC Act</w:t>
      </w:r>
      <w:r w:rsidRPr="00A8704F" w:rsidDel="0094484A">
        <w:rPr>
          <w:i/>
        </w:rPr>
        <w:t>.</w:t>
      </w:r>
    </w:p>
    <w:p w14:paraId="59D278B2" w14:textId="77777777" w:rsidR="00412148" w:rsidRDefault="00412148" w:rsidP="00175981">
      <w:pPr>
        <w:spacing w:after="0"/>
      </w:pPr>
    </w:p>
    <w:p w14:paraId="3BD695A1" w14:textId="77777777" w:rsidR="002D7483" w:rsidRDefault="00412148" w:rsidP="00412148">
      <w:r w:rsidRPr="00412148">
        <w:t xml:space="preserve">Premiums are paid by employers to fund compensation to injured workers and the costs of medical treatment. Employer premiums are risk rated based on industry and for large employers, their claims performance. For large employers there is a monetary incentive to reduce injuries in the workplace as this can reduce their premium. In addition to these arrangements, employers can be liable through Common Law for damages where an employee has suffered a ‘serious injury’ and where it can be shown that the employer is at fault. This acts as an incentive for employers to comply with health and safety practices and standards in the workplace. </w:t>
      </w:r>
    </w:p>
    <w:p w14:paraId="01DEB8F1" w14:textId="4CBFDA20" w:rsidR="00342A30" w:rsidRPr="00175981" w:rsidRDefault="002D7483" w:rsidP="00175981">
      <w:pPr>
        <w:rPr>
          <w:szCs w:val="17"/>
        </w:rPr>
      </w:pPr>
      <w:r w:rsidRPr="002D7483">
        <w:lastRenderedPageBreak/>
        <w:t>These mechanisms</w:t>
      </w:r>
      <w:r w:rsidR="00D55B81">
        <w:t>,</w:t>
      </w:r>
      <w:r w:rsidRPr="002D7483">
        <w:t xml:space="preserve"> however, provide only a limited deterrence against unsafe practices and weak incentives to improve risk control measures,</w:t>
      </w:r>
      <w:r w:rsidR="00213B96">
        <w:t xml:space="preserve"> particularly for </w:t>
      </w:r>
      <w:r w:rsidR="00213B96" w:rsidRPr="002D7483">
        <w:t xml:space="preserve">risks that have a long latency like </w:t>
      </w:r>
      <w:r w:rsidR="00213B96">
        <w:t xml:space="preserve">silicosis. </w:t>
      </w:r>
      <w:r w:rsidR="00D1240F">
        <w:t>Furthermore</w:t>
      </w:r>
      <w:r w:rsidR="00213B96">
        <w:t>,</w:t>
      </w:r>
      <w:r w:rsidR="00D1240F">
        <w:t xml:space="preserve"> any premium increases may not reflect the total cost of injuries arising from the premium payers undertaking. S</w:t>
      </w:r>
      <w:r>
        <w:t xml:space="preserve">mall business </w:t>
      </w:r>
      <w:r w:rsidR="00D1240F">
        <w:t>premiums are not adjusted to take account of their own claims history while any industry-wide premium adjustment is also subject to a cap for existing operations</w:t>
      </w:r>
      <w:r w:rsidRPr="002D7483">
        <w:t xml:space="preserve">. </w:t>
      </w:r>
      <w:r w:rsidR="00213B96">
        <w:t>Finally, premium rate increases</w:t>
      </w:r>
      <w:r w:rsidR="009D2168">
        <w:t xml:space="preserve"> do not directly prevent the problem from occurring</w:t>
      </w:r>
      <w:r w:rsidR="00E91C45">
        <w:t>.</w:t>
      </w:r>
    </w:p>
    <w:p w14:paraId="5B62151E" w14:textId="77777777" w:rsidR="00342A30" w:rsidRDefault="00342A30" w:rsidP="00342A30">
      <w:pPr>
        <w:pStyle w:val="Heading1"/>
      </w:pPr>
      <w:bookmarkStart w:id="90" w:name="_Toc49173696"/>
      <w:r>
        <w:lastRenderedPageBreak/>
        <w:t>Impact analysis and preferred option</w:t>
      </w:r>
      <w:bookmarkEnd w:id="90"/>
    </w:p>
    <w:p w14:paraId="478C1B4E" w14:textId="77777777" w:rsidR="00B93AD2" w:rsidRDefault="00B93AD2" w:rsidP="00B93AD2">
      <w:pPr>
        <w:pStyle w:val="Heading2"/>
      </w:pPr>
      <w:bookmarkStart w:id="91" w:name="_Toc38380955"/>
      <w:bookmarkStart w:id="92" w:name="_Toc38387166"/>
      <w:bookmarkStart w:id="93" w:name="_Toc38397134"/>
      <w:bookmarkStart w:id="94" w:name="_Toc38380956"/>
      <w:bookmarkStart w:id="95" w:name="_Toc38387167"/>
      <w:bookmarkStart w:id="96" w:name="_Toc38397135"/>
      <w:bookmarkEnd w:id="91"/>
      <w:bookmarkEnd w:id="92"/>
      <w:bookmarkEnd w:id="93"/>
      <w:bookmarkEnd w:id="94"/>
      <w:bookmarkEnd w:id="95"/>
      <w:bookmarkEnd w:id="96"/>
      <w:r>
        <w:t>Approach to impact analysis</w:t>
      </w:r>
    </w:p>
    <w:p w14:paraId="65005E91" w14:textId="77777777" w:rsidR="00B93AD2" w:rsidRDefault="00B93AD2" w:rsidP="00B93AD2">
      <w:r>
        <w:t xml:space="preserve">This RIS uses a break-even approach to analyse the impacts of the proposed Regulations. This approach has been used as: </w:t>
      </w:r>
    </w:p>
    <w:p w14:paraId="5A38DBB5" w14:textId="77777777" w:rsidR="00B93AD2" w:rsidRDefault="00B93AD2" w:rsidP="00B93AD2">
      <w:pPr>
        <w:pStyle w:val="ListBullet"/>
        <w:numPr>
          <w:ilvl w:val="0"/>
          <w:numId w:val="23"/>
        </w:numPr>
      </w:pPr>
      <w:r>
        <w:t>It was possible to quantify the costs of the proposed Regulations relative to the base case with a reasonable degree of certainty</w:t>
      </w:r>
    </w:p>
    <w:p w14:paraId="52519255" w14:textId="4F2AFFF7" w:rsidR="00B93AD2" w:rsidRDefault="00B93AD2" w:rsidP="00B93AD2">
      <w:pPr>
        <w:pStyle w:val="ListBullet"/>
        <w:numPr>
          <w:ilvl w:val="0"/>
          <w:numId w:val="23"/>
        </w:numPr>
      </w:pPr>
      <w:r>
        <w:t xml:space="preserve">There is limited data available to quantify the benefits associated with the proposed Regulations with a reasonable degree of certainty. </w:t>
      </w:r>
      <w:r w:rsidR="00126B64">
        <w:t>This is particularly the case in relation to forecast number of illnesses and fatalities.</w:t>
      </w:r>
    </w:p>
    <w:p w14:paraId="1E67B015" w14:textId="77777777" w:rsidR="00B93AD2" w:rsidRDefault="00B93AD2" w:rsidP="00B93AD2">
      <w:pPr>
        <w:pStyle w:val="Default"/>
        <w:rPr>
          <w:sz w:val="18"/>
          <w:szCs w:val="18"/>
        </w:rPr>
      </w:pPr>
    </w:p>
    <w:p w14:paraId="00DDAF91" w14:textId="77777777" w:rsidR="000C3911" w:rsidRDefault="000C3911" w:rsidP="000C3911">
      <w:r>
        <w:t xml:space="preserve">The break-even analysis estimates the number of fatalities that would need to be prevented for an option to generate the level of benefits that would exactly offset or equal the costs of the option. A judgement is then made as to how achievable these benefits are in practice. </w:t>
      </w:r>
    </w:p>
    <w:p w14:paraId="0ADACA02" w14:textId="49C82569" w:rsidR="00B93AD2" w:rsidRDefault="00B93AD2" w:rsidP="00B93AD2">
      <w:r>
        <w:t xml:space="preserve">Based on the evidence, there are clearly positive health and safety outcomes from reducing exposure to silica dust, which will therefore decrease the incidence and resulting deaths due to silicosis. However, the </w:t>
      </w:r>
      <w:r w:rsidR="00CE577D">
        <w:t>benefits – in particular the specific number of avoided illnesses and deaths – are</w:t>
      </w:r>
      <w:r>
        <w:t xml:space="preserve"> difficult to quantify across each of the options. </w:t>
      </w:r>
    </w:p>
    <w:p w14:paraId="068460EF" w14:textId="635C7DDE" w:rsidR="00B93AD2" w:rsidRDefault="00B93AD2" w:rsidP="00B93AD2">
      <w:r>
        <w:t>Further, some of the benefits are difficult to estimate in monetary terms</w:t>
      </w:r>
      <w:r w:rsidR="00A36C95">
        <w:t xml:space="preserve"> and so are discussed qualitatively.</w:t>
      </w:r>
    </w:p>
    <w:p w14:paraId="50D875C8" w14:textId="735B8DAC" w:rsidR="00E47F25" w:rsidRDefault="00B93AD2" w:rsidP="00B93AD2">
      <w:r>
        <w:t xml:space="preserve">This RIS considers the costs and achievable benefits of the Regulations over the next </w:t>
      </w:r>
      <w:r w:rsidR="00E47F25">
        <w:t>10</w:t>
      </w:r>
      <w:r>
        <w:t xml:space="preserve"> years</w:t>
      </w:r>
      <w:r w:rsidR="00E47F25">
        <w:t>.</w:t>
      </w:r>
    </w:p>
    <w:p w14:paraId="0C46732C" w14:textId="1A56F7E6" w:rsidR="00B93AD2" w:rsidRDefault="00B93AD2" w:rsidP="00A2734D">
      <w:pPr>
        <w:pStyle w:val="Heading2"/>
      </w:pPr>
      <w:r>
        <w:t>Approach to estimating costs</w:t>
      </w:r>
    </w:p>
    <w:p w14:paraId="05BD19E2" w14:textId="1570E223" w:rsidR="00B93AD2" w:rsidRDefault="00B93AD2" w:rsidP="00B93AD2">
      <w:r>
        <w:t xml:space="preserve">The analysis estimates the costs of the Options by </w:t>
      </w:r>
      <w:r w:rsidR="00F21FAD">
        <w:t>assessing</w:t>
      </w:r>
      <w:r>
        <w:t xml:space="preserve">: </w:t>
      </w:r>
    </w:p>
    <w:p w14:paraId="42969DBC" w14:textId="77777777" w:rsidR="00B93AD2" w:rsidRDefault="00B93AD2" w:rsidP="00B93AD2">
      <w:pPr>
        <w:pStyle w:val="ListBullet"/>
        <w:numPr>
          <w:ilvl w:val="0"/>
          <w:numId w:val="23"/>
        </w:numPr>
      </w:pPr>
      <w:r>
        <w:t>Costs to businesses of complying with the proposed Regulations compared to the base case, and</w:t>
      </w:r>
    </w:p>
    <w:p w14:paraId="272E1CB3" w14:textId="77777777" w:rsidR="00B93AD2" w:rsidRDefault="00B93AD2" w:rsidP="00B93AD2">
      <w:pPr>
        <w:pStyle w:val="ListBullet"/>
        <w:numPr>
          <w:ilvl w:val="0"/>
          <w:numId w:val="23"/>
        </w:numPr>
      </w:pPr>
      <w:r>
        <w:t xml:space="preserve">Costs to the Government of implementing and administering the Regulations compared to the base case. </w:t>
      </w:r>
    </w:p>
    <w:p w14:paraId="2F0FCBFB" w14:textId="77777777" w:rsidR="00B93AD2" w:rsidRDefault="00B93AD2" w:rsidP="00B93AD2">
      <w:pPr>
        <w:pStyle w:val="Default"/>
        <w:rPr>
          <w:sz w:val="18"/>
          <w:szCs w:val="18"/>
        </w:rPr>
      </w:pPr>
    </w:p>
    <w:p w14:paraId="5334FA79" w14:textId="4173F838" w:rsidR="00B93AD2" w:rsidRDefault="00B93AD2" w:rsidP="00126B64">
      <w:r>
        <w:t xml:space="preserve">The estimated costs include those costs that are relevant and attributable to the specific Regulations in Victoria. Costs to businesses </w:t>
      </w:r>
      <w:r w:rsidR="0097245A">
        <w:t>include costs to adhere to the new proposed Regulations, as well as costs of increased compliance with existing regulatory requirements, based on current rates of non-compliance</w:t>
      </w:r>
      <w:r w:rsidR="000621DD">
        <w:t xml:space="preserve">. </w:t>
      </w:r>
      <w:r>
        <w:t xml:space="preserve">The cost estimates developed for this RIS are based on information on costs collected through consultation with relevant businesses, representative industry groups and </w:t>
      </w:r>
      <w:r w:rsidR="4E9E0024">
        <w:t>WorkSafe</w:t>
      </w:r>
      <w:r>
        <w:t xml:space="preserve">. Analysis of the data has been undertaken to identify, assess and, where appropriate, correct for data issues such as outliers. The total cost was estimated by extrapolating the results across all relevant businesses working with engineered stone and other high-risk silica processes.  </w:t>
      </w:r>
    </w:p>
    <w:p w14:paraId="3279CE9F" w14:textId="5DC5CED5" w:rsidR="00B93AD2" w:rsidRDefault="00B93AD2" w:rsidP="00B93AD2">
      <w:pPr>
        <w:pStyle w:val="Heading3"/>
      </w:pPr>
      <w:r>
        <w:t xml:space="preserve">Approach to estimating benefits </w:t>
      </w:r>
    </w:p>
    <w:p w14:paraId="05F87B5D" w14:textId="77777777" w:rsidR="00B93AD2" w:rsidRDefault="00B93AD2" w:rsidP="00B93AD2">
      <w:r>
        <w:t xml:space="preserve">The analysis assessed the benefits to society from improved health and safety outcomes as a result of the reduction in the exposure to silica dust when working with engineered stone or engaging in other high-risk silica processes. </w:t>
      </w:r>
    </w:p>
    <w:p w14:paraId="28A14AD8" w14:textId="77777777" w:rsidR="00B93AD2" w:rsidRDefault="00B93AD2" w:rsidP="00B93AD2">
      <w:r>
        <w:t>Again, the benefits are in comparison to the base case.</w:t>
      </w:r>
    </w:p>
    <w:p w14:paraId="659AD70B" w14:textId="1901CA43" w:rsidR="00734D3C" w:rsidRDefault="00734D3C" w:rsidP="00734D3C">
      <w:r>
        <w:lastRenderedPageBreak/>
        <w:t>The benefits that have been estimated as part of this analysis include the prevention of fatalities and avoided serious illnesses. The benefits</w:t>
      </w:r>
      <w:r w:rsidRPr="001463CC">
        <w:t xml:space="preserve"> realised from avoided fatalities under each of the options is measured using the global burden of disease (GBD)</w:t>
      </w:r>
      <w:r w:rsidRPr="00054FE5">
        <w:t xml:space="preserve"> methodology</w:t>
      </w:r>
      <w:r>
        <w:t>,</w:t>
      </w:r>
      <w:r w:rsidRPr="00054FE5">
        <w:rPr>
          <w:vertAlign w:val="superscript"/>
        </w:rPr>
        <w:footnoteReference w:id="46"/>
      </w:r>
      <w:r>
        <w:t xml:space="preserve"> as well as the </w:t>
      </w:r>
      <w:r w:rsidRPr="001463CC">
        <w:t>Value of Statistical Life Year benchmark</w:t>
      </w:r>
      <w:r>
        <w:t>.</w:t>
      </w:r>
      <w:r w:rsidRPr="001463CC">
        <w:rPr>
          <w:rStyle w:val="FootnoteReference"/>
        </w:rPr>
        <w:footnoteReference w:id="47"/>
      </w:r>
      <w:r>
        <w:t xml:space="preserve"> The b</w:t>
      </w:r>
      <w:r w:rsidRPr="001463CC">
        <w:t xml:space="preserve">enefits realised from avoided </w:t>
      </w:r>
      <w:r>
        <w:t xml:space="preserve">serious illness relates to those who are exposed to RCS, resulting in a diagnosis that </w:t>
      </w:r>
      <w:r w:rsidRPr="001463CC">
        <w:t>significantly reduce</w:t>
      </w:r>
      <w:r>
        <w:t>s a</w:t>
      </w:r>
      <w:r w:rsidRPr="001463CC">
        <w:t xml:space="preserve"> victims’ physical and mental health for </w:t>
      </w:r>
      <w:r>
        <w:t>their lifetime</w:t>
      </w:r>
      <w:r w:rsidRPr="001463CC">
        <w:t xml:space="preserve">. This is </w:t>
      </w:r>
      <w:r>
        <w:t>also evaluated</w:t>
      </w:r>
      <w:r w:rsidRPr="001463CC">
        <w:t xml:space="preserve"> using </w:t>
      </w:r>
      <w:r w:rsidRPr="00054FE5">
        <w:t>the GBD methodology.</w:t>
      </w:r>
    </w:p>
    <w:p w14:paraId="74B928A7" w14:textId="5383AAFE" w:rsidR="006E246D" w:rsidRDefault="006E246D" w:rsidP="00734D3C">
      <w:r w:rsidRPr="00232797">
        <w:t>The breakeven point expresses how many avoided deaths or illnesses would be required to justify the cost of</w:t>
      </w:r>
      <w:r>
        <w:t xml:space="preserve"> each of the proposed options.</w:t>
      </w:r>
    </w:p>
    <w:p w14:paraId="1520EA6F" w14:textId="7873F62F" w:rsidR="00567B5E" w:rsidRDefault="00567B5E" w:rsidP="00A2734D">
      <w:pPr>
        <w:pStyle w:val="Heading3"/>
      </w:pPr>
      <w:r>
        <w:t>Relationship between options being assessed</w:t>
      </w:r>
    </w:p>
    <w:p w14:paraId="46C5C0A2" w14:textId="7575BEF4" w:rsidR="00FA31A3" w:rsidRDefault="00FA31A3" w:rsidP="00567B5E">
      <w:r>
        <w:t xml:space="preserve">The assessment of costs and benefits of options </w:t>
      </w:r>
      <w:r w:rsidR="009F0CA9">
        <w:t>needs to</w:t>
      </w:r>
      <w:r>
        <w:t xml:space="preserve"> take into account </w:t>
      </w:r>
      <w:r w:rsidR="00E40E58">
        <w:t>any</w:t>
      </w:r>
      <w:r>
        <w:t xml:space="preserve"> interactions/interdependencies between </w:t>
      </w:r>
      <w:r w:rsidR="00E40E58">
        <w:t>each option</w:t>
      </w:r>
      <w:r>
        <w:t>.</w:t>
      </w:r>
      <w:r w:rsidR="00251EEA">
        <w:t xml:space="preserve"> The benefits to be derived from the licensing scheme and the measures in </w:t>
      </w:r>
      <w:r w:rsidR="000C533A">
        <w:t>the</w:t>
      </w:r>
      <w:r w:rsidR="00251EEA">
        <w:t xml:space="preserve"> </w:t>
      </w:r>
      <w:r w:rsidR="000C533A">
        <w:t>p</w:t>
      </w:r>
      <w:r w:rsidR="00251EEA">
        <w:t xml:space="preserve">ackage of </w:t>
      </w:r>
      <w:r w:rsidR="000C533A">
        <w:t>c</w:t>
      </w:r>
      <w:r w:rsidR="00251EEA">
        <w:t xml:space="preserve">hanges to Part 4.1 and Part 4.5 are </w:t>
      </w:r>
      <w:r w:rsidR="00FB2DE4">
        <w:t>closely</w:t>
      </w:r>
      <w:r w:rsidR="00251EEA">
        <w:t xml:space="preserve"> related. </w:t>
      </w:r>
      <w:r>
        <w:t>This is import</w:t>
      </w:r>
      <w:r w:rsidR="00722802">
        <w:t>ant</w:t>
      </w:r>
      <w:r>
        <w:t xml:space="preserve"> for assessment of the effectiveness of options </w:t>
      </w:r>
      <w:r w:rsidR="00FB2DE4">
        <w:t>and highlights the need to</w:t>
      </w:r>
      <w:r w:rsidR="009B30CA">
        <w:t xml:space="preserve"> avoid double counting of benefits.</w:t>
      </w:r>
    </w:p>
    <w:p w14:paraId="62A30499" w14:textId="0F34D8ED" w:rsidR="00B74175" w:rsidRDefault="00567B5E" w:rsidP="00567B5E">
      <w:r w:rsidRPr="00376172">
        <w:t>The costs and benefits associated with the proposed licensing Regulations have been calculated under the assumption</w:t>
      </w:r>
      <w:r w:rsidR="00D54D32">
        <w:t xml:space="preserve"> that not all</w:t>
      </w:r>
      <w:r w:rsidRPr="00376172">
        <w:t xml:space="preserve"> businesses are fully compliant with the prescribed requirements in the Regulations</w:t>
      </w:r>
      <w:r w:rsidR="009F0CA9">
        <w:t xml:space="preserve"> (such as direct</w:t>
      </w:r>
      <w:r>
        <w:t xml:space="preserve"> </w:t>
      </w:r>
      <w:r w:rsidRPr="00376172">
        <w:t xml:space="preserve">control measures </w:t>
      </w:r>
      <w:r w:rsidR="009F0CA9">
        <w:t>and information requirements)</w:t>
      </w:r>
      <w:r>
        <w:t xml:space="preserve">. </w:t>
      </w:r>
      <w:r w:rsidRPr="00376172">
        <w:t>It is assumed that businesses would achieve a greater level of compliance</w:t>
      </w:r>
      <w:r w:rsidR="009B30CA">
        <w:t xml:space="preserve"> with control measures</w:t>
      </w:r>
      <w:r w:rsidRPr="00376172">
        <w:t xml:space="preserve"> with licensing regulations in place. This is because the licensing framework is primarily designed to increase the compliance of high-risk activities with requirements set out in the Regulations, rather than impose additional restrictions. </w:t>
      </w:r>
      <w:r w:rsidR="00204A99">
        <w:t xml:space="preserve">A licence will not be granted unless the compliance standards are deemed to be met in the licence assessment process. Therefore, licensing should increase compliance because licence holders will </w:t>
      </w:r>
      <w:r w:rsidR="00E40E58">
        <w:t xml:space="preserve">need to </w:t>
      </w:r>
      <w:r w:rsidR="00204A99">
        <w:t xml:space="preserve">have demonstrated compliance at the time the licence was granted. </w:t>
      </w:r>
    </w:p>
    <w:p w14:paraId="20EB85BD" w14:textId="0D8CE49B" w:rsidR="00567B5E" w:rsidRDefault="00567B5E" w:rsidP="00567B5E">
      <w:r w:rsidRPr="00376172">
        <w:t>The licensing framework is expected to increase compliance</w:t>
      </w:r>
      <w:r w:rsidR="009F0CA9">
        <w:t xml:space="preserve"> with prescribed requirements</w:t>
      </w:r>
      <w:r w:rsidRPr="00376172">
        <w:t xml:space="preserve"> because it will provide a structured and transparent framework </w:t>
      </w:r>
      <w:r w:rsidR="003D3F4F">
        <w:t>to</w:t>
      </w:r>
      <w:r w:rsidRPr="00376172">
        <w:t xml:space="preserve"> address areas where there is a significant risk of harm </w:t>
      </w:r>
      <w:r>
        <w:t>(</w:t>
      </w:r>
      <w:r w:rsidRPr="00376172">
        <w:t>e.g. request a business to prepare hazard control statement or undertake atmospheric monitoring</w:t>
      </w:r>
      <w:r>
        <w:t>)</w:t>
      </w:r>
      <w:r w:rsidRPr="00376172">
        <w:t xml:space="preserve">. Specifically, the conditions of a licence will provide specificity and certainty to licence holders about what they must do in order to </w:t>
      </w:r>
      <w:r w:rsidR="00D1240F">
        <w:t>retain their licence</w:t>
      </w:r>
      <w:r w:rsidRPr="00376172">
        <w:t xml:space="preserve">. Setting </w:t>
      </w:r>
      <w:r w:rsidR="004D6762">
        <w:t>licensing</w:t>
      </w:r>
      <w:r w:rsidRPr="00376172">
        <w:t xml:space="preserve"> requirements for certain activities also allows WorkSafe to </w:t>
      </w:r>
      <w:r w:rsidR="00CE4969">
        <w:t xml:space="preserve">better </w:t>
      </w:r>
      <w:r w:rsidRPr="00376172">
        <w:t xml:space="preserve">enforce </w:t>
      </w:r>
      <w:r w:rsidR="002A7A1F">
        <w:t xml:space="preserve">the Act and Regulations </w:t>
      </w:r>
      <w:r w:rsidR="00E40E58">
        <w:t>against</w:t>
      </w:r>
      <w:r w:rsidR="00E40E58" w:rsidRPr="00376172">
        <w:t xml:space="preserve"> </w:t>
      </w:r>
      <w:r w:rsidRPr="00376172">
        <w:t xml:space="preserve">poor performers or those who may deliberately not comply with their obligations. </w:t>
      </w:r>
      <w:r w:rsidR="00AD2EA2">
        <w:t>It will also allow</w:t>
      </w:r>
      <w:r w:rsidRPr="00376172">
        <w:t xml:space="preserve"> for greater oversight by WorkSafe to help identify areas where understanding of OHS obligations and compliance with the OHS framework may be poor and helps WorkSafe target its response to drive compliance.</w:t>
      </w:r>
    </w:p>
    <w:p w14:paraId="011E9371" w14:textId="55B28A7A" w:rsidR="004D6762" w:rsidRDefault="004D6762" w:rsidP="00567B5E">
      <w:r>
        <w:t>Therefore, in our a</w:t>
      </w:r>
      <w:r w:rsidR="009B243A">
        <w:t xml:space="preserve">nalysis we have </w:t>
      </w:r>
      <w:r w:rsidR="00885FA7">
        <w:t>adopted the following approach:</w:t>
      </w:r>
    </w:p>
    <w:p w14:paraId="02548844" w14:textId="4504FAAC" w:rsidR="00B77D3D" w:rsidRDefault="00B416ED" w:rsidP="00B74175">
      <w:pPr>
        <w:pStyle w:val="ListBullet"/>
      </w:pPr>
      <w:r>
        <w:t>The</w:t>
      </w:r>
      <w:r w:rsidR="00885FA7">
        <w:t xml:space="preserve"> cost of the licensing scheme </w:t>
      </w:r>
      <w:r>
        <w:t xml:space="preserve">does not include </w:t>
      </w:r>
      <w:r w:rsidR="00F10E2B">
        <w:t xml:space="preserve">the </w:t>
      </w:r>
      <w:r>
        <w:t xml:space="preserve">cost of complying with </w:t>
      </w:r>
      <w:r w:rsidR="00251EEA">
        <w:t xml:space="preserve">the changes to Part 4.1. </w:t>
      </w:r>
      <w:proofErr w:type="gramStart"/>
      <w:r w:rsidR="00251EEA">
        <w:t>and</w:t>
      </w:r>
      <w:proofErr w:type="gramEnd"/>
      <w:r w:rsidR="00251EEA">
        <w:t xml:space="preserve"> 4.5</w:t>
      </w:r>
      <w:r w:rsidR="00885FA7">
        <w:t>.</w:t>
      </w:r>
      <w:r>
        <w:t xml:space="preserve"> It only includes the cost of administration, </w:t>
      </w:r>
      <w:r w:rsidR="00B77D3D">
        <w:t>having to undertake a site visit, and the fee.</w:t>
      </w:r>
    </w:p>
    <w:p w14:paraId="7D46036B" w14:textId="77777777" w:rsidR="00251EEA" w:rsidRDefault="00B77D3D" w:rsidP="00251EEA">
      <w:pPr>
        <w:pStyle w:val="ListBullet"/>
      </w:pPr>
      <w:r>
        <w:t xml:space="preserve">The </w:t>
      </w:r>
      <w:r w:rsidR="00087E1A">
        <w:t xml:space="preserve">effectiveness of the licensing scheme relies on the </w:t>
      </w:r>
      <w:r w:rsidR="00251EEA">
        <w:t>prescribed</w:t>
      </w:r>
      <w:r w:rsidR="00087E1A">
        <w:t xml:space="preserve"> measures being </w:t>
      </w:r>
      <w:r w:rsidR="00251EEA">
        <w:t>established</w:t>
      </w:r>
      <w:r w:rsidR="00087E1A">
        <w:t>, and vice versa</w:t>
      </w:r>
      <w:r w:rsidR="00DD0A79">
        <w:t>. It is too difficult to allocate benefits between these, and to undertake separate analyses</w:t>
      </w:r>
      <w:r w:rsidR="00266D36">
        <w:t xml:space="preserve"> that are meaningful.</w:t>
      </w:r>
      <w:r w:rsidR="00DD0A79">
        <w:t xml:space="preserve"> </w:t>
      </w:r>
    </w:p>
    <w:p w14:paraId="7AAE781E" w14:textId="712AC321" w:rsidR="00313A5F" w:rsidRDefault="00DD0A79">
      <w:pPr>
        <w:pStyle w:val="ListBullet"/>
      </w:pPr>
      <w:r>
        <w:t xml:space="preserve">Reflecting this, </w:t>
      </w:r>
      <w:r w:rsidR="00251EEA">
        <w:t>the preferred licensing scheme, or notification approach, is first assessed qualitatively on the evidence availabl</w:t>
      </w:r>
      <w:r w:rsidR="00313A5F">
        <w:t>e, against the following considerations:</w:t>
      </w:r>
    </w:p>
    <w:p w14:paraId="77244667" w14:textId="1A48A491" w:rsidR="00313A5F" w:rsidRDefault="00313A5F" w:rsidP="00313A5F">
      <w:pPr>
        <w:pStyle w:val="ListBullet"/>
        <w:numPr>
          <w:ilvl w:val="1"/>
          <w:numId w:val="24"/>
        </w:numPr>
      </w:pPr>
      <w:r>
        <w:t xml:space="preserve">Effectiveness in meeting the objective of eliminating the risk of adverse health effects from work involving materials containing crystalline silica. Effectiveness will depend on the potential for the option to lead to increased compliance with prescribed requirements. </w:t>
      </w:r>
    </w:p>
    <w:p w14:paraId="2AE3D707" w14:textId="19065FDA" w:rsidR="00313A5F" w:rsidRDefault="00313A5F" w:rsidP="00A2734D">
      <w:pPr>
        <w:pStyle w:val="ListBullet"/>
        <w:numPr>
          <w:ilvl w:val="1"/>
          <w:numId w:val="24"/>
        </w:numPr>
      </w:pPr>
      <w:r>
        <w:lastRenderedPageBreak/>
        <w:t xml:space="preserve">Costs: costs to government of implementing the scheme plus cost to business of complying with the scheme, including any delay costs or prohibition costs. (Note this does not include costs of complying with prescribed requirements). </w:t>
      </w:r>
    </w:p>
    <w:p w14:paraId="50EB5667" w14:textId="1E108441" w:rsidR="00A23997" w:rsidRDefault="00251EEA" w:rsidP="00A2734D">
      <w:pPr>
        <w:pStyle w:val="ListBullet"/>
      </w:pPr>
      <w:r>
        <w:t xml:space="preserve">The </w:t>
      </w:r>
      <w:r w:rsidR="00DD0A79">
        <w:t xml:space="preserve">breakeven analysis is </w:t>
      </w:r>
      <w:r>
        <w:t xml:space="preserve">then </w:t>
      </w:r>
      <w:r w:rsidR="00DD0A79">
        <w:t>undertaken</w:t>
      </w:r>
      <w:r w:rsidR="00266D36">
        <w:t xml:space="preserve"> at an aggregate level fo</w:t>
      </w:r>
      <w:r w:rsidR="00A23997">
        <w:t>r</w:t>
      </w:r>
      <w:r w:rsidR="00266D36">
        <w:t xml:space="preserve"> </w:t>
      </w:r>
      <w:r w:rsidR="00A23997">
        <w:t>t</w:t>
      </w:r>
      <w:r w:rsidR="00266D36">
        <w:t>he</w:t>
      </w:r>
      <w:r w:rsidR="00A23997">
        <w:t xml:space="preserve"> preferred licensing scheme</w:t>
      </w:r>
      <w:r w:rsidR="00357EE8">
        <w:t xml:space="preserve"> or </w:t>
      </w:r>
      <w:r w:rsidR="004F78FD">
        <w:t xml:space="preserve">notification </w:t>
      </w:r>
      <w:r w:rsidR="00357EE8">
        <w:t xml:space="preserve">scheme </w:t>
      </w:r>
      <w:r w:rsidR="004F78FD">
        <w:t>option</w:t>
      </w:r>
      <w:r w:rsidR="00A23997">
        <w:t xml:space="preserve"> </w:t>
      </w:r>
      <w:r w:rsidR="00A23997" w:rsidRPr="00251EEA">
        <w:rPr>
          <w:b/>
          <w:bCs/>
        </w:rPr>
        <w:t>plus</w:t>
      </w:r>
      <w:r w:rsidR="00A23997">
        <w:t xml:space="preserve"> either:</w:t>
      </w:r>
    </w:p>
    <w:p w14:paraId="6F5E91F8" w14:textId="77777777" w:rsidR="00A23997" w:rsidRDefault="00A23997" w:rsidP="00A2734D">
      <w:pPr>
        <w:pStyle w:val="ListBullet"/>
        <w:numPr>
          <w:ilvl w:val="1"/>
          <w:numId w:val="24"/>
        </w:numPr>
      </w:pPr>
      <w:r>
        <w:t>The package of options (Changes to Part 4.1 and 4.5)</w:t>
      </w:r>
    </w:p>
    <w:p w14:paraId="1A12CE28" w14:textId="77777777" w:rsidR="00A23997" w:rsidRDefault="00A23997" w:rsidP="00CE577D">
      <w:pPr>
        <w:pStyle w:val="ListBullet"/>
        <w:numPr>
          <w:ilvl w:val="1"/>
          <w:numId w:val="24"/>
        </w:numPr>
        <w:spacing w:after="120"/>
      </w:pPr>
      <w:r>
        <w:t>Only the ban on dry cutting.</w:t>
      </w:r>
    </w:p>
    <w:p w14:paraId="6DB29357" w14:textId="77777777" w:rsidR="00EE313B" w:rsidRDefault="00EE313B" w:rsidP="00EE313B">
      <w:pPr>
        <w:pStyle w:val="Heading3"/>
      </w:pPr>
      <w:r>
        <w:t>Base case</w:t>
      </w:r>
    </w:p>
    <w:p w14:paraId="76CB7347" w14:textId="72FB46AB" w:rsidR="00EE313B" w:rsidRPr="00DE2EE7" w:rsidRDefault="00EE313B" w:rsidP="00EE313B">
      <w:r>
        <w:t>All options outlined in this section have been assessed against the base case. The base case assumes no new regulations will be made, and the ban on dry cutting will lapse. Consultation with business indicates that an increased awareness of the risks associated with RCS, as well as the investment that a number of businesses have now made in order to implement wet cutting, means there will not be an immediate re</w:t>
      </w:r>
      <w:r w:rsidR="00984201">
        <w:t xml:space="preserve">turn </w:t>
      </w:r>
      <w:r>
        <w:t xml:space="preserve">to dry cutting in many cases. Despite this, analysis of recent compliance data, as outlined in Chapter 2, suggests that there is still </w:t>
      </w:r>
      <w:r w:rsidR="00E40E58">
        <w:t>evidence of</w:t>
      </w:r>
      <w:r>
        <w:t xml:space="preserve"> non-compliance across the stonemason industry. </w:t>
      </w:r>
      <w:r w:rsidR="00E4387C">
        <w:t xml:space="preserve">In 2020, since the ban on dry cutting was introduced, </w:t>
      </w:r>
      <w:r w:rsidR="00984201">
        <w:t>4</w:t>
      </w:r>
      <w:r w:rsidR="00531F50">
        <w:t>5</w:t>
      </w:r>
      <w:r w:rsidR="00984201">
        <w:t>%</w:t>
      </w:r>
      <w:r w:rsidR="00E4387C">
        <w:t xml:space="preserve"> of stonemason businesses inspected by WorkSafe were issued a silica related non-compliance notice. </w:t>
      </w:r>
      <w:r>
        <w:t>Additionally, over time it is expected that, without a ban, some businesses may revert to dry cutting if they deem it to be more efficient or if practices change in the business (for example due to personnel change), and there may be new entrants to the market who do not implement wet cutting processes due to the costs involved or lack of knowledge.</w:t>
      </w:r>
      <w:r w:rsidR="00E4387C">
        <w:t xml:space="preserve"> Therefore, under the base case scenario it is assumed that the rate of non-compliance across the industry will be at least 4</w:t>
      </w:r>
      <w:r w:rsidR="00531F50">
        <w:t>5</w:t>
      </w:r>
      <w:r w:rsidR="00FD0004">
        <w:t>%</w:t>
      </w:r>
      <w:r w:rsidR="00E4387C">
        <w:t xml:space="preserve">. </w:t>
      </w:r>
    </w:p>
    <w:p w14:paraId="7D5E3FF2" w14:textId="58DFD581" w:rsidR="00936060" w:rsidRDefault="00936060" w:rsidP="006E29E0">
      <w:pPr>
        <w:pStyle w:val="Heading2"/>
      </w:pPr>
      <w:r>
        <w:t>Costs of options</w:t>
      </w:r>
    </w:p>
    <w:p w14:paraId="376743F5" w14:textId="77777777" w:rsidR="00EE313B" w:rsidRDefault="00EE313B" w:rsidP="00A2734D">
      <w:pPr>
        <w:pStyle w:val="Heading3"/>
      </w:pPr>
      <w:r>
        <w:t>Base case</w:t>
      </w:r>
    </w:p>
    <w:p w14:paraId="0FA6E260" w14:textId="77777777" w:rsidR="00EE313B" w:rsidRPr="00357EE8" w:rsidRDefault="00EE313B" w:rsidP="00EE313B">
      <w:r>
        <w:t>There are no incremental costs to business, government or community under the base case.</w:t>
      </w:r>
    </w:p>
    <w:p w14:paraId="5925DA43" w14:textId="7605980B" w:rsidR="00E34DB9" w:rsidRDefault="00936060">
      <w:pPr>
        <w:pStyle w:val="Heading3"/>
      </w:pPr>
      <w:r>
        <w:t>Costs to businesses</w:t>
      </w:r>
    </w:p>
    <w:p w14:paraId="317F2D0A" w14:textId="4D15F3BC" w:rsidR="003D23A2" w:rsidRDefault="00627CC1" w:rsidP="00627CC1">
      <w:r w:rsidRPr="00671090">
        <w:t>There are a number of businesses that undertake processes with materials that contain high risk silica, includ</w:t>
      </w:r>
      <w:r w:rsidR="00671090" w:rsidRPr="00CC6916">
        <w:t>ing</w:t>
      </w:r>
      <w:r w:rsidRPr="00671090">
        <w:t xml:space="preserve"> stonemasons</w:t>
      </w:r>
      <w:r w:rsidRPr="005A74FD">
        <w:t xml:space="preserve"> but also </w:t>
      </w:r>
      <w:r w:rsidR="003D23A2" w:rsidRPr="00671090">
        <w:t>businesses in the construction industry</w:t>
      </w:r>
      <w:r w:rsidR="00671090" w:rsidRPr="00671090">
        <w:t>,</w:t>
      </w:r>
      <w:r w:rsidR="003D23A2" w:rsidRPr="00671090">
        <w:t xml:space="preserve"> and those in earth </w:t>
      </w:r>
      <w:r w:rsidR="00671090" w:rsidRPr="00671090">
        <w:t>resources</w:t>
      </w:r>
      <w:r w:rsidR="003D23A2" w:rsidRPr="00671090">
        <w:t xml:space="preserve"> such as quarrying and mining.</w:t>
      </w:r>
      <w:r w:rsidR="003D23A2">
        <w:t xml:space="preserve"> </w:t>
      </w:r>
    </w:p>
    <w:p w14:paraId="59319B5B" w14:textId="199CF6C8" w:rsidR="00627CC1" w:rsidRPr="008E34E7" w:rsidRDefault="00671090" w:rsidP="00CC6916">
      <w:r>
        <w:t xml:space="preserve">There are two </w:t>
      </w:r>
      <w:r w:rsidR="0035562C">
        <w:t>components of the</w:t>
      </w:r>
      <w:r>
        <w:t xml:space="preserve"> proposed regulations, which will affect </w:t>
      </w:r>
      <w:r w:rsidR="00780C46">
        <w:t>different</w:t>
      </w:r>
      <w:r>
        <w:t xml:space="preserve"> businesses </w:t>
      </w:r>
      <w:r w:rsidR="00780C46">
        <w:t>in different ways</w:t>
      </w:r>
      <w:r>
        <w:t xml:space="preserve">. The </w:t>
      </w:r>
      <w:r w:rsidR="00D4352D">
        <w:t>licensing</w:t>
      </w:r>
      <w:r>
        <w:t xml:space="preserve"> and notification </w:t>
      </w:r>
      <w:r w:rsidR="00780C46">
        <w:t>elements</w:t>
      </w:r>
      <w:r>
        <w:t xml:space="preserve"> only apply to stonemason businesses, with these costs considered first</w:t>
      </w:r>
      <w:r w:rsidR="00E40E58">
        <w:t xml:space="preserve">. </w:t>
      </w:r>
      <w:r w:rsidR="00357EE8">
        <w:t>The</w:t>
      </w:r>
      <w:r>
        <w:t xml:space="preserve"> c</w:t>
      </w:r>
      <w:r w:rsidRPr="00671090">
        <w:t>hanges to Part 4.1 and Part 4.5 of the OHS Regulations</w:t>
      </w:r>
      <w:r>
        <w:t xml:space="preserve"> would apply to all businesses that deal with high risk silica products</w:t>
      </w:r>
      <w:r w:rsidR="00E55108">
        <w:t xml:space="preserve"> (see section </w:t>
      </w:r>
      <w:r w:rsidR="00B2624E" w:rsidRPr="00E55108">
        <w:fldChar w:fldCharType="begin"/>
      </w:r>
      <w:r w:rsidR="00B2624E" w:rsidRPr="00E55108">
        <w:instrText xml:space="preserve"> REF _Ref37259078 \r \h </w:instrText>
      </w:r>
      <w:r w:rsidR="00E55108">
        <w:instrText xml:space="preserve"> \* MERGEFORMAT </w:instrText>
      </w:r>
      <w:r w:rsidR="00B2624E" w:rsidRPr="00E55108">
        <w:fldChar w:fldCharType="separate"/>
      </w:r>
      <w:r w:rsidR="004071FC">
        <w:t>4.3.2.2</w:t>
      </w:r>
      <w:r w:rsidR="00B2624E" w:rsidRPr="00E55108">
        <w:fldChar w:fldCharType="end"/>
      </w:r>
      <w:r w:rsidRPr="00E55108">
        <w:t>).</w:t>
      </w:r>
      <w:r>
        <w:t xml:space="preserve">  </w:t>
      </w:r>
    </w:p>
    <w:p w14:paraId="3F6E491D" w14:textId="0BA1607F" w:rsidR="00627CC1" w:rsidRDefault="00627CC1" w:rsidP="00CC6916">
      <w:pPr>
        <w:pStyle w:val="Heading4"/>
      </w:pPr>
      <w:bookmarkStart w:id="97" w:name="_Ref37258634"/>
      <w:r>
        <w:t>Costs to stonemason</w:t>
      </w:r>
      <w:bookmarkEnd w:id="97"/>
      <w:r w:rsidR="00357EE8">
        <w:t xml:space="preserve"> businesses</w:t>
      </w:r>
      <w:r w:rsidR="002861E1">
        <w:t xml:space="preserve"> – licen</w:t>
      </w:r>
      <w:r w:rsidR="00E136E1">
        <w:t>s</w:t>
      </w:r>
      <w:r w:rsidR="002861E1">
        <w:t>ing and notification scheme</w:t>
      </w:r>
      <w:r w:rsidR="00BF479A">
        <w:t>s</w:t>
      </w:r>
    </w:p>
    <w:p w14:paraId="07C7A6E7" w14:textId="35B409E8" w:rsidR="00357EE8" w:rsidRDefault="00357EE8" w:rsidP="00357EE8">
      <w:r>
        <w:t xml:space="preserve">The cost to the Victorian </w:t>
      </w:r>
      <w:r w:rsidR="00B30A5E">
        <w:t xml:space="preserve">stonemason </w:t>
      </w:r>
      <w:r>
        <w:t xml:space="preserve">industry will differ across options one, two and three: the </w:t>
      </w:r>
      <w:r w:rsidR="00D44CA9">
        <w:t xml:space="preserve">mandatory </w:t>
      </w:r>
      <w:r>
        <w:t>licensing scheme, the negative licensing scheme and the notification scheme.</w:t>
      </w:r>
    </w:p>
    <w:p w14:paraId="115A9ECC" w14:textId="786385C2" w:rsidR="00357EE8" w:rsidRDefault="00357EE8" w:rsidP="00357EE8">
      <w:r w:rsidRPr="003F5CC2">
        <w:t>Option one is expected to be the costliest option, as all Victorian stonemason businesses that work with engineered stone must apply for a licence and undertake the associated activities</w:t>
      </w:r>
      <w:r w:rsidR="00E40E58">
        <w:t xml:space="preserve"> in order to obtain the licence</w:t>
      </w:r>
      <w:r w:rsidRPr="003F5CC2">
        <w:t xml:space="preserve">. Comparatively, the negative </w:t>
      </w:r>
      <w:r w:rsidR="00D4352D">
        <w:t>licensing</w:t>
      </w:r>
      <w:r w:rsidRPr="003F5CC2">
        <w:t xml:space="preserve"> scheme proposed in option two is expected to cost less than option one as </w:t>
      </w:r>
      <w:r w:rsidRPr="00CC6916">
        <w:t>it will only apply to a segment of businesses – those that have been found by WorkSafe to be non-compliant</w:t>
      </w:r>
      <w:r w:rsidRPr="003F5CC2">
        <w:t>.</w:t>
      </w:r>
      <w:r>
        <w:t xml:space="preserve"> Lastly, the notification scheme proposed in option three is expected to be the least costly of the three options, as it only requires businesses to notify WorkSafe of </w:t>
      </w:r>
      <w:r w:rsidR="00F14A14">
        <w:t>high-risk</w:t>
      </w:r>
      <w:r>
        <w:t xml:space="preserve"> activities. </w:t>
      </w:r>
    </w:p>
    <w:p w14:paraId="4891267F" w14:textId="2CD30CAD" w:rsidR="00CC13A7" w:rsidRDefault="00C206A0" w:rsidP="00CE577D">
      <w:pPr>
        <w:rPr>
          <w:i/>
          <w:iCs/>
        </w:rPr>
      </w:pPr>
      <w:r>
        <w:t xml:space="preserve">The cost of the proposed </w:t>
      </w:r>
      <w:r w:rsidR="00D4352D">
        <w:t>licensing</w:t>
      </w:r>
      <w:r w:rsidR="0046727F">
        <w:t xml:space="preserve"> and notification schemes</w:t>
      </w:r>
      <w:r>
        <w:t xml:space="preserve"> to the Victorian stonemason industry is calculated using a bottom up approach. </w:t>
      </w:r>
      <w:r w:rsidR="00B70A0F">
        <w:t>This approach first considers</w:t>
      </w:r>
      <w:r>
        <w:t xml:space="preserve"> the individual cost to business</w:t>
      </w:r>
      <w:r w:rsidR="00B70A0F">
        <w:t>es</w:t>
      </w:r>
      <w:r>
        <w:t>, based on data gathered during stakeholder consultations. Th</w:t>
      </w:r>
      <w:r w:rsidR="00886160">
        <w:t xml:space="preserve">ese costs are </w:t>
      </w:r>
      <w:r w:rsidR="00B70A0F">
        <w:t xml:space="preserve">then extrapolated to the </w:t>
      </w:r>
      <w:r w:rsidR="001001AC">
        <w:t>entire</w:t>
      </w:r>
      <w:r w:rsidR="00EC0A8E">
        <w:t xml:space="preserve"> </w:t>
      </w:r>
      <w:r w:rsidR="00B70A0F">
        <w:t xml:space="preserve">Victorian stonemason industry.  </w:t>
      </w:r>
      <w:r w:rsidR="00CC13A7">
        <w:rPr>
          <w:i/>
          <w:iCs/>
        </w:rPr>
        <w:br w:type="page"/>
      </w:r>
    </w:p>
    <w:p w14:paraId="35B335AC" w14:textId="63DDA1B2" w:rsidR="00E34DB9" w:rsidRPr="007F13FF" w:rsidRDefault="00E34DB9" w:rsidP="007F13FF">
      <w:pPr>
        <w:rPr>
          <w:i/>
          <w:iCs/>
        </w:rPr>
      </w:pPr>
      <w:r w:rsidRPr="007F13FF">
        <w:rPr>
          <w:i/>
          <w:iCs/>
        </w:rPr>
        <w:lastRenderedPageBreak/>
        <w:t>Estimated cost per business</w:t>
      </w:r>
      <w:r w:rsidR="00357EE8">
        <w:rPr>
          <w:i/>
          <w:iCs/>
        </w:rPr>
        <w:t xml:space="preserve"> of each option</w:t>
      </w:r>
    </w:p>
    <w:p w14:paraId="6C460E22" w14:textId="2C4E0DFD" w:rsidR="001001AC" w:rsidRDefault="00EB19ED" w:rsidP="00A64F24">
      <w:r>
        <w:t>To be issued with a licence</w:t>
      </w:r>
      <w:r w:rsidR="001001AC">
        <w:t>,</w:t>
      </w:r>
      <w:r>
        <w:t xml:space="preserve"> businesses must complete the application process and</w:t>
      </w:r>
      <w:r w:rsidR="001001AC">
        <w:t xml:space="preserve"> pay the licence fee.</w:t>
      </w:r>
      <w:r w:rsidR="00D43C89">
        <w:rPr>
          <w:rStyle w:val="FootnoteReference"/>
        </w:rPr>
        <w:footnoteReference w:id="48"/>
      </w:r>
      <w:r w:rsidR="001001AC">
        <w:t xml:space="preserve"> The application process</w:t>
      </w:r>
      <w:r w:rsidR="00D1240F">
        <w:t xml:space="preserve"> will</w:t>
      </w:r>
      <w:r w:rsidR="001001AC">
        <w:t xml:space="preserve"> require businesses to demonstrate measures they have in place</w:t>
      </w:r>
      <w:r w:rsidR="00D1240F">
        <w:t xml:space="preserve"> to comply with the Regulations and</w:t>
      </w:r>
      <w:r w:rsidR="001001AC">
        <w:t xml:space="preserve"> to reduce the risks </w:t>
      </w:r>
      <w:r w:rsidR="00AB2582">
        <w:t xml:space="preserve">of exposure to silica dust. </w:t>
      </w:r>
      <w:r w:rsidR="00D1240F">
        <w:t>This may include:</w:t>
      </w:r>
    </w:p>
    <w:p w14:paraId="089C0CFF" w14:textId="1A3FA951" w:rsidR="00AB2582" w:rsidRDefault="00AB2582" w:rsidP="00AB2582">
      <w:pPr>
        <w:pStyle w:val="ListBullet"/>
        <w:numPr>
          <w:ilvl w:val="0"/>
          <w:numId w:val="23"/>
        </w:numPr>
      </w:pPr>
      <w:r>
        <w:t xml:space="preserve">Providing details of the training and PPE provided to employees </w:t>
      </w:r>
    </w:p>
    <w:p w14:paraId="174F35D6" w14:textId="76D63EDD" w:rsidR="00AB2582" w:rsidRDefault="00AB2582" w:rsidP="00AB2582">
      <w:pPr>
        <w:pStyle w:val="ListBullet"/>
        <w:numPr>
          <w:ilvl w:val="0"/>
          <w:numId w:val="23"/>
        </w:numPr>
      </w:pPr>
      <w:r>
        <w:t>Provid</w:t>
      </w:r>
      <w:r w:rsidR="00FD65A0">
        <w:t>ing</w:t>
      </w:r>
      <w:r>
        <w:t xml:space="preserve"> details of the atmospheric monitoring undertaken by the business </w:t>
      </w:r>
    </w:p>
    <w:p w14:paraId="3621C856" w14:textId="3ACB76B1" w:rsidR="00AB2582" w:rsidRDefault="00AB2582" w:rsidP="00AB2582">
      <w:pPr>
        <w:pStyle w:val="ListBullet"/>
        <w:numPr>
          <w:ilvl w:val="0"/>
          <w:numId w:val="23"/>
        </w:numPr>
      </w:pPr>
      <w:r>
        <w:t>Provid</w:t>
      </w:r>
      <w:r w:rsidR="00FD65A0">
        <w:t>ing</w:t>
      </w:r>
      <w:r>
        <w:t xml:space="preserve"> details of the health monitoring undertaken by the business </w:t>
      </w:r>
    </w:p>
    <w:p w14:paraId="26408A31" w14:textId="497B5EB4" w:rsidR="00FD65A0" w:rsidRDefault="00D44CA9" w:rsidP="00AB2582">
      <w:pPr>
        <w:pStyle w:val="ListBullet"/>
        <w:numPr>
          <w:ilvl w:val="0"/>
          <w:numId w:val="23"/>
        </w:numPr>
      </w:pPr>
      <w:r>
        <w:t>Preparing an engineered stone control plan and providing this to WorkSafe</w:t>
      </w:r>
    </w:p>
    <w:p w14:paraId="34C39F72" w14:textId="16395C73" w:rsidR="00FD65A0" w:rsidRDefault="0046727F" w:rsidP="006B6221">
      <w:pPr>
        <w:pStyle w:val="ListBullet"/>
        <w:numPr>
          <w:ilvl w:val="0"/>
          <w:numId w:val="23"/>
        </w:numPr>
      </w:pPr>
      <w:r>
        <w:t>Providing details of previous licences held for ‘like’ processes</w:t>
      </w:r>
      <w:r w:rsidR="0069045A">
        <w:t>.</w:t>
      </w:r>
      <w:r>
        <w:t xml:space="preserve"> </w:t>
      </w:r>
    </w:p>
    <w:p w14:paraId="705052CA" w14:textId="77777777" w:rsidR="00265A80" w:rsidRDefault="00265A80" w:rsidP="00265A80">
      <w:pPr>
        <w:pStyle w:val="ListBullet"/>
        <w:numPr>
          <w:ilvl w:val="0"/>
          <w:numId w:val="0"/>
        </w:numPr>
        <w:ind w:left="340"/>
      </w:pPr>
    </w:p>
    <w:p w14:paraId="6F5C54C3" w14:textId="63650C7B" w:rsidR="00C401EA" w:rsidRDefault="007D374E">
      <w:r>
        <w:t xml:space="preserve">Businesses may be required to undertake other activities as part </w:t>
      </w:r>
      <w:r w:rsidR="00B859EA">
        <w:t xml:space="preserve">of their licence application, </w:t>
      </w:r>
      <w:r w:rsidR="0046727F">
        <w:t>including p</w:t>
      </w:r>
      <w:r w:rsidR="00B859EA">
        <w:t xml:space="preserve">articipating in </w:t>
      </w:r>
      <w:r w:rsidR="008D0669">
        <w:t>site inspections</w:t>
      </w:r>
      <w:r w:rsidR="0046727F">
        <w:t xml:space="preserve">, if this is deemed necessary by the </w:t>
      </w:r>
      <w:r w:rsidR="00D44CA9">
        <w:t xml:space="preserve">officer </w:t>
      </w:r>
      <w:r w:rsidR="0046727F">
        <w:t xml:space="preserve">assessing </w:t>
      </w:r>
      <w:r w:rsidR="00D44CA9">
        <w:t>the</w:t>
      </w:r>
      <w:r w:rsidR="0046727F">
        <w:t xml:space="preserve"> licence </w:t>
      </w:r>
      <w:r w:rsidR="00D44CA9">
        <w:t>application.</w:t>
      </w:r>
      <w:r>
        <w:t xml:space="preserve"> </w:t>
      </w:r>
    </w:p>
    <w:p w14:paraId="4F49D6FA" w14:textId="6E55A6BB" w:rsidR="00C401EA" w:rsidRDefault="00091783">
      <w:r>
        <w:t xml:space="preserve">It is possible that there would be </w:t>
      </w:r>
      <w:r w:rsidR="007570D9">
        <w:t xml:space="preserve">other </w:t>
      </w:r>
      <w:r>
        <w:t xml:space="preserve">impacts of the licensing scheme, such as </w:t>
      </w:r>
      <w:r w:rsidR="00C401EA">
        <w:t xml:space="preserve">the </w:t>
      </w:r>
      <w:r>
        <w:t>cost</w:t>
      </w:r>
      <w:r w:rsidR="00C401EA">
        <w:t>s</w:t>
      </w:r>
      <w:r>
        <w:t xml:space="preserve"> to </w:t>
      </w:r>
      <w:r w:rsidR="00C401EA">
        <w:t xml:space="preserve">individual </w:t>
      </w:r>
      <w:r>
        <w:t>business</w:t>
      </w:r>
      <w:r w:rsidR="00C401EA">
        <w:t>es</w:t>
      </w:r>
      <w:r>
        <w:t xml:space="preserve"> if they are delayed or prohibited</w:t>
      </w:r>
      <w:r w:rsidR="00C401EA">
        <w:t xml:space="preserve"> or unable </w:t>
      </w:r>
      <w:r w:rsidR="00CC13A7">
        <w:t xml:space="preserve">to </w:t>
      </w:r>
      <w:r w:rsidR="00C401EA">
        <w:t>operate due to not having a licen</w:t>
      </w:r>
      <w:r w:rsidR="0028592E">
        <w:t>c</w:t>
      </w:r>
      <w:r w:rsidR="00C401EA">
        <w:t>e or not being supplied engineered stone. The impact on individual businesses is potentially high and in some cases could lead to business closure. How</w:t>
      </w:r>
      <w:r w:rsidR="00860971">
        <w:t>e</w:t>
      </w:r>
      <w:r w:rsidR="00C401EA">
        <w:t xml:space="preserve">ver, for the purpose </w:t>
      </w:r>
      <w:r w:rsidR="00BE74C1">
        <w:t xml:space="preserve">of </w:t>
      </w:r>
      <w:r w:rsidR="00C401EA">
        <w:t>assessing costs and benefits at an ove</w:t>
      </w:r>
      <w:r w:rsidR="00860971">
        <w:t>r</w:t>
      </w:r>
      <w:r w:rsidR="00C401EA">
        <w:t>all level, this impact is considered to be mi</w:t>
      </w:r>
      <w:r w:rsidR="00860971">
        <w:t>ni</w:t>
      </w:r>
      <w:r w:rsidR="00C401EA">
        <w:t xml:space="preserve">mal or neutral, as other businesses in the industry will </w:t>
      </w:r>
      <w:r w:rsidR="00860971">
        <w:t xml:space="preserve">expand to pick up any unmet demand; while there could be additional costs such as overtime labour costs, it is not considered that these </w:t>
      </w:r>
      <w:r w:rsidR="00BE74C1">
        <w:t xml:space="preserve">would </w:t>
      </w:r>
      <w:r w:rsidR="00860971">
        <w:t xml:space="preserve">be material. </w:t>
      </w:r>
    </w:p>
    <w:p w14:paraId="5772F2BC" w14:textId="2E00D952" w:rsidR="00E136E1" w:rsidRDefault="006B6221" w:rsidP="006B6221">
      <w:pPr>
        <w:sectPr w:rsidR="00E136E1" w:rsidSect="005F043A">
          <w:footerReference w:type="default" r:id="rId37"/>
          <w:pgSz w:w="11906" w:h="16838" w:code="9"/>
          <w:pgMar w:top="1440" w:right="1440" w:bottom="1440" w:left="1440" w:header="680" w:footer="425" w:gutter="0"/>
          <w:cols w:space="284"/>
          <w:docGrid w:linePitch="360"/>
        </w:sectPr>
      </w:pPr>
      <w:r>
        <w:t xml:space="preserve">The </w:t>
      </w:r>
      <w:r w:rsidR="00FD65A0">
        <w:t xml:space="preserve">estimated </w:t>
      </w:r>
      <w:r w:rsidR="00100981">
        <w:t>costs associated with the</w:t>
      </w:r>
      <w:r w:rsidR="00FD65A0">
        <w:t xml:space="preserve"> licence application are </w:t>
      </w:r>
      <w:r>
        <w:t xml:space="preserve">outlined </w:t>
      </w:r>
      <w:r w:rsidR="0028592E">
        <w:t>below</w:t>
      </w:r>
      <w:r>
        <w:t xml:space="preserve">. </w:t>
      </w:r>
      <w:r w:rsidR="00E55108">
        <w:t>The</w:t>
      </w:r>
      <w:r w:rsidR="00367770">
        <w:t>r</w:t>
      </w:r>
      <w:r w:rsidR="00E55108">
        <w:t xml:space="preserve">e </w:t>
      </w:r>
      <w:r w:rsidR="00357EE8">
        <w:t xml:space="preserve">is expected to be a cost of </w:t>
      </w:r>
      <w:r w:rsidR="00357EE8" w:rsidRPr="00A2734D">
        <w:t>$</w:t>
      </w:r>
      <w:r w:rsidR="00734D3C" w:rsidRPr="00734D3C">
        <w:t>1,09</w:t>
      </w:r>
      <w:r w:rsidR="00531F50">
        <w:t>0</w:t>
      </w:r>
      <w:r w:rsidR="00357EE8" w:rsidRPr="00734D3C">
        <w:t xml:space="preserve"> </w:t>
      </w:r>
      <w:r w:rsidR="00357EE8">
        <w:t xml:space="preserve">per business </w:t>
      </w:r>
      <w:r w:rsidR="007C7911">
        <w:t>to prepare a</w:t>
      </w:r>
      <w:r w:rsidR="00357EE8">
        <w:t xml:space="preserve"> licence application, </w:t>
      </w:r>
      <w:r w:rsidR="00357EE8" w:rsidRPr="00A2734D">
        <w:t>$</w:t>
      </w:r>
      <w:r w:rsidR="00734D3C" w:rsidRPr="00734D3C">
        <w:t>1,04</w:t>
      </w:r>
      <w:r w:rsidR="00531F50">
        <w:t>5</w:t>
      </w:r>
      <w:r w:rsidR="00357EE8">
        <w:t xml:space="preserve"> </w:t>
      </w:r>
      <w:r w:rsidR="007C7911">
        <w:t>to prepare</w:t>
      </w:r>
      <w:r w:rsidR="00357EE8">
        <w:t xml:space="preserve"> an application to become registered under a negative licensing scheme, and </w:t>
      </w:r>
      <w:r w:rsidR="00357EE8" w:rsidRPr="00A2734D">
        <w:t>$50</w:t>
      </w:r>
      <w:r w:rsidR="00357EE8">
        <w:t xml:space="preserve"> per business for notification.</w:t>
      </w:r>
      <w:r w:rsidR="00F14A14">
        <w:t xml:space="preserve"> </w:t>
      </w:r>
    </w:p>
    <w:p w14:paraId="30A6D374" w14:textId="370B0D77" w:rsidR="001F7FA6" w:rsidRDefault="001F7FA6" w:rsidP="001F7FA6">
      <w:pPr>
        <w:pStyle w:val="Caption"/>
      </w:pPr>
      <w:proofErr w:type="gramStart"/>
      <w:r>
        <w:lastRenderedPageBreak/>
        <w:t xml:space="preserve">Table </w:t>
      </w:r>
      <w:r w:rsidR="0000223C">
        <w:fldChar w:fldCharType="begin"/>
      </w:r>
      <w:r w:rsidR="0000223C">
        <w:instrText xml:space="preserve"> STYLEREF 1 \s </w:instrText>
      </w:r>
      <w:r w:rsidR="0000223C">
        <w:fldChar w:fldCharType="separate"/>
      </w:r>
      <w:r w:rsidR="004071FC">
        <w:rPr>
          <w:noProof/>
        </w:rPr>
        <w:t>4</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1</w:t>
      </w:r>
      <w:r w:rsidR="0000223C">
        <w:fldChar w:fldCharType="end"/>
      </w:r>
      <w:r>
        <w:t xml:space="preserve"> </w:t>
      </w:r>
      <w:r w:rsidR="00E55108">
        <w:t>C</w:t>
      </w:r>
      <w:r w:rsidR="00265A80">
        <w:t xml:space="preserve">ost </w:t>
      </w:r>
      <w:r w:rsidR="00E55108">
        <w:t>to business of licence scheme and notification options (per business)</w:t>
      </w:r>
    </w:p>
    <w:tbl>
      <w:tblPr>
        <w:tblStyle w:val="Deloittetable"/>
        <w:tblW w:w="5000" w:type="pct"/>
        <w:tblLook w:val="04A0" w:firstRow="1" w:lastRow="0" w:firstColumn="1" w:lastColumn="0" w:noHBand="0" w:noVBand="1"/>
      </w:tblPr>
      <w:tblGrid>
        <w:gridCol w:w="3171"/>
        <w:gridCol w:w="3917"/>
        <w:gridCol w:w="3738"/>
        <w:gridCol w:w="3132"/>
      </w:tblGrid>
      <w:tr w:rsidR="00A63FB6" w14:paraId="3E95B555" w14:textId="4638214D" w:rsidTr="00A2734D">
        <w:trPr>
          <w:cnfStyle w:val="100000000000" w:firstRow="1" w:lastRow="0" w:firstColumn="0" w:lastColumn="0" w:oddVBand="0" w:evenVBand="0" w:oddHBand="0" w:evenHBand="0" w:firstRowFirstColumn="0" w:firstRowLastColumn="0" w:lastRowFirstColumn="0" w:lastRowLastColumn="0"/>
          <w:trHeight w:val="393"/>
        </w:trPr>
        <w:tc>
          <w:tcPr>
            <w:tcW w:w="1136" w:type="pct"/>
          </w:tcPr>
          <w:p w14:paraId="68C26777" w14:textId="77777777" w:rsidR="00A63FB6" w:rsidRDefault="00A63FB6" w:rsidP="00A2734D">
            <w:pPr>
              <w:spacing w:after="80" w:line="240" w:lineRule="auto"/>
            </w:pPr>
          </w:p>
        </w:tc>
        <w:tc>
          <w:tcPr>
            <w:tcW w:w="1403" w:type="pct"/>
          </w:tcPr>
          <w:p w14:paraId="26524E61" w14:textId="668C8541" w:rsidR="00A63FB6" w:rsidRPr="00CC6916" w:rsidRDefault="00A63FB6" w:rsidP="00A2734D">
            <w:pPr>
              <w:spacing w:after="80" w:line="240" w:lineRule="auto"/>
              <w:rPr>
                <w:b/>
                <w:bCs/>
              </w:rPr>
            </w:pPr>
            <w:r w:rsidRPr="00CC6916">
              <w:rPr>
                <w:b/>
                <w:bCs/>
              </w:rPr>
              <w:t>Estimated cost per business</w:t>
            </w:r>
          </w:p>
        </w:tc>
        <w:tc>
          <w:tcPr>
            <w:tcW w:w="1339" w:type="pct"/>
          </w:tcPr>
          <w:p w14:paraId="2CDE280D" w14:textId="77777777" w:rsidR="00A63FB6" w:rsidRPr="00CC6916" w:rsidRDefault="00A63FB6" w:rsidP="00A2734D">
            <w:pPr>
              <w:spacing w:after="80" w:line="240" w:lineRule="auto"/>
              <w:rPr>
                <w:b/>
                <w:bCs/>
              </w:rPr>
            </w:pPr>
          </w:p>
        </w:tc>
        <w:tc>
          <w:tcPr>
            <w:tcW w:w="1122" w:type="pct"/>
          </w:tcPr>
          <w:p w14:paraId="7262665B" w14:textId="77777777" w:rsidR="00A63FB6" w:rsidRPr="00CC6916" w:rsidRDefault="00A63FB6" w:rsidP="00A2734D">
            <w:pPr>
              <w:spacing w:after="80" w:line="240" w:lineRule="auto"/>
              <w:rPr>
                <w:b/>
                <w:bCs/>
              </w:rPr>
            </w:pPr>
          </w:p>
        </w:tc>
      </w:tr>
      <w:tr w:rsidR="00A63FB6" w14:paraId="173A6B76" w14:textId="77777777" w:rsidTr="00A2734D">
        <w:trPr>
          <w:trHeight w:val="508"/>
        </w:trPr>
        <w:tc>
          <w:tcPr>
            <w:tcW w:w="1136" w:type="pct"/>
          </w:tcPr>
          <w:p w14:paraId="11E18ADD" w14:textId="77777777" w:rsidR="00A63FB6" w:rsidRPr="00CC6916" w:rsidRDefault="00A63FB6" w:rsidP="00A2734D">
            <w:pPr>
              <w:spacing w:after="80" w:line="240" w:lineRule="auto"/>
              <w:rPr>
                <w:b/>
                <w:bCs/>
              </w:rPr>
            </w:pPr>
          </w:p>
        </w:tc>
        <w:tc>
          <w:tcPr>
            <w:tcW w:w="1403" w:type="pct"/>
          </w:tcPr>
          <w:p w14:paraId="1498EFB8" w14:textId="6E696016" w:rsidR="00A63FB6" w:rsidRPr="00A63FB6" w:rsidRDefault="00A63FB6" w:rsidP="00A2734D">
            <w:pPr>
              <w:spacing w:after="80" w:line="240" w:lineRule="auto"/>
              <w:rPr>
                <w:b/>
                <w:bCs/>
                <w:color w:val="000000" w:themeColor="text1"/>
              </w:rPr>
            </w:pPr>
            <w:r w:rsidRPr="00A63FB6">
              <w:rPr>
                <w:b/>
                <w:bCs/>
                <w:color w:val="000000" w:themeColor="text1"/>
              </w:rPr>
              <w:t>Option 1: licensing scheme</w:t>
            </w:r>
          </w:p>
        </w:tc>
        <w:tc>
          <w:tcPr>
            <w:tcW w:w="1339" w:type="pct"/>
          </w:tcPr>
          <w:p w14:paraId="4A31187F" w14:textId="47D0022B" w:rsidR="00A63FB6" w:rsidRPr="00A63FB6" w:rsidRDefault="00A63FB6" w:rsidP="00A2734D">
            <w:pPr>
              <w:spacing w:after="80" w:line="240" w:lineRule="auto"/>
              <w:rPr>
                <w:b/>
                <w:bCs/>
                <w:color w:val="000000" w:themeColor="text1"/>
              </w:rPr>
            </w:pPr>
            <w:r w:rsidRPr="00A63FB6">
              <w:rPr>
                <w:b/>
                <w:bCs/>
                <w:color w:val="000000" w:themeColor="text1"/>
              </w:rPr>
              <w:t>Option 2: negative licensing scheme</w:t>
            </w:r>
          </w:p>
        </w:tc>
        <w:tc>
          <w:tcPr>
            <w:tcW w:w="1122" w:type="pct"/>
          </w:tcPr>
          <w:p w14:paraId="588591E2" w14:textId="38CE3A0A" w:rsidR="00A63FB6" w:rsidRPr="00A63FB6" w:rsidRDefault="00A63FB6" w:rsidP="00A2734D">
            <w:pPr>
              <w:spacing w:after="80" w:line="240" w:lineRule="auto"/>
              <w:rPr>
                <w:b/>
                <w:bCs/>
                <w:color w:val="000000" w:themeColor="text1"/>
              </w:rPr>
            </w:pPr>
            <w:r w:rsidRPr="00A63FB6">
              <w:rPr>
                <w:b/>
                <w:bCs/>
                <w:color w:val="000000" w:themeColor="text1"/>
              </w:rPr>
              <w:t>Option 3: notification scheme</w:t>
            </w:r>
          </w:p>
        </w:tc>
      </w:tr>
      <w:tr w:rsidR="00A63FB6" w14:paraId="371D63BA" w14:textId="6D3ACEAA" w:rsidTr="00A2734D">
        <w:trPr>
          <w:trHeight w:val="2538"/>
        </w:trPr>
        <w:tc>
          <w:tcPr>
            <w:tcW w:w="1136" w:type="pct"/>
          </w:tcPr>
          <w:p w14:paraId="650B013B" w14:textId="3378F923" w:rsidR="00A63FB6" w:rsidRDefault="00A63FB6" w:rsidP="00A2734D">
            <w:pPr>
              <w:spacing w:after="80" w:line="240" w:lineRule="auto"/>
              <w:rPr>
                <w:b/>
                <w:bCs/>
              </w:rPr>
            </w:pPr>
            <w:r w:rsidRPr="00CC6916">
              <w:rPr>
                <w:b/>
                <w:bCs/>
              </w:rPr>
              <w:t>Cost of applying for a licenc</w:t>
            </w:r>
            <w:r>
              <w:rPr>
                <w:b/>
                <w:bCs/>
              </w:rPr>
              <w:t>e</w:t>
            </w:r>
          </w:p>
          <w:p w14:paraId="723B0F65" w14:textId="77777777" w:rsidR="00A63FB6" w:rsidRDefault="00A63FB6" w:rsidP="00A2734D">
            <w:pPr>
              <w:pStyle w:val="NoSpacing"/>
              <w:spacing w:after="80" w:line="240" w:lineRule="auto"/>
            </w:pPr>
            <w:r>
              <w:t>Providing documentation relating to:</w:t>
            </w:r>
          </w:p>
          <w:p w14:paraId="5ECA8329" w14:textId="77777777" w:rsidR="00A63FB6" w:rsidRDefault="00A63FB6" w:rsidP="00A2734D">
            <w:pPr>
              <w:pStyle w:val="ListBullet"/>
              <w:numPr>
                <w:ilvl w:val="0"/>
                <w:numId w:val="23"/>
              </w:numPr>
              <w:spacing w:after="80" w:line="240" w:lineRule="auto"/>
              <w:contextualSpacing w:val="0"/>
            </w:pPr>
            <w:r>
              <w:t>Training and PPE equipment provided to staff</w:t>
            </w:r>
          </w:p>
          <w:p w14:paraId="1A16A446" w14:textId="77777777" w:rsidR="00A63FB6" w:rsidRDefault="00A63FB6" w:rsidP="00A2734D">
            <w:pPr>
              <w:pStyle w:val="ListBullet"/>
              <w:numPr>
                <w:ilvl w:val="0"/>
                <w:numId w:val="23"/>
              </w:numPr>
              <w:spacing w:after="80" w:line="240" w:lineRule="auto"/>
              <w:contextualSpacing w:val="0"/>
            </w:pPr>
            <w:r>
              <w:t xml:space="preserve">Atmospheric monitoring </w:t>
            </w:r>
          </w:p>
          <w:p w14:paraId="71A8C5E0" w14:textId="77777777" w:rsidR="00A63FB6" w:rsidRDefault="00A63FB6" w:rsidP="00A2734D">
            <w:pPr>
              <w:pStyle w:val="ListBullet"/>
              <w:numPr>
                <w:ilvl w:val="0"/>
                <w:numId w:val="23"/>
              </w:numPr>
              <w:spacing w:after="80" w:line="240" w:lineRule="auto"/>
              <w:contextualSpacing w:val="0"/>
            </w:pPr>
            <w:r>
              <w:t xml:space="preserve">Health monitoring </w:t>
            </w:r>
          </w:p>
          <w:p w14:paraId="105A4C68" w14:textId="7047E2D8" w:rsidR="00A63FB6" w:rsidRPr="00265A80" w:rsidRDefault="00A63FB6" w:rsidP="00A2734D">
            <w:pPr>
              <w:pStyle w:val="ListBullet"/>
              <w:numPr>
                <w:ilvl w:val="0"/>
                <w:numId w:val="23"/>
              </w:numPr>
              <w:spacing w:after="80" w:line="240" w:lineRule="auto"/>
              <w:contextualSpacing w:val="0"/>
            </w:pPr>
            <w:r>
              <w:t xml:space="preserve">Risk assessments and hazard control documents </w:t>
            </w:r>
          </w:p>
        </w:tc>
        <w:tc>
          <w:tcPr>
            <w:tcW w:w="1403" w:type="pct"/>
          </w:tcPr>
          <w:p w14:paraId="4BDF700E" w14:textId="6BD57E5B" w:rsidR="00523CC6" w:rsidRPr="00523CC6" w:rsidRDefault="00523CC6" w:rsidP="00A2734D">
            <w:pPr>
              <w:spacing w:after="80" w:line="240" w:lineRule="auto"/>
            </w:pPr>
            <w:r>
              <w:t xml:space="preserve">The application is estimated to take a business 2.5 days to prepare, based on an assessment of WorkSafe process mapping. If one person is assigned this task, this is assumed to have a cost of $50 per hour, including the average Victorian hourly wage rate of $34, plus overheads and on-costs of 50%. This will cost businesses </w:t>
            </w:r>
            <w:r w:rsidR="00E621E1">
              <w:t xml:space="preserve">an estimated </w:t>
            </w:r>
            <w:r>
              <w:t>$1</w:t>
            </w:r>
            <w:r w:rsidR="00E621E1">
              <w:t>,</w:t>
            </w:r>
            <w:r>
              <w:t>000.</w:t>
            </w:r>
          </w:p>
          <w:p w14:paraId="5E45CEDA" w14:textId="70AD63A0" w:rsidR="00A63FB6" w:rsidRPr="00523CC6" w:rsidRDefault="00A63FB6" w:rsidP="00A2734D">
            <w:pPr>
              <w:spacing w:after="80" w:line="240" w:lineRule="auto"/>
              <w:rPr>
                <w:color w:val="000000" w:themeColor="text1"/>
              </w:rPr>
            </w:pPr>
            <w:r>
              <w:rPr>
                <w:color w:val="000000" w:themeColor="text1"/>
              </w:rPr>
              <w:t xml:space="preserve">This cost is in addition to any fees payable.   </w:t>
            </w:r>
          </w:p>
        </w:tc>
        <w:tc>
          <w:tcPr>
            <w:tcW w:w="1339" w:type="pct"/>
          </w:tcPr>
          <w:p w14:paraId="4FB15BD9" w14:textId="3E2DC5DC" w:rsidR="00A63FB6" w:rsidRPr="00DA68C8" w:rsidRDefault="00A63FB6" w:rsidP="00A2734D">
            <w:pPr>
              <w:spacing w:after="80" w:line="240" w:lineRule="auto"/>
              <w:rPr>
                <w:color w:val="000000" w:themeColor="text1"/>
              </w:rPr>
            </w:pPr>
            <w:r>
              <w:rPr>
                <w:color w:val="000000" w:themeColor="text1"/>
              </w:rPr>
              <w:t xml:space="preserve">This cost is assumed </w:t>
            </w:r>
            <w:r w:rsidR="003E0BA2">
              <w:rPr>
                <w:color w:val="000000" w:themeColor="text1"/>
              </w:rPr>
              <w:t xml:space="preserve">to be </w:t>
            </w:r>
            <w:r>
              <w:rPr>
                <w:color w:val="000000" w:themeColor="text1"/>
              </w:rPr>
              <w:t>the same as for Option 1</w:t>
            </w:r>
            <w:r w:rsidR="00E55108">
              <w:rPr>
                <w:color w:val="000000" w:themeColor="text1"/>
              </w:rPr>
              <w:t xml:space="preserve"> but for fewer businesses.</w:t>
            </w:r>
          </w:p>
        </w:tc>
        <w:tc>
          <w:tcPr>
            <w:tcW w:w="1122" w:type="pct"/>
          </w:tcPr>
          <w:p w14:paraId="041749F8" w14:textId="56E5A60B" w:rsidR="00A63FB6" w:rsidRPr="00DA68C8" w:rsidRDefault="00A63FB6" w:rsidP="00A2734D">
            <w:pPr>
              <w:spacing w:after="80" w:line="240" w:lineRule="auto"/>
              <w:rPr>
                <w:color w:val="000000" w:themeColor="text1"/>
              </w:rPr>
            </w:pPr>
            <w:r>
              <w:rPr>
                <w:color w:val="000000" w:themeColor="text1"/>
              </w:rPr>
              <w:t>No cost</w:t>
            </w:r>
          </w:p>
        </w:tc>
      </w:tr>
      <w:tr w:rsidR="00A63FB6" w14:paraId="6BF00089" w14:textId="77495512" w:rsidTr="00CE577D">
        <w:trPr>
          <w:trHeight w:val="926"/>
        </w:trPr>
        <w:tc>
          <w:tcPr>
            <w:tcW w:w="0" w:type="pct"/>
          </w:tcPr>
          <w:p w14:paraId="305B3558" w14:textId="77777777" w:rsidR="00A63FB6" w:rsidRDefault="00A63FB6" w:rsidP="00A2734D">
            <w:pPr>
              <w:spacing w:after="80" w:line="240" w:lineRule="auto"/>
              <w:rPr>
                <w:b/>
                <w:bCs/>
              </w:rPr>
            </w:pPr>
            <w:r w:rsidRPr="00CC6916">
              <w:rPr>
                <w:b/>
                <w:bCs/>
              </w:rPr>
              <w:t>Costs of other control requirements</w:t>
            </w:r>
          </w:p>
          <w:p w14:paraId="581E9360" w14:textId="092E63C0" w:rsidR="00A63FB6" w:rsidRPr="00E55108" w:rsidRDefault="00A63FB6" w:rsidP="00A2734D">
            <w:pPr>
              <w:pStyle w:val="ListBullet"/>
              <w:numPr>
                <w:ilvl w:val="0"/>
                <w:numId w:val="23"/>
              </w:numPr>
              <w:spacing w:after="80" w:line="240" w:lineRule="auto"/>
              <w:contextualSpacing w:val="0"/>
            </w:pPr>
            <w:r>
              <w:t xml:space="preserve">Participating in a site inspection </w:t>
            </w:r>
          </w:p>
        </w:tc>
        <w:tc>
          <w:tcPr>
            <w:tcW w:w="0" w:type="pct"/>
          </w:tcPr>
          <w:p w14:paraId="0493129E" w14:textId="58823C3E" w:rsidR="00D554A4" w:rsidRDefault="00E55108" w:rsidP="00A2734D">
            <w:pPr>
              <w:spacing w:after="80" w:line="240" w:lineRule="auto"/>
            </w:pPr>
            <w:r>
              <w:t xml:space="preserve">A </w:t>
            </w:r>
            <w:r w:rsidR="00B44F4F">
              <w:t>two</w:t>
            </w:r>
            <w:r w:rsidR="00D02BE4">
              <w:t>-</w:t>
            </w:r>
            <w:r>
              <w:t>hour site visit is assumed</w:t>
            </w:r>
            <w:r w:rsidR="00523CC6">
              <w:t xml:space="preserve"> for businesses where non-compliance has been noted.</w:t>
            </w:r>
            <w:r>
              <w:t xml:space="preserve"> </w:t>
            </w:r>
            <w:r w:rsidR="00D554A4" w:rsidRPr="00D554A4">
              <w:t>This is a cost above the base case, as an additional site visit is assumed for non-compliant businesses over and above the site visits that occur for all businesses under the base case. Under the base case site visits are assumed to continue as per current requirements.</w:t>
            </w:r>
          </w:p>
          <w:p w14:paraId="2C470CCB" w14:textId="179FCF67" w:rsidR="009E1027" w:rsidRDefault="00E55108" w:rsidP="00A2734D">
            <w:pPr>
              <w:spacing w:after="80" w:line="240" w:lineRule="auto"/>
            </w:pPr>
            <w:r>
              <w:t xml:space="preserve">This </w:t>
            </w:r>
            <w:r w:rsidR="00523CC6">
              <w:t>two hour visit</w:t>
            </w:r>
            <w:r>
              <w:t xml:space="preserve"> is assumed to have a cost of</w:t>
            </w:r>
            <w:r w:rsidR="002C631B">
              <w:t xml:space="preserve"> $50</w:t>
            </w:r>
            <w:r>
              <w:t xml:space="preserve"> </w:t>
            </w:r>
            <w:r w:rsidR="002C631B">
              <w:t xml:space="preserve">per </w:t>
            </w:r>
            <w:r w:rsidR="007570D9">
              <w:t xml:space="preserve">person </w:t>
            </w:r>
            <w:r w:rsidR="002C631B">
              <w:t xml:space="preserve">per </w:t>
            </w:r>
            <w:r>
              <w:t>hour for the business</w:t>
            </w:r>
            <w:r w:rsidR="002C631B">
              <w:t>, including the</w:t>
            </w:r>
            <w:r w:rsidR="002C631B" w:rsidRPr="002C631B">
              <w:t xml:space="preserve"> average Victorian hourly wage rate </w:t>
            </w:r>
            <w:r w:rsidR="002C631B">
              <w:t>of</w:t>
            </w:r>
            <w:r w:rsidR="002C631B" w:rsidRPr="002C631B">
              <w:t xml:space="preserve"> $34 per hour</w:t>
            </w:r>
            <w:r w:rsidR="002C631B">
              <w:t xml:space="preserve"> plus</w:t>
            </w:r>
            <w:r w:rsidR="002C631B" w:rsidRPr="002C631B">
              <w:t xml:space="preserve"> overheads and on-costs of 50%. </w:t>
            </w:r>
            <w:r w:rsidR="009E1027">
              <w:t>Typically, 2 employees would be involved.</w:t>
            </w:r>
          </w:p>
          <w:p w14:paraId="67B08DFE" w14:textId="1760EED8" w:rsidR="00E55108" w:rsidRDefault="00E55108" w:rsidP="00A2734D">
            <w:pPr>
              <w:spacing w:after="80" w:line="240" w:lineRule="auto"/>
            </w:pPr>
            <w:r>
              <w:t>A site visit will therefore cost the business $</w:t>
            </w:r>
            <w:r w:rsidR="009E1027">
              <w:t>200</w:t>
            </w:r>
            <w:r>
              <w:t xml:space="preserve">. Interruption to </w:t>
            </w:r>
            <w:r w:rsidR="001902FC">
              <w:t xml:space="preserve">a </w:t>
            </w:r>
            <w:r>
              <w:t xml:space="preserve">work schedule </w:t>
            </w:r>
            <w:r w:rsidR="001902FC">
              <w:t xml:space="preserve">of business, if any, </w:t>
            </w:r>
            <w:r>
              <w:t>has not been costed.</w:t>
            </w:r>
          </w:p>
          <w:p w14:paraId="6DAB9E97" w14:textId="50C0338B" w:rsidR="00A63FB6" w:rsidRDefault="002C631B" w:rsidP="00A2734D">
            <w:pPr>
              <w:spacing w:after="80" w:line="240" w:lineRule="auto"/>
            </w:pPr>
            <w:r>
              <w:t xml:space="preserve">Using an assumed rate of non-compliance as a proxy for those businesses that will </w:t>
            </w:r>
            <w:r>
              <w:lastRenderedPageBreak/>
              <w:t xml:space="preserve">require a site visit (see below), it is assumed that </w:t>
            </w:r>
            <w:r w:rsidR="00E821CD">
              <w:t>4</w:t>
            </w:r>
            <w:r w:rsidR="00531F50">
              <w:t>5</w:t>
            </w:r>
            <w:r>
              <w:t>% of applications will require a site visit. This means a weighted average cost of $</w:t>
            </w:r>
            <w:r w:rsidR="00E821CD">
              <w:t>9</w:t>
            </w:r>
            <w:r w:rsidR="00531F50">
              <w:t>0</w:t>
            </w:r>
            <w:r>
              <w:t xml:space="preserve"> per application.</w:t>
            </w:r>
          </w:p>
        </w:tc>
        <w:tc>
          <w:tcPr>
            <w:tcW w:w="0" w:type="pct"/>
          </w:tcPr>
          <w:p w14:paraId="036F7BFB" w14:textId="51CF9DDC" w:rsidR="00A63FB6" w:rsidRDefault="00E55108" w:rsidP="00A2734D">
            <w:pPr>
              <w:spacing w:after="80" w:line="240" w:lineRule="auto"/>
            </w:pPr>
            <w:r>
              <w:rPr>
                <w:color w:val="000000" w:themeColor="text1"/>
              </w:rPr>
              <w:lastRenderedPageBreak/>
              <w:t xml:space="preserve">This cost is assumed </w:t>
            </w:r>
            <w:r w:rsidR="003E0BA2">
              <w:rPr>
                <w:color w:val="000000" w:themeColor="text1"/>
              </w:rPr>
              <w:t xml:space="preserve">to be </w:t>
            </w:r>
            <w:r>
              <w:rPr>
                <w:color w:val="000000" w:themeColor="text1"/>
              </w:rPr>
              <w:t>the same as for Option 1 but for fewer businesses.</w:t>
            </w:r>
            <w:r w:rsidR="00271865">
              <w:rPr>
                <w:color w:val="000000" w:themeColor="text1"/>
              </w:rPr>
              <w:t xml:space="preserve"> It is assumed only </w:t>
            </w:r>
            <w:r w:rsidR="00E821CD">
              <w:rPr>
                <w:color w:val="000000" w:themeColor="text1"/>
              </w:rPr>
              <w:t>2</w:t>
            </w:r>
            <w:r w:rsidR="00531F50">
              <w:rPr>
                <w:color w:val="000000" w:themeColor="text1"/>
              </w:rPr>
              <w:t>2.5</w:t>
            </w:r>
            <w:r w:rsidR="00271865">
              <w:rPr>
                <w:color w:val="000000" w:themeColor="text1"/>
              </w:rPr>
              <w:t>% of businesses would require a</w:t>
            </w:r>
            <w:r w:rsidR="00D02BE4">
              <w:rPr>
                <w:color w:val="000000" w:themeColor="text1"/>
              </w:rPr>
              <w:t>n additional</w:t>
            </w:r>
            <w:r w:rsidR="00271865">
              <w:rPr>
                <w:color w:val="000000" w:themeColor="text1"/>
              </w:rPr>
              <w:t xml:space="preserve"> site visit, at a weighted average cost of </w:t>
            </w:r>
            <w:r w:rsidR="004A46AA">
              <w:rPr>
                <w:color w:val="000000" w:themeColor="text1"/>
              </w:rPr>
              <w:t>$</w:t>
            </w:r>
            <w:r w:rsidR="00E821CD">
              <w:rPr>
                <w:color w:val="000000" w:themeColor="text1"/>
              </w:rPr>
              <w:t>4</w:t>
            </w:r>
            <w:r w:rsidR="00531F50">
              <w:rPr>
                <w:color w:val="000000" w:themeColor="text1"/>
              </w:rPr>
              <w:t>5</w:t>
            </w:r>
            <w:r w:rsidR="003F4222">
              <w:rPr>
                <w:color w:val="000000" w:themeColor="text1"/>
              </w:rPr>
              <w:t xml:space="preserve"> per application</w:t>
            </w:r>
            <w:r w:rsidR="004A46AA">
              <w:rPr>
                <w:color w:val="000000" w:themeColor="text1"/>
              </w:rPr>
              <w:t xml:space="preserve">. </w:t>
            </w:r>
          </w:p>
        </w:tc>
        <w:tc>
          <w:tcPr>
            <w:tcW w:w="0" w:type="pct"/>
          </w:tcPr>
          <w:p w14:paraId="53519337" w14:textId="2DF2E436" w:rsidR="00A63FB6" w:rsidRDefault="00E55108" w:rsidP="00A2734D">
            <w:pPr>
              <w:spacing w:after="80" w:line="240" w:lineRule="auto"/>
            </w:pPr>
            <w:r>
              <w:t>No cost</w:t>
            </w:r>
          </w:p>
        </w:tc>
      </w:tr>
      <w:tr w:rsidR="00A63FB6" w14:paraId="214990F8" w14:textId="48B55D0B" w:rsidTr="00A2734D">
        <w:trPr>
          <w:trHeight w:val="1152"/>
        </w:trPr>
        <w:tc>
          <w:tcPr>
            <w:tcW w:w="1136" w:type="pct"/>
          </w:tcPr>
          <w:p w14:paraId="2392EC3B" w14:textId="7A6585B3" w:rsidR="00A63FB6" w:rsidRPr="000C74B1" w:rsidRDefault="00A63FB6" w:rsidP="00A2734D">
            <w:pPr>
              <w:spacing w:after="80" w:line="240" w:lineRule="auto"/>
              <w:rPr>
                <w:b/>
                <w:bCs/>
              </w:rPr>
            </w:pPr>
            <w:r w:rsidRPr="00620690">
              <w:rPr>
                <w:b/>
                <w:bCs/>
              </w:rPr>
              <w:lastRenderedPageBreak/>
              <w:t>Cost of licence fee</w:t>
            </w:r>
          </w:p>
        </w:tc>
        <w:tc>
          <w:tcPr>
            <w:tcW w:w="1403" w:type="pct"/>
          </w:tcPr>
          <w:p w14:paraId="567D5598" w14:textId="5AD8E0F5" w:rsidR="00A63FB6" w:rsidRPr="00620690" w:rsidRDefault="00A63FB6" w:rsidP="00A2734D">
            <w:pPr>
              <w:spacing w:after="80" w:line="240" w:lineRule="auto"/>
            </w:pPr>
            <w:r w:rsidRPr="00255C30">
              <w:t xml:space="preserve">The cost, as </w:t>
            </w:r>
            <w:r w:rsidR="00E621E1" w:rsidRPr="00255C30">
              <w:t xml:space="preserve">discussed </w:t>
            </w:r>
            <w:r w:rsidRPr="00255C30">
              <w:t>in section 5 of this RIS, is $</w:t>
            </w:r>
            <w:r w:rsidR="00B84AB0" w:rsidRPr="00A2734D">
              <w:t>302</w:t>
            </w:r>
            <w:r w:rsidRPr="00620690">
              <w:t xml:space="preserve"> per licence issued</w:t>
            </w:r>
            <w:r w:rsidR="00764044">
              <w:t xml:space="preserve"> and per renewal</w:t>
            </w:r>
            <w:r w:rsidRPr="00620690">
              <w:t xml:space="preserve">. </w:t>
            </w:r>
            <w:r w:rsidR="00E621E1" w:rsidRPr="000C74B1">
              <w:t>However</w:t>
            </w:r>
            <w:r w:rsidR="00B759F2" w:rsidRPr="000C74B1">
              <w:t xml:space="preserve"> to avoid double counting</w:t>
            </w:r>
            <w:r w:rsidR="00E621E1" w:rsidRPr="00255C30">
              <w:t xml:space="preserve"> this is not counted in the total cost of the licensing scheme as this cost is included in the costs to WorkSafe</w:t>
            </w:r>
            <w:r w:rsidR="00B759F2" w:rsidRPr="00B84AB0">
              <w:t>.</w:t>
            </w:r>
          </w:p>
        </w:tc>
        <w:tc>
          <w:tcPr>
            <w:tcW w:w="1339" w:type="pct"/>
          </w:tcPr>
          <w:p w14:paraId="275231C1" w14:textId="6865C2A5" w:rsidR="00A63FB6" w:rsidRPr="00255C30" w:rsidRDefault="00E621E1" w:rsidP="00A2734D">
            <w:pPr>
              <w:spacing w:after="80" w:line="240" w:lineRule="auto"/>
            </w:pPr>
            <w:r w:rsidRPr="000C74B1">
              <w:t>As per Option 1.</w:t>
            </w:r>
            <w:r w:rsidR="00E55108" w:rsidRPr="00255C30">
              <w:t xml:space="preserve"> </w:t>
            </w:r>
          </w:p>
        </w:tc>
        <w:tc>
          <w:tcPr>
            <w:tcW w:w="1122" w:type="pct"/>
          </w:tcPr>
          <w:p w14:paraId="70BF3AF9" w14:textId="27566C7A" w:rsidR="00A63FB6" w:rsidRPr="00B84AB0" w:rsidRDefault="00E55108" w:rsidP="00A2734D">
            <w:pPr>
              <w:spacing w:after="80" w:line="240" w:lineRule="auto"/>
            </w:pPr>
            <w:r w:rsidRPr="00B84AB0">
              <w:t>No cost</w:t>
            </w:r>
          </w:p>
        </w:tc>
      </w:tr>
      <w:tr w:rsidR="00A9351D" w14:paraId="189E09FA" w14:textId="77777777" w:rsidTr="00A2734D">
        <w:trPr>
          <w:trHeight w:val="837"/>
        </w:trPr>
        <w:tc>
          <w:tcPr>
            <w:tcW w:w="1136" w:type="pct"/>
          </w:tcPr>
          <w:p w14:paraId="5CFF82CB" w14:textId="3AC0594C" w:rsidR="00A9351D" w:rsidRPr="00E55108" w:rsidRDefault="00A9351D" w:rsidP="00A2734D">
            <w:pPr>
              <w:spacing w:after="80" w:line="240" w:lineRule="auto"/>
              <w:rPr>
                <w:b/>
                <w:bCs/>
              </w:rPr>
            </w:pPr>
            <w:r>
              <w:rPr>
                <w:b/>
                <w:bCs/>
              </w:rPr>
              <w:t>Cost of supply restriction</w:t>
            </w:r>
          </w:p>
        </w:tc>
        <w:tc>
          <w:tcPr>
            <w:tcW w:w="1403" w:type="pct"/>
          </w:tcPr>
          <w:p w14:paraId="51498B93" w14:textId="5E194E9A" w:rsidR="00A9351D" w:rsidRDefault="00357EE8" w:rsidP="00A2734D">
            <w:pPr>
              <w:spacing w:after="80" w:line="240" w:lineRule="auto"/>
              <w:ind w:left="0"/>
            </w:pPr>
            <w:r>
              <w:t xml:space="preserve">Suppliers will incur costs of checking engineered stone licences and </w:t>
            </w:r>
            <w:proofErr w:type="gramStart"/>
            <w:r>
              <w:t>documentation,</w:t>
            </w:r>
            <w:proofErr w:type="gramEnd"/>
            <w:r>
              <w:t xml:space="preserve"> however this is not expected to be material.  </w:t>
            </w:r>
          </w:p>
        </w:tc>
        <w:tc>
          <w:tcPr>
            <w:tcW w:w="1339" w:type="pct"/>
          </w:tcPr>
          <w:p w14:paraId="0D7C5A7A" w14:textId="77777777" w:rsidR="00A9351D" w:rsidRDefault="00A9351D" w:rsidP="00A2734D">
            <w:pPr>
              <w:spacing w:after="80" w:line="240" w:lineRule="auto"/>
            </w:pPr>
          </w:p>
        </w:tc>
        <w:tc>
          <w:tcPr>
            <w:tcW w:w="1122" w:type="pct"/>
          </w:tcPr>
          <w:p w14:paraId="76A7A626" w14:textId="77777777" w:rsidR="00A9351D" w:rsidRDefault="00A9351D" w:rsidP="00A2734D">
            <w:pPr>
              <w:spacing w:after="80" w:line="240" w:lineRule="auto"/>
            </w:pPr>
          </w:p>
        </w:tc>
      </w:tr>
      <w:tr w:rsidR="00E55108" w14:paraId="3DB3B80A" w14:textId="77777777" w:rsidTr="00A2734D">
        <w:trPr>
          <w:trHeight w:val="1987"/>
        </w:trPr>
        <w:tc>
          <w:tcPr>
            <w:tcW w:w="1136" w:type="pct"/>
          </w:tcPr>
          <w:p w14:paraId="50086E9D" w14:textId="22E924B6" w:rsidR="00E55108" w:rsidRPr="00E55108" w:rsidRDefault="00E55108" w:rsidP="00A2734D">
            <w:pPr>
              <w:spacing w:after="80" w:line="240" w:lineRule="auto"/>
              <w:rPr>
                <w:b/>
                <w:bCs/>
              </w:rPr>
            </w:pPr>
            <w:r w:rsidRPr="00E55108">
              <w:rPr>
                <w:b/>
                <w:bCs/>
              </w:rPr>
              <w:t xml:space="preserve">Notifying </w:t>
            </w:r>
            <w:r w:rsidR="00DB577C">
              <w:rPr>
                <w:b/>
                <w:bCs/>
              </w:rPr>
              <w:t>WorkSafe</w:t>
            </w:r>
            <w:r w:rsidRPr="00E55108">
              <w:rPr>
                <w:b/>
                <w:bCs/>
              </w:rPr>
              <w:t xml:space="preserve"> of work being undertaken with high risk silica products.</w:t>
            </w:r>
          </w:p>
        </w:tc>
        <w:tc>
          <w:tcPr>
            <w:tcW w:w="1403" w:type="pct"/>
          </w:tcPr>
          <w:p w14:paraId="6E8854B3" w14:textId="4B18283D" w:rsidR="00E55108" w:rsidRDefault="00E55108" w:rsidP="00A2734D">
            <w:pPr>
              <w:spacing w:after="80" w:line="240" w:lineRule="auto"/>
            </w:pPr>
            <w:r>
              <w:t>No cost</w:t>
            </w:r>
          </w:p>
        </w:tc>
        <w:tc>
          <w:tcPr>
            <w:tcW w:w="1339" w:type="pct"/>
          </w:tcPr>
          <w:p w14:paraId="7F2644CB" w14:textId="789F8F5F" w:rsidR="00E55108" w:rsidRDefault="00E55108" w:rsidP="00A2734D">
            <w:pPr>
              <w:spacing w:after="80" w:line="240" w:lineRule="auto"/>
            </w:pPr>
            <w:r>
              <w:t>No cost</w:t>
            </w:r>
          </w:p>
        </w:tc>
        <w:tc>
          <w:tcPr>
            <w:tcW w:w="1122" w:type="pct"/>
          </w:tcPr>
          <w:p w14:paraId="7A2A23FE" w14:textId="061BF88E" w:rsidR="00E55108" w:rsidRDefault="0069045A" w:rsidP="00A2734D">
            <w:pPr>
              <w:spacing w:after="80" w:line="240" w:lineRule="auto"/>
            </w:pPr>
            <w:r>
              <w:t>We estimate</w:t>
            </w:r>
            <w:r w:rsidR="00E55108">
              <w:t xml:space="preserve"> that the cost of notifying </w:t>
            </w:r>
            <w:r w:rsidR="00DB577C">
              <w:t>WorkSafe</w:t>
            </w:r>
            <w:r w:rsidR="00E55108">
              <w:t xml:space="preserve"> of high-risk silica work would be </w:t>
            </w:r>
            <w:r w:rsidR="00B44F4F" w:rsidRPr="00A2734D">
              <w:t>one</w:t>
            </w:r>
            <w:r w:rsidR="00E55108" w:rsidRPr="00A2734D">
              <w:t xml:space="preserve"> hour</w:t>
            </w:r>
            <w:r w:rsidR="003E7711">
              <w:t xml:space="preserve"> per notification</w:t>
            </w:r>
            <w:r w:rsidR="00B44F4F" w:rsidRPr="00A2734D">
              <w:t xml:space="preserve">, </w:t>
            </w:r>
            <w:r w:rsidR="002C631B">
              <w:t>which is equivalent to $50 at a cost of $</w:t>
            </w:r>
            <w:r w:rsidR="00CE7C8F">
              <w:t xml:space="preserve">34 </w:t>
            </w:r>
            <w:r w:rsidR="002C631B">
              <w:t>per hour</w:t>
            </w:r>
            <w:r w:rsidR="00CE7C8F">
              <w:t>, plus overheads</w:t>
            </w:r>
            <w:r w:rsidR="002C631B">
              <w:t>.</w:t>
            </w:r>
            <w:r w:rsidR="00CC0785">
              <w:t xml:space="preserve"> Noting this does not include any other costs that might arise as a result of notification e.g. audit costs</w:t>
            </w:r>
            <w:r w:rsidR="00C605A7">
              <w:t>.</w:t>
            </w:r>
            <w:r w:rsidR="00B44F4F">
              <w:t xml:space="preserve"> </w:t>
            </w:r>
          </w:p>
        </w:tc>
      </w:tr>
      <w:tr w:rsidR="00C87F88" w14:paraId="74B8A8A6" w14:textId="77777777" w:rsidTr="00A2734D">
        <w:trPr>
          <w:trHeight w:val="408"/>
        </w:trPr>
        <w:tc>
          <w:tcPr>
            <w:tcW w:w="1136" w:type="pct"/>
          </w:tcPr>
          <w:p w14:paraId="11A2A1A6" w14:textId="65DCFFBA" w:rsidR="00C87F88" w:rsidRPr="00E55108" w:rsidRDefault="00C87F88" w:rsidP="00A2734D">
            <w:pPr>
              <w:spacing w:after="80" w:line="240" w:lineRule="auto"/>
              <w:rPr>
                <w:b/>
                <w:bCs/>
              </w:rPr>
            </w:pPr>
            <w:r>
              <w:rPr>
                <w:b/>
                <w:bCs/>
              </w:rPr>
              <w:t>Total cost</w:t>
            </w:r>
            <w:r w:rsidR="00162365">
              <w:rPr>
                <w:b/>
                <w:bCs/>
              </w:rPr>
              <w:t xml:space="preserve"> per </w:t>
            </w:r>
            <w:r w:rsidR="00414E54">
              <w:rPr>
                <w:b/>
                <w:bCs/>
              </w:rPr>
              <w:t>application</w:t>
            </w:r>
          </w:p>
        </w:tc>
        <w:tc>
          <w:tcPr>
            <w:tcW w:w="1403" w:type="pct"/>
          </w:tcPr>
          <w:p w14:paraId="27201A13" w14:textId="75302F58" w:rsidR="00C87F88" w:rsidRPr="00B03551" w:rsidRDefault="002C631B" w:rsidP="00A2734D">
            <w:pPr>
              <w:spacing w:after="80" w:line="240" w:lineRule="auto"/>
              <w:rPr>
                <w:b/>
                <w:bCs/>
              </w:rPr>
            </w:pPr>
            <w:r w:rsidRPr="00B03551">
              <w:rPr>
                <w:b/>
                <w:bCs/>
              </w:rPr>
              <w:t>$</w:t>
            </w:r>
            <w:r w:rsidR="00734D3C" w:rsidRPr="00B03551">
              <w:rPr>
                <w:b/>
                <w:bCs/>
              </w:rPr>
              <w:t>1,09</w:t>
            </w:r>
            <w:r w:rsidR="00531F50">
              <w:rPr>
                <w:b/>
                <w:bCs/>
              </w:rPr>
              <w:t>0</w:t>
            </w:r>
            <w:r w:rsidR="003E7711">
              <w:rPr>
                <w:rStyle w:val="FootnoteReference"/>
                <w:b/>
                <w:bCs/>
              </w:rPr>
              <w:footnoteReference w:id="49"/>
            </w:r>
          </w:p>
        </w:tc>
        <w:tc>
          <w:tcPr>
            <w:tcW w:w="1339" w:type="pct"/>
          </w:tcPr>
          <w:p w14:paraId="15950A4B" w14:textId="253E15D9" w:rsidR="00C87F88" w:rsidRPr="00B03551" w:rsidRDefault="00CC0785" w:rsidP="00A2734D">
            <w:pPr>
              <w:spacing w:after="80" w:line="240" w:lineRule="auto"/>
              <w:rPr>
                <w:b/>
                <w:bCs/>
              </w:rPr>
            </w:pPr>
            <w:r w:rsidRPr="00B03551">
              <w:rPr>
                <w:b/>
                <w:bCs/>
              </w:rPr>
              <w:t>$</w:t>
            </w:r>
            <w:r w:rsidR="00734D3C" w:rsidRPr="00B03551">
              <w:rPr>
                <w:b/>
                <w:bCs/>
              </w:rPr>
              <w:t>1,04</w:t>
            </w:r>
            <w:r w:rsidR="00531F50">
              <w:rPr>
                <w:b/>
                <w:bCs/>
              </w:rPr>
              <w:t>5</w:t>
            </w:r>
            <w:r w:rsidR="003E7711">
              <w:rPr>
                <w:rStyle w:val="FootnoteReference"/>
                <w:b/>
                <w:bCs/>
              </w:rPr>
              <w:footnoteReference w:id="50"/>
            </w:r>
          </w:p>
        </w:tc>
        <w:tc>
          <w:tcPr>
            <w:tcW w:w="1122" w:type="pct"/>
          </w:tcPr>
          <w:p w14:paraId="11B8AC5A" w14:textId="68687F32" w:rsidR="00C87F88" w:rsidRPr="00B03551" w:rsidRDefault="00CC0785" w:rsidP="00A2734D">
            <w:pPr>
              <w:spacing w:after="80" w:line="240" w:lineRule="auto"/>
              <w:rPr>
                <w:b/>
                <w:bCs/>
              </w:rPr>
            </w:pPr>
            <w:r w:rsidRPr="00B03551">
              <w:rPr>
                <w:b/>
                <w:bCs/>
              </w:rPr>
              <w:t>$50</w:t>
            </w:r>
          </w:p>
        </w:tc>
      </w:tr>
    </w:tbl>
    <w:p w14:paraId="611499D0" w14:textId="77777777" w:rsidR="00E136E1" w:rsidRDefault="00E136E1" w:rsidP="007F13FF">
      <w:pPr>
        <w:rPr>
          <w:i/>
          <w:iCs/>
        </w:rPr>
        <w:sectPr w:rsidR="00E136E1" w:rsidSect="00E136E1">
          <w:pgSz w:w="16838" w:h="11906" w:orient="landscape" w:code="9"/>
          <w:pgMar w:top="1440" w:right="1440" w:bottom="1440" w:left="1440" w:header="680" w:footer="425" w:gutter="0"/>
          <w:cols w:space="284"/>
          <w:docGrid w:linePitch="360"/>
        </w:sectPr>
      </w:pPr>
    </w:p>
    <w:p w14:paraId="6E8B52ED" w14:textId="72195E69" w:rsidR="001902FC" w:rsidRPr="007F13FF" w:rsidRDefault="00E55108" w:rsidP="007F13FF">
      <w:pPr>
        <w:rPr>
          <w:i/>
          <w:iCs/>
        </w:rPr>
      </w:pPr>
      <w:r w:rsidRPr="007F13FF">
        <w:rPr>
          <w:i/>
          <w:iCs/>
        </w:rPr>
        <w:lastRenderedPageBreak/>
        <w:t>Number of businesses impacted</w:t>
      </w:r>
    </w:p>
    <w:p w14:paraId="50387AF2" w14:textId="27089A3F" w:rsidR="00C605A7" w:rsidRDefault="00B1024D" w:rsidP="00E32E0C">
      <w:r>
        <w:t>There are an estimated 299 stonemason businesses in Victoria</w:t>
      </w:r>
      <w:r w:rsidR="0000401F">
        <w:t xml:space="preserve"> as of March 2020</w:t>
      </w:r>
      <w:r w:rsidR="00F34137">
        <w:t xml:space="preserve"> that work with </w:t>
      </w:r>
      <w:r w:rsidR="00EC4EF6">
        <w:t>engineered stone</w:t>
      </w:r>
      <w:r>
        <w:t xml:space="preserve">. </w:t>
      </w:r>
      <w:r w:rsidR="00C605A7">
        <w:t xml:space="preserve">All of these </w:t>
      </w:r>
      <w:r w:rsidR="00CB3379">
        <w:t>businesses</w:t>
      </w:r>
      <w:r w:rsidR="00C605A7">
        <w:t xml:space="preserve"> will require a licence</w:t>
      </w:r>
      <w:r w:rsidR="00010FE7">
        <w:t xml:space="preserve"> under Option 1.</w:t>
      </w:r>
    </w:p>
    <w:p w14:paraId="4DE5764D" w14:textId="65F6E599" w:rsidR="00357EE8" w:rsidRPr="00681DC0" w:rsidRDefault="00357EE8" w:rsidP="00357EE8">
      <w:r w:rsidRPr="00681DC0">
        <w:t>For Option 2, it is necessary to estimate the number of businesses that will need to be licensed under a negative licensing scheme. Historical compliance data can inform the development of an assumption for this, although noting there is significant uncertainty. Data provided by WorkSafe indicates that 32</w:t>
      </w:r>
      <w:r w:rsidR="003B604B">
        <w:t>%</w:t>
      </w:r>
      <w:r w:rsidRPr="00681DC0">
        <w:t xml:space="preserve"> of Victorian businesses</w:t>
      </w:r>
      <w:r w:rsidR="001666F3">
        <w:t xml:space="preserve"> inspected as part of a program of strategic visits focused on hazards associated with RCS</w:t>
      </w:r>
      <w:r w:rsidRPr="00681DC0">
        <w:t xml:space="preserve"> were fully compliant over a 17 month inspection period.</w:t>
      </w:r>
      <w:r w:rsidRPr="00681DC0">
        <w:rPr>
          <w:rStyle w:val="FootnoteReference"/>
        </w:rPr>
        <w:footnoteReference w:id="51"/>
      </w:r>
      <w:r w:rsidRPr="00681DC0">
        <w:t xml:space="preserve"> This includes</w:t>
      </w:r>
      <w:r w:rsidR="001666F3">
        <w:t xml:space="preserve"> compliance with</w:t>
      </w:r>
      <w:r w:rsidRPr="00681DC0">
        <w:t xml:space="preserve"> regulations relating to safely managing crystalline silica products</w:t>
      </w:r>
      <w:r w:rsidR="001666F3">
        <w:t xml:space="preserve"> and other OHS regulations</w:t>
      </w:r>
      <w:r w:rsidRPr="00681DC0">
        <w:t>. A further 15</w:t>
      </w:r>
      <w:r w:rsidR="003B604B">
        <w:t>%</w:t>
      </w:r>
      <w:r w:rsidRPr="00681DC0">
        <w:t xml:space="preserve"> of inspected businesses</w:t>
      </w:r>
      <w:r w:rsidR="001666F3">
        <w:t xml:space="preserve"> were</w:t>
      </w:r>
      <w:r w:rsidRPr="00681DC0">
        <w:t xml:space="preserve"> compli</w:t>
      </w:r>
      <w:r w:rsidR="001666F3">
        <w:t>ant</w:t>
      </w:r>
      <w:r w:rsidRPr="00681DC0">
        <w:t xml:space="preserve"> with regulations to control silica dust, but were non-compliant in other areas. Nevertheless, over half of the businesses inspected (54%) were issued silica non-compliance notices, indicating that they did not have adequate controls in place to manage the risks associated with silica dust.</w:t>
      </w:r>
      <w:r w:rsidRPr="00681DC0">
        <w:rPr>
          <w:rStyle w:val="FootnoteReference"/>
        </w:rPr>
        <w:footnoteReference w:id="52"/>
      </w:r>
      <w:r w:rsidRPr="00681DC0">
        <w:t xml:space="preserve"> </w:t>
      </w:r>
    </w:p>
    <w:p w14:paraId="5E355CE8" w14:textId="1414F894" w:rsidR="00006F82" w:rsidRPr="00681DC0" w:rsidRDefault="00C35E49" w:rsidP="00357EE8">
      <w:r>
        <w:t>In</w:t>
      </w:r>
      <w:r w:rsidR="00006F82" w:rsidRPr="00681DC0">
        <w:t xml:space="preserve">spections conducted in the first three months of 2020 indicate that the level of compliance has </w:t>
      </w:r>
      <w:r w:rsidR="00E821CD" w:rsidRPr="00681DC0">
        <w:t>slightly</w:t>
      </w:r>
      <w:r w:rsidR="00006F82" w:rsidRPr="00681DC0">
        <w:t xml:space="preserve"> improved among stonemason businesses, with only </w:t>
      </w:r>
      <w:r w:rsidR="00E821CD" w:rsidRPr="00681DC0">
        <w:t>4</w:t>
      </w:r>
      <w:r w:rsidR="00531F50">
        <w:t>5</w:t>
      </w:r>
      <w:r w:rsidR="00006F82" w:rsidRPr="00681DC0">
        <w:t>% of businesses issued silica non-compliance notices</w:t>
      </w:r>
      <w:r w:rsidR="005F6EF1" w:rsidRPr="00681DC0">
        <w:t xml:space="preserve"> (down from 54</w:t>
      </w:r>
      <w:r w:rsidR="003B604B">
        <w:t>%</w:t>
      </w:r>
      <w:r w:rsidR="005F6EF1" w:rsidRPr="00681DC0">
        <w:t>)</w:t>
      </w:r>
      <w:r w:rsidR="00006F82" w:rsidRPr="00681DC0">
        <w:t>.</w:t>
      </w:r>
      <w:r w:rsidR="005F6EF1" w:rsidRPr="00681DC0">
        <w:t xml:space="preserve"> A further 12</w:t>
      </w:r>
      <w:r w:rsidR="00683345">
        <w:t>%</w:t>
      </w:r>
      <w:r w:rsidR="005F6EF1" w:rsidRPr="00681DC0">
        <w:t xml:space="preserve"> of businesses complied with the silica dust regulations, but were issued a notice for non-compliance in another area</w:t>
      </w:r>
      <w:r w:rsidR="008B44B2" w:rsidRPr="00681DC0">
        <w:t xml:space="preserve"> (down from 15</w:t>
      </w:r>
      <w:r w:rsidR="00683345">
        <w:t>%</w:t>
      </w:r>
      <w:r w:rsidR="008B44B2" w:rsidRPr="00681DC0">
        <w:t>)</w:t>
      </w:r>
      <w:r w:rsidR="005F6EF1" w:rsidRPr="00681DC0">
        <w:t>. The number of businesses</w:t>
      </w:r>
      <w:r w:rsidR="001666F3">
        <w:t xml:space="preserve"> visited</w:t>
      </w:r>
      <w:r w:rsidR="005F6EF1" w:rsidRPr="00681DC0">
        <w:t xml:space="preserve"> that were fully compliant had increased to 42</w:t>
      </w:r>
      <w:r w:rsidR="003B604B">
        <w:t>%</w:t>
      </w:r>
      <w:r w:rsidR="005F6EF1" w:rsidRPr="00681DC0">
        <w:t xml:space="preserve"> (</w:t>
      </w:r>
      <w:r w:rsidR="00D56680" w:rsidRPr="00681DC0">
        <w:t xml:space="preserve">up </w:t>
      </w:r>
      <w:r w:rsidR="005F6EF1" w:rsidRPr="00681DC0">
        <w:t>from 32</w:t>
      </w:r>
      <w:r w:rsidR="00683345">
        <w:t>%</w:t>
      </w:r>
      <w:r w:rsidR="005F6EF1" w:rsidRPr="00681DC0">
        <w:t xml:space="preserve">).  </w:t>
      </w:r>
      <w:r w:rsidR="00006F82" w:rsidRPr="00681DC0">
        <w:t xml:space="preserve"> </w:t>
      </w:r>
    </w:p>
    <w:p w14:paraId="76F8348C" w14:textId="6BFB8E17" w:rsidR="00357EE8" w:rsidRPr="00681DC0" w:rsidRDefault="00357EE8" w:rsidP="00357EE8">
      <w:r w:rsidRPr="00681DC0">
        <w:t xml:space="preserve">This </w:t>
      </w:r>
      <w:r w:rsidR="009458FF" w:rsidRPr="00681DC0">
        <w:t>4</w:t>
      </w:r>
      <w:r w:rsidR="00531F50">
        <w:t>5</w:t>
      </w:r>
      <w:r w:rsidR="00683345">
        <w:t>%</w:t>
      </w:r>
      <w:r w:rsidR="009458FF" w:rsidRPr="00681DC0">
        <w:t xml:space="preserve"> </w:t>
      </w:r>
      <w:r w:rsidRPr="00681DC0">
        <w:t xml:space="preserve">rate of non-compliance is used to estimate the cost to the industry of the proposed regulations. While the data provided by </w:t>
      </w:r>
      <w:r w:rsidR="00DB577C">
        <w:t>WorkSafe</w:t>
      </w:r>
      <w:r w:rsidRPr="00681DC0">
        <w:t xml:space="preserve"> is current as of </w:t>
      </w:r>
      <w:r w:rsidR="00A260C0" w:rsidRPr="00681DC0">
        <w:t xml:space="preserve">April </w:t>
      </w:r>
      <w:r w:rsidRPr="00681DC0">
        <w:t xml:space="preserve">2020, it is possible that </w:t>
      </w:r>
      <w:r w:rsidR="00A260C0" w:rsidRPr="00681DC0">
        <w:t xml:space="preserve">more </w:t>
      </w:r>
      <w:r w:rsidRPr="00681DC0">
        <w:t xml:space="preserve">businesses that were issued non-compliance notices have since complied. As such, these costs likely represent an upper bound of overall compliance costs to the Victorian </w:t>
      </w:r>
      <w:r w:rsidR="0069045A">
        <w:t>s</w:t>
      </w:r>
      <w:r w:rsidR="0069045A" w:rsidRPr="00681DC0">
        <w:t xml:space="preserve">tonemason </w:t>
      </w:r>
      <w:r w:rsidRPr="00681DC0">
        <w:t xml:space="preserve">industry. </w:t>
      </w:r>
    </w:p>
    <w:p w14:paraId="16F19B74" w14:textId="7094B51A" w:rsidR="00357EE8" w:rsidRDefault="00357EE8" w:rsidP="00E32E0C">
      <w:r w:rsidRPr="00681DC0">
        <w:t xml:space="preserve">It is also important to consider the impact of introducing the negative licensing scheme on business behaviour. It is assumed that some businesses will respond by becoming fully compliant with the silica regulations in order to avoid having to become licensed. We have assumed </w:t>
      </w:r>
      <w:r w:rsidRPr="00A2734D">
        <w:t>50%</w:t>
      </w:r>
      <w:r w:rsidRPr="00681DC0">
        <w:t xml:space="preserve"> of previously non-compliant businesses fit into this category. Overall then, it is assumed that </w:t>
      </w:r>
      <w:r w:rsidR="00E821CD" w:rsidRPr="00681DC0">
        <w:t>23</w:t>
      </w:r>
      <w:r w:rsidRPr="00681DC0">
        <w:t xml:space="preserve">% of businesses will be required to become licensed under the negative licensing scheme, equal to </w:t>
      </w:r>
      <w:r w:rsidR="00E821CD" w:rsidRPr="00681DC0">
        <w:t>69</w:t>
      </w:r>
      <w:r w:rsidR="001F3C02" w:rsidRPr="00681DC0">
        <w:t xml:space="preserve"> </w:t>
      </w:r>
      <w:r w:rsidRPr="00681DC0">
        <w:t>businesses.</w:t>
      </w:r>
    </w:p>
    <w:p w14:paraId="7C7515D6" w14:textId="2EB2A85C" w:rsidR="00C605A7" w:rsidRDefault="00010FE7" w:rsidP="00E32E0C">
      <w:r>
        <w:t xml:space="preserve">Under Option 3, it is assumed that each of these businesses will need to make a notification to WorkSafe of high risk </w:t>
      </w:r>
      <w:r w:rsidR="00821643" w:rsidRPr="00821643">
        <w:t>work being undertaken with high risk silica products.</w:t>
      </w:r>
    </w:p>
    <w:p w14:paraId="2504556F" w14:textId="0F21C678" w:rsidR="006045C5" w:rsidRPr="007F13FF" w:rsidRDefault="00E50BA2" w:rsidP="007F13FF">
      <w:pPr>
        <w:rPr>
          <w:i/>
          <w:iCs/>
        </w:rPr>
      </w:pPr>
      <w:r w:rsidRPr="007F13FF">
        <w:rPr>
          <w:i/>
          <w:iCs/>
        </w:rPr>
        <w:t>Assessment of total cost</w:t>
      </w:r>
    </w:p>
    <w:p w14:paraId="27ED73B2" w14:textId="41E357E1" w:rsidR="0072780E" w:rsidRPr="008E34E7" w:rsidRDefault="00105C85" w:rsidP="00CC6916">
      <w:r>
        <w:t xml:space="preserve">The total estimated costs to Victorian stonemason businesses </w:t>
      </w:r>
      <w:r w:rsidR="009812F9">
        <w:t>over ten years</w:t>
      </w:r>
      <w:r>
        <w:t xml:space="preserve"> are outlined below for each option. </w:t>
      </w:r>
    </w:p>
    <w:p w14:paraId="47EE0B8E" w14:textId="37DB5253" w:rsidR="00860B71" w:rsidRPr="00CC6916" w:rsidRDefault="00105C85" w:rsidP="006045C5">
      <w:pPr>
        <w:rPr>
          <w:u w:val="single"/>
        </w:rPr>
      </w:pPr>
      <w:r w:rsidRPr="00CC6916">
        <w:rPr>
          <w:u w:val="single"/>
        </w:rPr>
        <w:t>Option 1:</w:t>
      </w:r>
    </w:p>
    <w:p w14:paraId="41E1283D" w14:textId="3E107183" w:rsidR="00B1024D" w:rsidDel="009D731B" w:rsidRDefault="008B6728" w:rsidP="00E013A4">
      <w:r>
        <w:t>T</w:t>
      </w:r>
      <w:r w:rsidR="00534EBE">
        <w:t xml:space="preserve">he total cost to the industry of the proposed regulations </w:t>
      </w:r>
      <w:r w:rsidR="00105C85">
        <w:t xml:space="preserve">in option </w:t>
      </w:r>
      <w:r w:rsidR="00683345">
        <w:t>1</w:t>
      </w:r>
      <w:r w:rsidR="00534EBE">
        <w:t xml:space="preserve"> is</w:t>
      </w:r>
      <w:r w:rsidR="00E013A4">
        <w:t xml:space="preserve"> estimated to be </w:t>
      </w:r>
      <w:r w:rsidR="00E013A4" w:rsidRPr="00A2734D">
        <w:t>$</w:t>
      </w:r>
      <w:r w:rsidR="009812F9">
        <w:t>651</w:t>
      </w:r>
      <w:r w:rsidR="00E013A4">
        <w:t>,</w:t>
      </w:r>
      <w:r w:rsidR="009812F9">
        <w:t>820</w:t>
      </w:r>
      <w:r w:rsidR="00E013A4">
        <w:t xml:space="preserve"> which is the cost of </w:t>
      </w:r>
      <w:r w:rsidR="00E013A4" w:rsidRPr="00A2734D">
        <w:t>$</w:t>
      </w:r>
      <w:r w:rsidR="00E97615">
        <w:t>1,09</w:t>
      </w:r>
      <w:r w:rsidR="00531F50">
        <w:t>0</w:t>
      </w:r>
      <w:r w:rsidR="00E013A4">
        <w:t xml:space="preserve"> per business for </w:t>
      </w:r>
      <w:r w:rsidR="00E013A4" w:rsidRPr="00A2734D">
        <w:t>299</w:t>
      </w:r>
      <w:r w:rsidR="00E013A4">
        <w:t xml:space="preserve"> businesses</w:t>
      </w:r>
      <w:r w:rsidR="009812F9">
        <w:t>, twice over ten years</w:t>
      </w:r>
      <w:r w:rsidR="00E013A4">
        <w:t>.</w:t>
      </w:r>
      <w:r w:rsidR="009812F9">
        <w:t xml:space="preserve"> This assumes that the licences will need to be renewed every five years, so twice over the period of analysis in this RIS. </w:t>
      </w:r>
    </w:p>
    <w:p w14:paraId="00035737" w14:textId="64A08EFD" w:rsidR="00105C85" w:rsidRPr="00CC6916" w:rsidRDefault="00105C85" w:rsidP="00CC6916">
      <w:pPr>
        <w:rPr>
          <w:u w:val="single"/>
        </w:rPr>
      </w:pPr>
      <w:r w:rsidRPr="00CC6916">
        <w:rPr>
          <w:u w:val="single"/>
        </w:rPr>
        <w:t>Option 2:</w:t>
      </w:r>
    </w:p>
    <w:p w14:paraId="474C85C6" w14:textId="03D34395" w:rsidR="00A23B03" w:rsidRDefault="00961391" w:rsidP="00961391">
      <w:r>
        <w:t xml:space="preserve">The total cost to the industry of the proposed regulations in option </w:t>
      </w:r>
      <w:r w:rsidR="00683345">
        <w:t xml:space="preserve">1 </w:t>
      </w:r>
      <w:r>
        <w:t xml:space="preserve">is estimated to be </w:t>
      </w:r>
      <w:r w:rsidR="00E97615">
        <w:t>$</w:t>
      </w:r>
      <w:r w:rsidR="00531F50">
        <w:t>70,302</w:t>
      </w:r>
      <w:r>
        <w:t xml:space="preserve"> which is the cost of $</w:t>
      </w:r>
      <w:r w:rsidR="00E97615">
        <w:t>1,04</w:t>
      </w:r>
      <w:r w:rsidR="00531F50">
        <w:t>5</w:t>
      </w:r>
      <w:r>
        <w:t xml:space="preserve"> per business for </w:t>
      </w:r>
      <w:r w:rsidR="00E821CD">
        <w:t>6</w:t>
      </w:r>
      <w:r w:rsidR="00531F50">
        <w:t>7</w:t>
      </w:r>
      <w:r w:rsidR="00C1280F">
        <w:t xml:space="preserve"> </w:t>
      </w:r>
      <w:r>
        <w:t>businesses.</w:t>
      </w:r>
      <w:r w:rsidR="009812F9">
        <w:t xml:space="preserve"> This assumes that the licences</w:t>
      </w:r>
      <w:r w:rsidR="00D25BE8">
        <w:t xml:space="preserve"> do</w:t>
      </w:r>
      <w:r w:rsidR="009812F9">
        <w:t xml:space="preserve"> not need to be periodically renewed, as a licence is only required after an assessment of non-compliance. </w:t>
      </w:r>
    </w:p>
    <w:p w14:paraId="060A129D" w14:textId="13FBAE16" w:rsidR="00105C85" w:rsidRPr="00CC6916" w:rsidRDefault="00105C85" w:rsidP="00CC6916">
      <w:pPr>
        <w:rPr>
          <w:u w:val="single"/>
        </w:rPr>
      </w:pPr>
      <w:r w:rsidRPr="00CC6916">
        <w:rPr>
          <w:u w:val="single"/>
        </w:rPr>
        <w:lastRenderedPageBreak/>
        <w:t>Option 3:</w:t>
      </w:r>
    </w:p>
    <w:p w14:paraId="6FF19F0F" w14:textId="099CD50B" w:rsidR="00671090" w:rsidRDefault="00F34137" w:rsidP="00CC6916">
      <w:r>
        <w:t>Under option three, all businesses that work with engineered stone</w:t>
      </w:r>
      <w:r w:rsidR="004559EE">
        <w:t xml:space="preserve"> must notify </w:t>
      </w:r>
      <w:r w:rsidR="00DB577C">
        <w:t>WorkSafe</w:t>
      </w:r>
      <w:r w:rsidR="004559EE">
        <w:t xml:space="preserve"> of this activity</w:t>
      </w:r>
      <w:r w:rsidR="00BD39D0">
        <w:t>, at an estimated total cost to stonemason businesses of $</w:t>
      </w:r>
      <w:r w:rsidR="0036164B">
        <w:t>50</w:t>
      </w:r>
      <w:r w:rsidR="00BD39D0">
        <w:t>.</w:t>
      </w:r>
      <w:r w:rsidR="0036164B">
        <w:t xml:space="preserve"> The total cost for </w:t>
      </w:r>
      <w:r w:rsidR="00503976">
        <w:t>299 businesses is $1</w:t>
      </w:r>
      <w:r w:rsidR="00E97615">
        <w:t>4,950</w:t>
      </w:r>
      <w:r w:rsidR="00BB2004">
        <w:rPr>
          <w:rStyle w:val="FootnoteReference"/>
        </w:rPr>
        <w:footnoteReference w:id="53"/>
      </w:r>
      <w:r w:rsidR="00503976">
        <w:t>.</w:t>
      </w:r>
      <w:r w:rsidR="00BD39D0">
        <w:t xml:space="preserve"> </w:t>
      </w:r>
      <w:r>
        <w:t xml:space="preserve"> </w:t>
      </w:r>
    </w:p>
    <w:p w14:paraId="16CFE448" w14:textId="7AB092D5" w:rsidR="00671090" w:rsidRDefault="000D2602" w:rsidP="000D2602">
      <w:pPr>
        <w:pStyle w:val="Heading4"/>
      </w:pPr>
      <w:bookmarkStart w:id="98" w:name="_Ref37259078"/>
      <w:r>
        <w:t xml:space="preserve">Costs to stonemasons, construction and earth resources businesses – changes to 4.1 and 4.5 of the OHS regulations </w:t>
      </w:r>
      <w:bookmarkEnd w:id="98"/>
    </w:p>
    <w:p w14:paraId="3B827EC1" w14:textId="17890C1E" w:rsidR="001902FC" w:rsidRDefault="00C77DD9" w:rsidP="001902FC">
      <w:r>
        <w:t>In addition to stonemason</w:t>
      </w:r>
      <w:r w:rsidR="00021A07">
        <w:t>s,</w:t>
      </w:r>
      <w:r>
        <w:t xml:space="preserve"> </w:t>
      </w:r>
      <w:r w:rsidR="00563FD4">
        <w:t>a range of businesses</w:t>
      </w:r>
      <w:r>
        <w:t xml:space="preserve"> work with materials containing crystalline silica</w:t>
      </w:r>
      <w:r w:rsidR="001902FC">
        <w:t xml:space="preserve"> and </w:t>
      </w:r>
      <w:r w:rsidR="00563FD4">
        <w:t>will be</w:t>
      </w:r>
      <w:r w:rsidR="001902FC">
        <w:t xml:space="preserve"> affected by the Regulations, </w:t>
      </w:r>
      <w:r w:rsidR="00563FD4">
        <w:t xml:space="preserve">including </w:t>
      </w:r>
      <w:r w:rsidR="001902FC">
        <w:t>businesses in the mining or quarrying industr</w:t>
      </w:r>
      <w:r w:rsidR="0028592E">
        <w:t>ies</w:t>
      </w:r>
      <w:r w:rsidR="001902FC">
        <w:t>. These businesses will need to comply with the risk assessment/high risk silica hazard control statement requirement and information requirements, but not the other direct control measures unless they work with engineered stone.</w:t>
      </w:r>
    </w:p>
    <w:p w14:paraId="7F2B5FE4" w14:textId="49BEC383" w:rsidR="00F16457" w:rsidRDefault="001902FC" w:rsidP="00F16457">
      <w:r>
        <w:t xml:space="preserve">It is difficult to precisely quantify the number of businesses that may be impacted by the Regulations, however </w:t>
      </w:r>
      <w:r w:rsidR="00E821CD">
        <w:t xml:space="preserve">using </w:t>
      </w:r>
      <w:r w:rsidR="00E821CD" w:rsidRPr="00F34A68">
        <w:t xml:space="preserve">ANZSIC categories provided by </w:t>
      </w:r>
      <w:r w:rsidRPr="00F34A68">
        <w:t>WorkSafe</w:t>
      </w:r>
      <w:r w:rsidR="00E821CD" w:rsidRPr="00F34A68">
        <w:t xml:space="preserve">, as well as ABS business </w:t>
      </w:r>
      <w:proofErr w:type="gramStart"/>
      <w:r w:rsidR="00E821CD" w:rsidRPr="00F34A68">
        <w:t>numbers,</w:t>
      </w:r>
      <w:proofErr w:type="gramEnd"/>
      <w:r w:rsidRPr="00F34A68">
        <w:t xml:space="preserve"> </w:t>
      </w:r>
      <w:r w:rsidR="00E821CD" w:rsidRPr="00F34A68">
        <w:t>it</w:t>
      </w:r>
      <w:r w:rsidRPr="00F34A68">
        <w:t xml:space="preserve"> </w:t>
      </w:r>
      <w:r>
        <w:t xml:space="preserve">estimated there are </w:t>
      </w:r>
      <w:r w:rsidR="003C2FD8" w:rsidRPr="00F34A68">
        <w:t>55,798</w:t>
      </w:r>
      <w:r w:rsidR="003A65C5" w:rsidRPr="00A2734D">
        <w:t xml:space="preserve"> o</w:t>
      </w:r>
      <w:r>
        <w:t>f these businesses</w:t>
      </w:r>
      <w:r w:rsidR="003A65C5" w:rsidRPr="00F34A68">
        <w:t xml:space="preserve"> </w:t>
      </w:r>
      <w:r w:rsidR="003C2FD8" w:rsidRPr="00F34A68">
        <w:t>across</w:t>
      </w:r>
      <w:r>
        <w:t xml:space="preserve"> the </w:t>
      </w:r>
      <w:r w:rsidR="003C2FD8" w:rsidRPr="00F34A68">
        <w:t>earth resources (319), manufacturing (1</w:t>
      </w:r>
      <w:r w:rsidR="005F178B">
        <w:t>,</w:t>
      </w:r>
      <w:r w:rsidR="003C2FD8" w:rsidRPr="00F34A68">
        <w:t xml:space="preserve">604) and construction (53,875) industries </w:t>
      </w:r>
      <w:r w:rsidR="00CD0472">
        <w:t xml:space="preserve">that </w:t>
      </w:r>
      <w:r w:rsidR="003A65C5" w:rsidRPr="00F34A68">
        <w:t>likely</w:t>
      </w:r>
      <w:r w:rsidR="003C2FD8" w:rsidRPr="00F34A68">
        <w:t xml:space="preserve"> undertake processes involving exposure to RCS</w:t>
      </w:r>
      <w:r w:rsidR="00392336">
        <w:t>.</w:t>
      </w:r>
      <w:r w:rsidR="003A65C5" w:rsidRPr="00F34A68">
        <w:rPr>
          <w:rStyle w:val="FootnoteReference"/>
        </w:rPr>
        <w:footnoteReference w:id="54"/>
      </w:r>
      <w:r w:rsidR="003C2FD8" w:rsidRPr="00F34A68">
        <w:t xml:space="preserve"> </w:t>
      </w:r>
      <w:r w:rsidR="00F16457" w:rsidRPr="00F34A68">
        <w:t>Combined</w:t>
      </w:r>
      <w:r w:rsidR="00463845">
        <w:t xml:space="preserve"> with </w:t>
      </w:r>
      <w:r w:rsidR="003A65C5" w:rsidRPr="00F34A68">
        <w:t xml:space="preserve">the </w:t>
      </w:r>
      <w:r w:rsidR="00F16457" w:rsidRPr="00F34A68">
        <w:t>number</w:t>
      </w:r>
      <w:r w:rsidR="00463845">
        <w:t xml:space="preserve"> of Victorian </w:t>
      </w:r>
      <w:r w:rsidR="00F16457" w:rsidRPr="00F34A68">
        <w:t xml:space="preserve">stonemason businesses, it is therefore estimated that there are </w:t>
      </w:r>
      <w:r w:rsidR="00F16457" w:rsidRPr="00A2734D">
        <w:t>56,097</w:t>
      </w:r>
      <w:r w:rsidR="00F16457" w:rsidRPr="00F34A68">
        <w:t xml:space="preserve"> </w:t>
      </w:r>
      <w:r w:rsidR="00463845">
        <w:t xml:space="preserve">businesses in </w:t>
      </w:r>
      <w:r w:rsidR="00F16457">
        <w:t xml:space="preserve">Victoria </w:t>
      </w:r>
      <w:r w:rsidR="00D72271">
        <w:t>that</w:t>
      </w:r>
      <w:r w:rsidR="00F16457">
        <w:t xml:space="preserve"> undertake processes involving crystalline silica. </w:t>
      </w:r>
    </w:p>
    <w:p w14:paraId="30C1B8D3" w14:textId="125A2B18" w:rsidR="001902FC" w:rsidRDefault="003C2FD8" w:rsidP="001902FC">
      <w:r w:rsidRPr="003C087F">
        <w:t xml:space="preserve">However </w:t>
      </w:r>
      <w:r w:rsidR="00DB0030">
        <w:t>it is likely</w:t>
      </w:r>
      <w:r w:rsidRPr="003C087F">
        <w:t xml:space="preserve"> that </w:t>
      </w:r>
      <w:r w:rsidR="00227303" w:rsidRPr="00A2734D">
        <w:t>not all</w:t>
      </w:r>
      <w:r w:rsidRPr="003C087F">
        <w:t xml:space="preserve"> businesses in each industry would undertake silica processes which would warrant the comprehensive risk assessment</w:t>
      </w:r>
      <w:r w:rsidR="00F16457" w:rsidRPr="003C087F">
        <w:t xml:space="preserve">, hazard control documentation and information provision under the </w:t>
      </w:r>
      <w:r w:rsidR="00F16457" w:rsidRPr="00620690">
        <w:t>Regulations.</w:t>
      </w:r>
      <w:r w:rsidR="00227303" w:rsidRPr="00A2734D">
        <w:t xml:space="preserve"> In the earth resources industry, WorkSafe has provided data to indicate that 37% of the </w:t>
      </w:r>
      <w:proofErr w:type="gramStart"/>
      <w:r w:rsidR="00227303" w:rsidRPr="00A2734D">
        <w:t>industry work</w:t>
      </w:r>
      <w:proofErr w:type="gramEnd"/>
      <w:r w:rsidR="00227303" w:rsidRPr="00A2734D">
        <w:t xml:space="preserve"> with high risk resources, therefore for the purposes of the RIS, it is considered that only 37% of businesses in this industry will be required to undertake more comprehensive processes to manage risk under the Regulations.</w:t>
      </w:r>
      <w:r w:rsidR="00F16457" w:rsidRPr="00620690">
        <w:t xml:space="preserve"> </w:t>
      </w:r>
      <w:r w:rsidR="00227303" w:rsidRPr="00A2734D">
        <w:t xml:space="preserve">In the manufacturing and construction industries, a lower rate of 10% has been applied in the absence of more robust data. </w:t>
      </w:r>
      <w:r w:rsidR="00F16457" w:rsidRPr="003C087F">
        <w:t>The remaining businesses</w:t>
      </w:r>
      <w:r w:rsidR="00227303" w:rsidRPr="00A2734D">
        <w:t xml:space="preserve"> across these three industries</w:t>
      </w:r>
      <w:r w:rsidR="00F16457" w:rsidRPr="003C087F">
        <w:t xml:space="preserve"> would be required to undertake basic assessment of risks and hazards </w:t>
      </w:r>
      <w:r w:rsidR="00463845" w:rsidRPr="003C087F">
        <w:t xml:space="preserve">related </w:t>
      </w:r>
      <w:r w:rsidR="00F16457" w:rsidRPr="003C087F">
        <w:t xml:space="preserve">to RCS exposure on the sites they are working. </w:t>
      </w:r>
      <w:r w:rsidR="00DB0030">
        <w:t>While t</w:t>
      </w:r>
      <w:r w:rsidR="00F34A68" w:rsidRPr="003C087F">
        <w:t xml:space="preserve">his assumption is based on WorkSafe inspection data, and the nature of activities undertaken across these industries, these numbers are very uncertain and indicate the need </w:t>
      </w:r>
      <w:r w:rsidR="00DB0030">
        <w:t>for further work to estimate</w:t>
      </w:r>
      <w:r w:rsidR="00F34A68" w:rsidRPr="003C087F">
        <w:t xml:space="preserve"> the expected coverage of the Regulations.</w:t>
      </w:r>
      <w:r w:rsidR="00F34A68">
        <w:t xml:space="preserve"> </w:t>
      </w:r>
    </w:p>
    <w:p w14:paraId="3EB368A4" w14:textId="77777777" w:rsidR="001902FC" w:rsidRDefault="001902FC" w:rsidP="001902FC">
      <w:r>
        <w:t xml:space="preserve">Throughout the life of the Regulations, it is expected that there will be some change in the number of businesses that are required to hold a licence. However, given the uncertainty around the potential growth or </w:t>
      </w:r>
      <w:r w:rsidRPr="0011692A">
        <w:t xml:space="preserve">decline in </w:t>
      </w:r>
      <w:r>
        <w:t>stonemason</w:t>
      </w:r>
      <w:r w:rsidRPr="0011692A">
        <w:t xml:space="preserve"> industry, no change in the number of businesses is forecast.</w:t>
      </w:r>
    </w:p>
    <w:p w14:paraId="62FDE6D2" w14:textId="06A82EF3" w:rsidR="000D2602" w:rsidRDefault="00A155D2">
      <w:r>
        <w:t>Under the potential changes to Part 4.1 and 4.5 of the OHS regulations</w:t>
      </w:r>
      <w:r w:rsidR="00A57345">
        <w:t xml:space="preserve">, there are two options being considered. The likely costs to businesses for each option are discussed below. </w:t>
      </w:r>
    </w:p>
    <w:p w14:paraId="37BFB184" w14:textId="6D6EC389" w:rsidR="00A57345" w:rsidRPr="00CC6916" w:rsidRDefault="00A57345">
      <w:pPr>
        <w:rPr>
          <w:b/>
          <w:bCs/>
        </w:rPr>
      </w:pPr>
      <w:r w:rsidRPr="00CC6916">
        <w:rPr>
          <w:b/>
          <w:bCs/>
        </w:rPr>
        <w:t>Option 1: package of reforms</w:t>
      </w:r>
    </w:p>
    <w:p w14:paraId="688E5721" w14:textId="365F6456" w:rsidR="00DB0030" w:rsidRDefault="00A57345" w:rsidP="005B72F8">
      <w:r w:rsidRPr="00CC6916">
        <w:rPr>
          <w:i/>
          <w:iCs/>
        </w:rPr>
        <w:t>Retaining the prohibition of uncontrolled dry cutting of engineered stone</w:t>
      </w:r>
      <w:r w:rsidRPr="00932265">
        <w:t xml:space="preserve"> </w:t>
      </w:r>
      <w:r>
        <w:t xml:space="preserve">– the current interim ban would be re-made in the regulations to prevent it from lapsing. This aspect of the regulations would </w:t>
      </w:r>
      <w:r w:rsidR="003B1D0E">
        <w:t xml:space="preserve">apply to any business </w:t>
      </w:r>
      <w:r w:rsidR="00AF0983">
        <w:t xml:space="preserve">that </w:t>
      </w:r>
      <w:r w:rsidR="003B1D0E">
        <w:t>uses a power tool to cut, grind</w:t>
      </w:r>
      <w:r w:rsidR="0064563E">
        <w:t xml:space="preserve"> or abrasively</w:t>
      </w:r>
      <w:r w:rsidR="003B1D0E">
        <w:t xml:space="preserve"> polish </w:t>
      </w:r>
      <w:r w:rsidR="0064563E">
        <w:t>engineered stone</w:t>
      </w:r>
      <w:r w:rsidR="003B1D0E">
        <w:t xml:space="preserve">. </w:t>
      </w:r>
      <w:r w:rsidR="00BE2F7D">
        <w:t xml:space="preserve">It is assumed that all 299 stonemason businesses undertake this work. It is also possible that other businesses in the construction industry will be captured by </w:t>
      </w:r>
      <w:r w:rsidR="00DB0030">
        <w:t>this requirement</w:t>
      </w:r>
      <w:r w:rsidR="00BE2F7D">
        <w:t xml:space="preserve">, but this figure is not known. </w:t>
      </w:r>
    </w:p>
    <w:p w14:paraId="7A292AC3" w14:textId="4939E6BD" w:rsidR="005B72F8" w:rsidRDefault="00B82D58" w:rsidP="005B72F8">
      <w:r>
        <w:t>The estimated cost to become compliant with the ban on dry cutting can be a</w:t>
      </w:r>
      <w:r w:rsidR="00C02408">
        <w:t xml:space="preserve">s low as $1000-$2,000 for a hand tool device. Depending on the size of the business, this could cost </w:t>
      </w:r>
      <w:proofErr w:type="gramStart"/>
      <w:r w:rsidR="00C02408">
        <w:t>between $25,000 - $70,000 to fully fit out a business</w:t>
      </w:r>
      <w:proofErr w:type="gramEnd"/>
      <w:r w:rsidR="00C02408">
        <w:t>.</w:t>
      </w:r>
      <w:r>
        <w:t xml:space="preserve"> </w:t>
      </w:r>
      <w:r w:rsidR="00C02408">
        <w:t xml:space="preserve">For more sophisticated, automated wet cutting </w:t>
      </w:r>
      <w:r w:rsidR="00C02408">
        <w:lastRenderedPageBreak/>
        <w:t>machinery, t</w:t>
      </w:r>
      <w:r w:rsidR="005B72F8">
        <w:t>he estimated cost ranges from an average of $350,000, up to $4,000,000 for a fully automated large volume machine. However</w:t>
      </w:r>
      <w:r w:rsidR="00353726">
        <w:t>,</w:t>
      </w:r>
      <w:r w:rsidR="005B72F8">
        <w:t xml:space="preserve"> these costs represent the purchase of new </w:t>
      </w:r>
      <w:proofErr w:type="gramStart"/>
      <w:r w:rsidR="005B72F8">
        <w:t>machinery, that</w:t>
      </w:r>
      <w:proofErr w:type="gramEnd"/>
      <w:r w:rsidR="005B72F8">
        <w:t xml:space="preserve"> largely automates the process of cutting stone.</w:t>
      </w:r>
    </w:p>
    <w:p w14:paraId="4A577B9F" w14:textId="4D55CD28" w:rsidR="005B72F8" w:rsidRDefault="005B72F8" w:rsidP="00CC6916">
      <w:r>
        <w:t xml:space="preserve">One business noted that they upgraded to a wet cutter for $10,000, but it is unknown whether other businesses can retrofit existing machinery and therefore comply at a lower cost. One employer representative estimated that the total cost of compliance with the control measures would </w:t>
      </w:r>
      <w:r w:rsidR="0069045A">
        <w:t xml:space="preserve">be </w:t>
      </w:r>
      <w:r>
        <w:t>a minimum of $25,000 for smaller business and $600,000 for larger businesses.</w:t>
      </w:r>
    </w:p>
    <w:p w14:paraId="0CB390DA" w14:textId="6339EDB1" w:rsidR="00A57345" w:rsidRPr="00932265" w:rsidRDefault="00D73E23" w:rsidP="00CC6916">
      <w:r>
        <w:t>Based on a recent assessment of compliance data</w:t>
      </w:r>
      <w:r w:rsidR="00F16457">
        <w:t xml:space="preserve"> from the first three months of 2020</w:t>
      </w:r>
      <w:r>
        <w:t xml:space="preserve">, an assumption has been made </w:t>
      </w:r>
      <w:r w:rsidR="00202B41">
        <w:t xml:space="preserve">that </w:t>
      </w:r>
      <w:r w:rsidR="00F34A68">
        <w:t>54</w:t>
      </w:r>
      <w:r w:rsidRPr="00A2734D">
        <w:t>%</w:t>
      </w:r>
      <w:r w:rsidRPr="00D70A1A">
        <w:t xml:space="preserve"> of</w:t>
      </w:r>
      <w:r>
        <w:t xml:space="preserve"> businesses are already compliant with this requirement, and therefore there would be no additional cost under the regulations. Therefore, this cost would apply to </w:t>
      </w:r>
      <w:r w:rsidR="00F16457">
        <w:t>13</w:t>
      </w:r>
      <w:r w:rsidR="00531F50">
        <w:t>5</w:t>
      </w:r>
      <w:r w:rsidR="00937269">
        <w:t xml:space="preserve"> stonemason</w:t>
      </w:r>
      <w:r w:rsidR="00F16457">
        <w:t xml:space="preserve"> </w:t>
      </w:r>
      <w:r>
        <w:t xml:space="preserve">businesses </w:t>
      </w:r>
      <w:proofErr w:type="gramStart"/>
      <w:r>
        <w:t>who</w:t>
      </w:r>
      <w:proofErr w:type="gramEnd"/>
      <w:r>
        <w:t xml:space="preserve"> are not currently compliant</w:t>
      </w:r>
      <w:r w:rsidR="00353726">
        <w:t>, totalling</w:t>
      </w:r>
      <w:r w:rsidR="002C1080">
        <w:t xml:space="preserve"> $</w:t>
      </w:r>
      <w:r w:rsidR="00F34A68">
        <w:t>3.</w:t>
      </w:r>
      <w:r w:rsidR="00531F50">
        <w:t>36</w:t>
      </w:r>
      <w:r w:rsidR="00F34A68">
        <w:t xml:space="preserve"> </w:t>
      </w:r>
      <w:r w:rsidR="002C1080">
        <w:t>million (</w:t>
      </w:r>
      <w:r w:rsidR="00DB0030">
        <w:t xml:space="preserve">assuming </w:t>
      </w:r>
      <w:r w:rsidR="002C1080">
        <w:t>$25,000 per non-compliant business).</w:t>
      </w:r>
      <w:r w:rsidR="00353726">
        <w:t xml:space="preserve"> </w:t>
      </w:r>
      <w:r w:rsidR="00AB2B04">
        <w:t xml:space="preserve">This assumption is based </w:t>
      </w:r>
      <w:r w:rsidR="00CF31DE">
        <w:t>on</w:t>
      </w:r>
      <w:r w:rsidR="00AB2B04">
        <w:t xml:space="preserve"> the fact that stonemason businesses employ 8.7 workers on average</w:t>
      </w:r>
      <w:r w:rsidR="00234111">
        <w:t>, according to WorkSafe data.</w:t>
      </w:r>
      <w:r w:rsidR="00AB2B04">
        <w:t xml:space="preserve"> Therefore</w:t>
      </w:r>
      <w:r w:rsidR="00234111">
        <w:t xml:space="preserve">, the small business cost estimate of </w:t>
      </w:r>
      <w:r w:rsidR="00AB2B04">
        <w:t>$25,000 is a reasonable cost assumption for</w:t>
      </w:r>
      <w:r w:rsidR="00E918F3">
        <w:t xml:space="preserve"> non-compliant </w:t>
      </w:r>
      <w:r w:rsidR="00AB2B04">
        <w:t xml:space="preserve">businesses to achieve </w:t>
      </w:r>
      <w:r w:rsidR="00020359">
        <w:t xml:space="preserve">basic </w:t>
      </w:r>
      <w:r w:rsidR="00AB2B04">
        <w:t>compliance.</w:t>
      </w:r>
      <w:r>
        <w:t xml:space="preserve"> </w:t>
      </w:r>
    </w:p>
    <w:p w14:paraId="3B80229A" w14:textId="49D9DCDF" w:rsidR="00A57345" w:rsidRPr="00D73E23" w:rsidRDefault="00A57345">
      <w:r w:rsidRPr="00CC6916">
        <w:rPr>
          <w:i/>
          <w:iCs/>
        </w:rPr>
        <w:t>Banning the use of recycled water that has not been adequately treated in an integrated water delivery system</w:t>
      </w:r>
      <w:r w:rsidR="00D73E23">
        <w:rPr>
          <w:i/>
          <w:iCs/>
        </w:rPr>
        <w:t xml:space="preserve"> </w:t>
      </w:r>
      <w:r w:rsidR="00C25F56">
        <w:t>– a</w:t>
      </w:r>
      <w:r w:rsidR="00D73E23">
        <w:t xml:space="preserve"> water treatment system is required to treat the water used in the wet cutting process</w:t>
      </w:r>
      <w:r w:rsidR="0069045A">
        <w:t xml:space="preserve"> if the business elects to</w:t>
      </w:r>
      <w:r w:rsidR="00202B41">
        <w:t xml:space="preserve"> </w:t>
      </w:r>
      <w:r w:rsidR="0069045A">
        <w:t>recycle water (rather than purchase fresh water and discharge it to the sewer system)</w:t>
      </w:r>
      <w:r w:rsidR="00D73E23">
        <w:t xml:space="preserve">. Based on feedback from consultation, where businesses have already implemented wet cutting practices, </w:t>
      </w:r>
      <w:r w:rsidR="0069045A">
        <w:t xml:space="preserve">many </w:t>
      </w:r>
      <w:r w:rsidR="008B7C38">
        <w:t xml:space="preserve">appear to </w:t>
      </w:r>
      <w:r w:rsidR="00D73E23">
        <w:t xml:space="preserve">have invested in water treatment systems. Therefore, the cost of implementing a water treatment system alongside the wet cutting equipment </w:t>
      </w:r>
      <w:r w:rsidR="00E3050E">
        <w:t xml:space="preserve">would </w:t>
      </w:r>
      <w:r w:rsidR="00D73E23">
        <w:t xml:space="preserve">only apply to businesses </w:t>
      </w:r>
      <w:proofErr w:type="gramStart"/>
      <w:r w:rsidR="00D73E23">
        <w:t>who</w:t>
      </w:r>
      <w:proofErr w:type="gramEnd"/>
      <w:r w:rsidR="00D73E23">
        <w:t xml:space="preserve"> are not currently compliant with wet cutting processes</w:t>
      </w:r>
      <w:r w:rsidR="00660B86">
        <w:t xml:space="preserve"> (</w:t>
      </w:r>
      <w:r w:rsidR="009B771C">
        <w:t xml:space="preserve">assumed to be </w:t>
      </w:r>
      <w:r w:rsidR="00F16457">
        <w:t>13</w:t>
      </w:r>
      <w:r w:rsidR="00531F50">
        <w:t>5</w:t>
      </w:r>
      <w:r w:rsidR="00660B86">
        <w:t xml:space="preserve"> businesses)</w:t>
      </w:r>
      <w:r w:rsidR="00E3050E">
        <w:t xml:space="preserve"> and decide to recycle their water rather than purchase fresh water</w:t>
      </w:r>
      <w:r w:rsidR="00D73E23">
        <w:t xml:space="preserve">. </w:t>
      </w:r>
      <w:r w:rsidR="00660B86">
        <w:t>It is estimated that the cost of purchasing water treatment or filtration unit is approximately $</w:t>
      </w:r>
      <w:r w:rsidR="009B771C">
        <w:t>5</w:t>
      </w:r>
      <w:r w:rsidR="00660B86">
        <w:t>0,000 for a basic unit</w:t>
      </w:r>
      <w:r w:rsidR="009B771C">
        <w:t>,</w:t>
      </w:r>
      <w:r w:rsidR="00F16457">
        <w:t xml:space="preserve"> based on consultation with a supplier of wet cutting machinery</w:t>
      </w:r>
      <w:r w:rsidR="00660B86">
        <w:t>.</w:t>
      </w:r>
      <w:r w:rsidR="00C70805">
        <w:t xml:space="preserve"> Given the difficulty in estimating the annual volume of water used by a stonemason business and the difference in cost</w:t>
      </w:r>
      <w:r w:rsidR="003901CA">
        <w:t xml:space="preserve"> between</w:t>
      </w:r>
      <w:r w:rsidR="00C70805">
        <w:t xml:space="preserve"> recycled water </w:t>
      </w:r>
      <w:r w:rsidR="003901CA">
        <w:t xml:space="preserve">and </w:t>
      </w:r>
      <w:r w:rsidR="00C70805">
        <w:t>fresh water, the water filtration unit has conservatively been assumed to apply industry wide, at a cost of $6.</w:t>
      </w:r>
      <w:r w:rsidR="00531F50">
        <w:t>7</w:t>
      </w:r>
      <w:r w:rsidR="00C70805">
        <w:t xml:space="preserve"> million. </w:t>
      </w:r>
    </w:p>
    <w:p w14:paraId="5C2D1BF1" w14:textId="5263B155" w:rsidR="006D043E" w:rsidRDefault="00A57345" w:rsidP="00C05256">
      <w:pPr>
        <w:pStyle w:val="Bullet1"/>
        <w:numPr>
          <w:ilvl w:val="0"/>
          <w:numId w:val="0"/>
        </w:numPr>
        <w:spacing w:before="0"/>
        <w:rPr>
          <w:rFonts w:asciiTheme="minorHAnsi" w:hAnsiTheme="minorHAnsi"/>
          <w:sz w:val="18"/>
          <w:szCs w:val="18"/>
        </w:rPr>
      </w:pPr>
      <w:r w:rsidRPr="00CC6916">
        <w:rPr>
          <w:rFonts w:asciiTheme="minorHAnsi" w:hAnsiTheme="minorHAnsi"/>
          <w:i/>
          <w:iCs/>
          <w:sz w:val="18"/>
          <w:szCs w:val="18"/>
        </w:rPr>
        <w:t>Banning the use of compressed air for personal or area cleaning</w:t>
      </w:r>
      <w:r w:rsidR="00C25F56">
        <w:rPr>
          <w:rFonts w:asciiTheme="minorHAnsi" w:hAnsiTheme="minorHAnsi"/>
          <w:i/>
          <w:iCs/>
          <w:sz w:val="18"/>
          <w:szCs w:val="18"/>
        </w:rPr>
        <w:t xml:space="preserve"> </w:t>
      </w:r>
      <w:r w:rsidR="00C25F56">
        <w:t xml:space="preserve">– </w:t>
      </w:r>
      <w:r w:rsidRPr="00CC6916">
        <w:rPr>
          <w:rFonts w:asciiTheme="minorHAnsi" w:hAnsiTheme="minorHAnsi"/>
          <w:i/>
          <w:iCs/>
          <w:sz w:val="18"/>
          <w:szCs w:val="18"/>
        </w:rPr>
        <w:t xml:space="preserve"> </w:t>
      </w:r>
      <w:r w:rsidR="00C05256" w:rsidRPr="00CC6916">
        <w:rPr>
          <w:rFonts w:asciiTheme="minorHAnsi" w:hAnsiTheme="minorHAnsi"/>
          <w:sz w:val="18"/>
          <w:szCs w:val="18"/>
        </w:rPr>
        <w:t xml:space="preserve">Whilst a change to wet cutting would </w:t>
      </w:r>
      <w:r w:rsidR="009A4AD0">
        <w:rPr>
          <w:rFonts w:asciiTheme="minorHAnsi" w:hAnsiTheme="minorHAnsi"/>
          <w:sz w:val="18"/>
          <w:szCs w:val="18"/>
        </w:rPr>
        <w:t>significantly reduce</w:t>
      </w:r>
      <w:r w:rsidR="00C05256" w:rsidRPr="00CC6916">
        <w:rPr>
          <w:rFonts w:asciiTheme="minorHAnsi" w:hAnsiTheme="minorHAnsi"/>
          <w:sz w:val="18"/>
          <w:szCs w:val="18"/>
        </w:rPr>
        <w:t xml:space="preserve"> the amount of dust</w:t>
      </w:r>
      <w:r w:rsidR="009A4AD0">
        <w:rPr>
          <w:rFonts w:asciiTheme="minorHAnsi" w:hAnsiTheme="minorHAnsi"/>
          <w:sz w:val="18"/>
          <w:szCs w:val="18"/>
        </w:rPr>
        <w:t xml:space="preserve"> in workplaces</w:t>
      </w:r>
      <w:r w:rsidR="00C05256" w:rsidRPr="00CC6916">
        <w:rPr>
          <w:rFonts w:asciiTheme="minorHAnsi" w:hAnsiTheme="minorHAnsi"/>
          <w:sz w:val="18"/>
          <w:szCs w:val="18"/>
        </w:rPr>
        <w:t xml:space="preserve">, </w:t>
      </w:r>
      <w:r w:rsidR="00DB0030">
        <w:rPr>
          <w:rFonts w:asciiTheme="minorHAnsi" w:hAnsiTheme="minorHAnsi"/>
          <w:sz w:val="18"/>
          <w:szCs w:val="18"/>
        </w:rPr>
        <w:t>two</w:t>
      </w:r>
      <w:r w:rsidR="00DB0030" w:rsidRPr="00CC6916">
        <w:rPr>
          <w:rFonts w:asciiTheme="minorHAnsi" w:hAnsiTheme="minorHAnsi"/>
          <w:sz w:val="18"/>
          <w:szCs w:val="18"/>
        </w:rPr>
        <w:t xml:space="preserve"> </w:t>
      </w:r>
      <w:r w:rsidR="00C05256" w:rsidRPr="00CC6916">
        <w:rPr>
          <w:rFonts w:asciiTheme="minorHAnsi" w:hAnsiTheme="minorHAnsi"/>
          <w:sz w:val="18"/>
          <w:szCs w:val="18"/>
        </w:rPr>
        <w:t xml:space="preserve">of the 9 businesses consulted indicated they still use compressed air to dust some surfaces and clean clothes. If this was banned entirely, businesses estimated the cost would </w:t>
      </w:r>
      <w:r w:rsidR="00A022C5" w:rsidRPr="00CC6916">
        <w:rPr>
          <w:rFonts w:asciiTheme="minorHAnsi" w:hAnsiTheme="minorHAnsi"/>
          <w:sz w:val="18"/>
          <w:szCs w:val="18"/>
        </w:rPr>
        <w:t>be approximately $25 per person for 1 hour per day</w:t>
      </w:r>
      <w:r w:rsidR="00A022C5" w:rsidRPr="000E77F0">
        <w:rPr>
          <w:rFonts w:asciiTheme="minorHAnsi" w:hAnsiTheme="minorHAnsi"/>
          <w:sz w:val="18"/>
          <w:szCs w:val="18"/>
        </w:rPr>
        <w:t xml:space="preserve">. </w:t>
      </w:r>
      <w:r w:rsidR="00306B86" w:rsidRPr="00306B86">
        <w:rPr>
          <w:rFonts w:asciiTheme="minorHAnsi" w:hAnsiTheme="minorHAnsi"/>
          <w:sz w:val="18"/>
          <w:szCs w:val="18"/>
        </w:rPr>
        <w:t>WorkSafe’s internally commissioned survey of stonemason business estimated that the average number of employees per business was 8.7</w:t>
      </w:r>
      <w:r w:rsidR="00306B86">
        <w:rPr>
          <w:rFonts w:asciiTheme="minorHAnsi" w:hAnsiTheme="minorHAnsi"/>
          <w:sz w:val="18"/>
          <w:szCs w:val="18"/>
        </w:rPr>
        <w:t>. This equates to approximately $218 per day per businesses. Assuming 252 working days per year this is $55,000 per business. With</w:t>
      </w:r>
      <w:r w:rsidR="00A022C5" w:rsidRPr="000E77F0">
        <w:rPr>
          <w:rFonts w:asciiTheme="minorHAnsi" w:hAnsiTheme="minorHAnsi"/>
          <w:sz w:val="18"/>
          <w:szCs w:val="18"/>
        </w:rPr>
        <w:t xml:space="preserve"> 25% of businesses</w:t>
      </w:r>
      <w:r w:rsidR="00306B86">
        <w:rPr>
          <w:rFonts w:asciiTheme="minorHAnsi" w:hAnsiTheme="minorHAnsi"/>
          <w:sz w:val="18"/>
          <w:szCs w:val="18"/>
        </w:rPr>
        <w:t xml:space="preserve"> currently using compressed air for cleaning this would cost $4.1 million industry wide</w:t>
      </w:r>
      <w:r w:rsidR="00A022C5" w:rsidRPr="000E77F0">
        <w:rPr>
          <w:rFonts w:asciiTheme="minorHAnsi" w:hAnsiTheme="minorHAnsi"/>
          <w:sz w:val="18"/>
          <w:szCs w:val="18"/>
        </w:rPr>
        <w:t>.</w:t>
      </w:r>
      <w:r w:rsidR="00A022C5" w:rsidRPr="00CC6916">
        <w:rPr>
          <w:rFonts w:asciiTheme="minorHAnsi" w:hAnsiTheme="minorHAnsi"/>
          <w:sz w:val="18"/>
          <w:szCs w:val="18"/>
        </w:rPr>
        <w:t xml:space="preserve"> </w:t>
      </w:r>
    </w:p>
    <w:p w14:paraId="7F3409EC" w14:textId="3AEC137C" w:rsidR="00C05256" w:rsidRPr="00CC6916" w:rsidRDefault="00C05256" w:rsidP="00CC6916">
      <w:pPr>
        <w:pStyle w:val="Bullet1"/>
        <w:numPr>
          <w:ilvl w:val="0"/>
          <w:numId w:val="0"/>
        </w:numPr>
        <w:spacing w:before="0"/>
        <w:rPr>
          <w:rFonts w:asciiTheme="minorHAnsi" w:hAnsiTheme="minorHAnsi"/>
          <w:i/>
          <w:iCs/>
          <w:sz w:val="18"/>
          <w:szCs w:val="18"/>
        </w:rPr>
      </w:pPr>
    </w:p>
    <w:p w14:paraId="0FBEDA4A" w14:textId="1C32CD81" w:rsidR="003C087F" w:rsidRPr="00A2734D" w:rsidRDefault="00835E3B" w:rsidP="00E618C6">
      <w:pPr>
        <w:rPr>
          <w:rFonts w:asciiTheme="minorHAnsi" w:hAnsiTheme="minorHAnsi"/>
        </w:rPr>
      </w:pPr>
      <w:r w:rsidRPr="00620690">
        <w:rPr>
          <w:rFonts w:asciiTheme="minorHAnsi" w:hAnsiTheme="minorHAnsi"/>
          <w:i/>
          <w:iCs/>
        </w:rPr>
        <w:t>R</w:t>
      </w:r>
      <w:r w:rsidR="00A57345" w:rsidRPr="00620690">
        <w:rPr>
          <w:rFonts w:asciiTheme="minorHAnsi" w:hAnsiTheme="minorHAnsi"/>
          <w:i/>
          <w:iCs/>
        </w:rPr>
        <w:t>equirement for employers to undertake a risk assessment where prescribed silica processes are to be undertaken to determine if it is high risk, and for those</w:t>
      </w:r>
      <w:r w:rsidR="00A57345" w:rsidRPr="000C74B1">
        <w:rPr>
          <w:rFonts w:asciiTheme="minorHAnsi" w:hAnsiTheme="minorHAnsi"/>
          <w:i/>
          <w:iCs/>
        </w:rPr>
        <w:t xml:space="preserve"> deemed high risk, to prepare a silica hazar</w:t>
      </w:r>
      <w:r w:rsidR="00A57345" w:rsidRPr="00255C30">
        <w:rPr>
          <w:rFonts w:asciiTheme="minorHAnsi" w:hAnsiTheme="minorHAnsi"/>
          <w:i/>
          <w:iCs/>
        </w:rPr>
        <w:t xml:space="preserve">d control statement </w:t>
      </w:r>
      <w:r w:rsidR="00952C44">
        <w:rPr>
          <w:rFonts w:asciiTheme="minorHAnsi" w:hAnsiTheme="minorHAnsi"/>
        </w:rPr>
        <w:t xml:space="preserve">- </w:t>
      </w:r>
      <w:r w:rsidR="00827516">
        <w:t>According to WorkSafe, the requirement to undertake a risk assessment under the proposed Regulations would involve reviewing current processes to consider whether, in an uncontrolled environment, these processes would</w:t>
      </w:r>
      <w:r w:rsidR="009A4AD0">
        <w:t xml:space="preserve"> result in a risk to the health of employees </w:t>
      </w:r>
      <w:r w:rsidR="00620A35">
        <w:t>due to</w:t>
      </w:r>
      <w:r w:rsidR="009A4AD0">
        <w:t xml:space="preserve"> </w:t>
      </w:r>
      <w:r w:rsidR="00827516">
        <w:t>exceed</w:t>
      </w:r>
      <w:r w:rsidR="00620A35">
        <w:t>ing</w:t>
      </w:r>
      <w:r w:rsidR="00827516">
        <w:t xml:space="preserve"> the exposure standard, and therefore be considered high risk. </w:t>
      </w:r>
      <w:r w:rsidR="00952C44">
        <w:t xml:space="preserve">It is assumed that this would take approximately two hours of employee time at a </w:t>
      </w:r>
      <w:r w:rsidR="00952C44" w:rsidRPr="00952C44">
        <w:t xml:space="preserve">cost of $50 per hour, per person for the business, including the average Victorian hourly wage rate of </w:t>
      </w:r>
      <w:r w:rsidR="009A4AD0">
        <w:t>$</w:t>
      </w:r>
      <w:r w:rsidR="00952C44" w:rsidRPr="00952C44">
        <w:t>34</w:t>
      </w:r>
      <w:r w:rsidR="009A4AD0">
        <w:t xml:space="preserve"> per hour</w:t>
      </w:r>
      <w:r w:rsidR="00952C44" w:rsidRPr="00952C44">
        <w:t xml:space="preserve">, plus overheads and on-costs of 50%. </w:t>
      </w:r>
    </w:p>
    <w:p w14:paraId="0EBAA96A" w14:textId="2D2E20B6" w:rsidR="003D1414" w:rsidRDefault="00E618C6" w:rsidP="00E618C6">
      <w:r>
        <w:t xml:space="preserve">However, as outlined above, undertaking a comprehensive risk assessment is only likely to apply to </w:t>
      </w:r>
      <w:r w:rsidR="00E97615">
        <w:t>a proportion</w:t>
      </w:r>
      <w:r>
        <w:t xml:space="preserve"> of businesses outside the stonemason industry. </w:t>
      </w:r>
      <w:r w:rsidR="00BE2C6D">
        <w:t>Therefore,</w:t>
      </w:r>
      <w:r>
        <w:t xml:space="preserve"> this cost of $</w:t>
      </w:r>
      <w:r w:rsidR="00952C44">
        <w:t>100</w:t>
      </w:r>
      <w:r>
        <w:t xml:space="preserve"> has only been applied to </w:t>
      </w:r>
      <w:r w:rsidR="00E97615">
        <w:t>37</w:t>
      </w:r>
      <w:r w:rsidR="003B604B">
        <w:t>%</w:t>
      </w:r>
      <w:r>
        <w:t>of the total earth resources</w:t>
      </w:r>
      <w:r w:rsidR="00E97615">
        <w:t xml:space="preserve"> businesses</w:t>
      </w:r>
      <w:r>
        <w:t xml:space="preserve">, </w:t>
      </w:r>
      <w:r w:rsidR="00E97615">
        <w:t>and 10</w:t>
      </w:r>
      <w:r w:rsidR="003B604B">
        <w:t>%</w:t>
      </w:r>
      <w:r w:rsidR="00E97615">
        <w:t xml:space="preserve"> of the </w:t>
      </w:r>
      <w:r>
        <w:t xml:space="preserve">manufacturing and construction industries. </w:t>
      </w:r>
      <w:r w:rsidR="00BE2C6D">
        <w:t>This requirement would need to be undertaken for any new or altered process, which in industries where there is more variability in the tasks undertaken, such as construction, this would be more frequent and has therefore been costed annually across ten years. Where processes are more stable, including for earth resources and stonemason businesses, this cost has been applied twice over 10 years. This gives a</w:t>
      </w:r>
      <w:r w:rsidR="00E97615" w:rsidRPr="00620690">
        <w:t xml:space="preserve"> total cost of $</w:t>
      </w:r>
      <w:r w:rsidR="00BE2C6D" w:rsidRPr="00A2734D">
        <w:t>2.</w:t>
      </w:r>
      <w:r w:rsidR="00850D92">
        <w:t>8</w:t>
      </w:r>
      <w:r w:rsidR="00E97615" w:rsidRPr="00620690">
        <w:t xml:space="preserve"> million</w:t>
      </w:r>
      <w:r w:rsidR="00F52921">
        <w:t xml:space="preserve"> over ten years</w:t>
      </w:r>
      <w:r w:rsidR="00E97615" w:rsidRPr="00620690">
        <w:t>.</w:t>
      </w:r>
      <w:r w:rsidR="00E97615">
        <w:t xml:space="preserve"> </w:t>
      </w:r>
    </w:p>
    <w:p w14:paraId="654AC8BA" w14:textId="7E6901A1" w:rsidR="00E618C6" w:rsidRPr="00A2734D" w:rsidRDefault="00E618C6" w:rsidP="00E618C6">
      <w:r>
        <w:lastRenderedPageBreak/>
        <w:t xml:space="preserve">For the remaining businesses, it is likely that a basic assessment and documentation of the potential risks related to RCS on the site they are working will fulfil the requirements under the Regulations. This is anticipated to take approximately one hour </w:t>
      </w:r>
      <w:r w:rsidRPr="00E618C6">
        <w:t>a</w:t>
      </w:r>
      <w:r>
        <w:t>t a</w:t>
      </w:r>
      <w:r w:rsidRPr="00E618C6">
        <w:t xml:space="preserve"> cost of $50 per hour, </w:t>
      </w:r>
      <w:r>
        <w:t>for one employee</w:t>
      </w:r>
      <w:r w:rsidR="00BE2C6D">
        <w:t>.</w:t>
      </w:r>
      <w:r w:rsidR="003D1414">
        <w:t xml:space="preserve"> This</w:t>
      </w:r>
      <w:r w:rsidR="00645C8A">
        <w:t xml:space="preserve"> is assumed to</w:t>
      </w:r>
      <w:r w:rsidR="009A4AD0">
        <w:t xml:space="preserve"> be undertaken</w:t>
      </w:r>
      <w:r w:rsidR="00645C8A">
        <w:t xml:space="preserve"> </w:t>
      </w:r>
      <w:r w:rsidR="00BE2C6D">
        <w:t>annually</w:t>
      </w:r>
      <w:r w:rsidR="00645C8A">
        <w:t xml:space="preserve"> across the ten</w:t>
      </w:r>
      <w:r w:rsidR="00BE2C6D">
        <w:t>-</w:t>
      </w:r>
      <w:r w:rsidR="00645C8A">
        <w:t xml:space="preserve">year period, with </w:t>
      </w:r>
      <w:r w:rsidR="003D1414">
        <w:t>a total cost of $</w:t>
      </w:r>
      <w:r w:rsidR="00BE2C6D">
        <w:t>12.5</w:t>
      </w:r>
      <w:r w:rsidR="003D1414">
        <w:t xml:space="preserve"> million</w:t>
      </w:r>
      <w:r w:rsidR="00F52921">
        <w:t xml:space="preserve"> over ten years</w:t>
      </w:r>
      <w:r w:rsidR="003D1414">
        <w:t xml:space="preserve">. </w:t>
      </w:r>
    </w:p>
    <w:p w14:paraId="13D2A5B1" w14:textId="301C58C7" w:rsidR="00952C44" w:rsidRDefault="00952C44" w:rsidP="00952C44">
      <w:pPr>
        <w:rPr>
          <w:rFonts w:asciiTheme="minorHAnsi" w:hAnsiTheme="minorHAnsi"/>
        </w:rPr>
      </w:pPr>
      <w:r w:rsidRPr="00B33D49">
        <w:rPr>
          <w:rFonts w:asciiTheme="minorHAnsi" w:hAnsiTheme="minorHAnsi"/>
        </w:rPr>
        <w:t>Across all businesses undertaking silica processes, it is estimated that 50% of businesses already have either formal or informal risk assessment processes in place, based on consultations undertaken. Therefore, th</w:t>
      </w:r>
      <w:r w:rsidR="00BE2C6D">
        <w:rPr>
          <w:rFonts w:asciiTheme="minorHAnsi" w:hAnsiTheme="minorHAnsi"/>
        </w:rPr>
        <w:t>e above</w:t>
      </w:r>
      <w:r w:rsidRPr="00B33D49">
        <w:rPr>
          <w:rFonts w:asciiTheme="minorHAnsi" w:hAnsiTheme="minorHAnsi"/>
        </w:rPr>
        <w:t xml:space="preserve"> cost</w:t>
      </w:r>
      <w:r w:rsidR="00BE2C6D">
        <w:rPr>
          <w:rFonts w:asciiTheme="minorHAnsi" w:hAnsiTheme="minorHAnsi"/>
        </w:rPr>
        <w:t>s</w:t>
      </w:r>
      <w:r w:rsidRPr="00B33D49">
        <w:rPr>
          <w:rFonts w:asciiTheme="minorHAnsi" w:hAnsiTheme="minorHAnsi"/>
        </w:rPr>
        <w:t xml:space="preserve"> will apply to 50% of all businesses. </w:t>
      </w:r>
      <w:r w:rsidRPr="00CC6916">
        <w:rPr>
          <w:rFonts w:asciiTheme="minorHAnsi" w:hAnsiTheme="minorHAnsi"/>
        </w:rPr>
        <w:t xml:space="preserve"> </w:t>
      </w:r>
    </w:p>
    <w:p w14:paraId="52F98D24" w14:textId="1CFF376D" w:rsidR="00BC255B" w:rsidRDefault="00835E3B" w:rsidP="00CC6916">
      <w:pPr>
        <w:rPr>
          <w:rFonts w:asciiTheme="minorHAnsi" w:hAnsiTheme="minorHAnsi"/>
          <w:color w:val="000000" w:themeColor="text1"/>
        </w:rPr>
      </w:pPr>
      <w:r w:rsidRPr="00CC6916">
        <w:rPr>
          <w:rFonts w:asciiTheme="minorHAnsi" w:hAnsiTheme="minorHAnsi"/>
        </w:rPr>
        <w:t>Where a process is deemed to be high risk, and preparation of a hazard control statement is required, this is considered to be less of a</w:t>
      </w:r>
      <w:r w:rsidR="00C25F56">
        <w:rPr>
          <w:rFonts w:asciiTheme="minorHAnsi" w:hAnsiTheme="minorHAnsi"/>
        </w:rPr>
        <w:t xml:space="preserve"> burden for</w:t>
      </w:r>
      <w:r w:rsidRPr="00CC6916">
        <w:rPr>
          <w:rFonts w:asciiTheme="minorHAnsi" w:hAnsiTheme="minorHAnsi"/>
        </w:rPr>
        <w:t xml:space="preserve"> businesses, as a number mentioned in consultation that while they may not undertake regular risk assessments, there are standard operating manuals or procedure documentation in place at the workplace, which would meet the requirements of a hazard control statement. Therefore</w:t>
      </w:r>
      <w:r w:rsidR="00E74C7E" w:rsidRPr="00CC6916">
        <w:rPr>
          <w:rFonts w:asciiTheme="minorHAnsi" w:hAnsiTheme="minorHAnsi"/>
        </w:rPr>
        <w:t>,</w:t>
      </w:r>
      <w:r w:rsidRPr="00CC6916">
        <w:rPr>
          <w:rFonts w:asciiTheme="minorHAnsi" w:hAnsiTheme="minorHAnsi"/>
        </w:rPr>
        <w:t xml:space="preserve"> it is likely to impact </w:t>
      </w:r>
      <w:r w:rsidR="000E77F0">
        <w:rPr>
          <w:rFonts w:asciiTheme="minorHAnsi" w:hAnsiTheme="minorHAnsi"/>
        </w:rPr>
        <w:t>30</w:t>
      </w:r>
      <w:r w:rsidRPr="00CC6916">
        <w:rPr>
          <w:rFonts w:asciiTheme="minorHAnsi" w:hAnsiTheme="minorHAnsi"/>
        </w:rPr>
        <w:t xml:space="preserve">% of businesses who </w:t>
      </w:r>
      <w:r w:rsidRPr="000E77F0">
        <w:rPr>
          <w:rFonts w:asciiTheme="minorHAnsi" w:hAnsiTheme="minorHAnsi"/>
          <w:color w:val="000000" w:themeColor="text1"/>
        </w:rPr>
        <w:t xml:space="preserve">currently do not have this documentation in place currently, and who undertake high risk processes. </w:t>
      </w:r>
    </w:p>
    <w:p w14:paraId="7C73AC2B" w14:textId="536CB4BA" w:rsidR="00A57345" w:rsidRPr="00CC6916" w:rsidRDefault="00835E3B" w:rsidP="00CC6916">
      <w:pPr>
        <w:rPr>
          <w:rFonts w:asciiTheme="minorHAnsi" w:hAnsiTheme="minorHAnsi"/>
          <w:color w:val="FF0000"/>
        </w:rPr>
      </w:pPr>
      <w:r w:rsidRPr="000E77F0">
        <w:rPr>
          <w:rFonts w:asciiTheme="minorHAnsi" w:hAnsiTheme="minorHAnsi"/>
          <w:color w:val="000000" w:themeColor="text1"/>
        </w:rPr>
        <w:t xml:space="preserve">It is estimated that the cost to prepare </w:t>
      </w:r>
      <w:r w:rsidR="003D1414" w:rsidRPr="00BC255B">
        <w:rPr>
          <w:rFonts w:asciiTheme="minorHAnsi" w:hAnsiTheme="minorHAnsi"/>
          <w:color w:val="000000" w:themeColor="text1"/>
        </w:rPr>
        <w:t>a</w:t>
      </w:r>
      <w:r w:rsidRPr="000E77F0">
        <w:rPr>
          <w:rFonts w:asciiTheme="minorHAnsi" w:hAnsiTheme="minorHAnsi"/>
          <w:color w:val="000000" w:themeColor="text1"/>
        </w:rPr>
        <w:t xml:space="preserve"> hazard control </w:t>
      </w:r>
      <w:r w:rsidR="00660202">
        <w:rPr>
          <w:rFonts w:asciiTheme="minorHAnsi" w:hAnsiTheme="minorHAnsi"/>
          <w:color w:val="000000" w:themeColor="text1"/>
        </w:rPr>
        <w:t>statement</w:t>
      </w:r>
      <w:r w:rsidR="00660202" w:rsidRPr="000E77F0">
        <w:rPr>
          <w:rFonts w:asciiTheme="minorHAnsi" w:hAnsiTheme="minorHAnsi"/>
          <w:color w:val="000000" w:themeColor="text1"/>
        </w:rPr>
        <w:t xml:space="preserve"> </w:t>
      </w:r>
      <w:r w:rsidRPr="000E77F0">
        <w:rPr>
          <w:rFonts w:asciiTheme="minorHAnsi" w:hAnsiTheme="minorHAnsi"/>
          <w:color w:val="000000" w:themeColor="text1"/>
        </w:rPr>
        <w:t>is approximately $</w:t>
      </w:r>
      <w:r w:rsidRPr="00BC255B">
        <w:rPr>
          <w:rFonts w:asciiTheme="minorHAnsi" w:hAnsiTheme="minorHAnsi"/>
          <w:color w:val="000000" w:themeColor="text1"/>
        </w:rPr>
        <w:t>2</w:t>
      </w:r>
      <w:r w:rsidR="00BC255B" w:rsidRPr="00A2734D">
        <w:rPr>
          <w:rFonts w:asciiTheme="minorHAnsi" w:hAnsiTheme="minorHAnsi"/>
          <w:color w:val="000000" w:themeColor="text1"/>
        </w:rPr>
        <w:t>00</w:t>
      </w:r>
      <w:r w:rsidRPr="000E77F0">
        <w:rPr>
          <w:rFonts w:asciiTheme="minorHAnsi" w:hAnsiTheme="minorHAnsi"/>
          <w:color w:val="000000" w:themeColor="text1"/>
        </w:rPr>
        <w:t xml:space="preserve"> per document</w:t>
      </w:r>
      <w:r w:rsidR="003D1414" w:rsidRPr="00BC255B">
        <w:rPr>
          <w:rFonts w:asciiTheme="minorHAnsi" w:hAnsiTheme="minorHAnsi"/>
          <w:color w:val="000000" w:themeColor="text1"/>
        </w:rPr>
        <w:t>.</w:t>
      </w:r>
      <w:r w:rsidR="00BC255B" w:rsidRPr="00BC255B">
        <w:rPr>
          <w:rFonts w:asciiTheme="minorHAnsi" w:hAnsiTheme="minorHAnsi"/>
          <w:color w:val="000000" w:themeColor="text1"/>
        </w:rPr>
        <w:t xml:space="preserve"> This</w:t>
      </w:r>
      <w:r w:rsidR="00BC255B">
        <w:rPr>
          <w:rFonts w:asciiTheme="minorHAnsi" w:hAnsiTheme="minorHAnsi"/>
          <w:color w:val="000000" w:themeColor="text1"/>
        </w:rPr>
        <w:t xml:space="preserve"> is based on advice from WorkSafe, considering the process to complete a Safe Work Method Statement which is an equivalent document. The $200 includes 2 hours of employee time, as well as a $100 template fee.</w:t>
      </w:r>
      <w:r w:rsidR="003D1414">
        <w:rPr>
          <w:rFonts w:asciiTheme="minorHAnsi" w:hAnsiTheme="minorHAnsi"/>
          <w:color w:val="000000" w:themeColor="text1"/>
        </w:rPr>
        <w:t xml:space="preserve"> Once again, this requirement will apply to all stonemason businesses as well as </w:t>
      </w:r>
      <w:r w:rsidR="00BC255B">
        <w:t>37% of the total earth resources businesses, and 10% of the manufacturing and construction businesses. Assuming this will take place</w:t>
      </w:r>
      <w:r w:rsidR="00BE2C6D">
        <w:t xml:space="preserve"> </w:t>
      </w:r>
      <w:r w:rsidR="00A62DD2">
        <w:t>annually</w:t>
      </w:r>
      <w:r w:rsidR="00BC255B">
        <w:t xml:space="preserve"> across the ten year period, this has a total cost of $</w:t>
      </w:r>
      <w:r w:rsidR="00BE2C6D">
        <w:t>3.6</w:t>
      </w:r>
      <w:r w:rsidR="00BC255B">
        <w:t xml:space="preserve"> million</w:t>
      </w:r>
      <w:r w:rsidR="00F52921">
        <w:t xml:space="preserve"> over ten years</w:t>
      </w:r>
      <w:r w:rsidR="00BC255B">
        <w:t xml:space="preserve">. </w:t>
      </w:r>
    </w:p>
    <w:p w14:paraId="28E25E34" w14:textId="640283E2" w:rsidR="000E77F0" w:rsidRDefault="000E77F0" w:rsidP="00D144D1">
      <w:pPr>
        <w:rPr>
          <w:rFonts w:asciiTheme="minorHAnsi" w:hAnsiTheme="minorHAnsi"/>
          <w:color w:val="000000" w:themeColor="text1"/>
        </w:rPr>
      </w:pPr>
      <w:r w:rsidRPr="00100981">
        <w:rPr>
          <w:rFonts w:asciiTheme="minorHAnsi" w:hAnsiTheme="minorHAnsi"/>
        </w:rPr>
        <w:t xml:space="preserve">The risk assessment process will require all </w:t>
      </w:r>
      <w:r w:rsidR="003D1414">
        <w:rPr>
          <w:rFonts w:asciiTheme="minorHAnsi" w:hAnsiTheme="minorHAnsi"/>
        </w:rPr>
        <w:t xml:space="preserve">impacted </w:t>
      </w:r>
      <w:r w:rsidRPr="00100981">
        <w:rPr>
          <w:rFonts w:asciiTheme="minorHAnsi" w:hAnsiTheme="minorHAnsi"/>
        </w:rPr>
        <w:t>businesses to undertake atmospheric monitoring</w:t>
      </w:r>
      <w:r w:rsidR="003D1414">
        <w:rPr>
          <w:rFonts w:asciiTheme="minorHAnsi" w:hAnsiTheme="minorHAnsi"/>
        </w:rPr>
        <w:t>. Business</w:t>
      </w:r>
      <w:r w:rsidR="00DB0030">
        <w:rPr>
          <w:rFonts w:asciiTheme="minorHAnsi" w:hAnsiTheme="minorHAnsi"/>
        </w:rPr>
        <w:t>es</w:t>
      </w:r>
      <w:r w:rsidR="003D1414">
        <w:rPr>
          <w:rFonts w:asciiTheme="minorHAnsi" w:hAnsiTheme="minorHAnsi"/>
        </w:rPr>
        <w:t xml:space="preserve"> indicate</w:t>
      </w:r>
      <w:r w:rsidR="00DB0030">
        <w:rPr>
          <w:rFonts w:asciiTheme="minorHAnsi" w:hAnsiTheme="minorHAnsi"/>
        </w:rPr>
        <w:t>d</w:t>
      </w:r>
      <w:r w:rsidR="003D1414">
        <w:rPr>
          <w:rFonts w:asciiTheme="minorHAnsi" w:hAnsiTheme="minorHAnsi"/>
        </w:rPr>
        <w:t xml:space="preserve"> that</w:t>
      </w:r>
      <w:r w:rsidR="003D1414" w:rsidRPr="003D1414">
        <w:rPr>
          <w:rFonts w:asciiTheme="minorHAnsi" w:hAnsiTheme="minorHAnsi"/>
        </w:rPr>
        <w:t xml:space="preserve"> average cost to undertake atmospheric monitoring </w:t>
      </w:r>
      <w:r w:rsidR="003D1414">
        <w:rPr>
          <w:rFonts w:asciiTheme="minorHAnsi" w:hAnsiTheme="minorHAnsi"/>
        </w:rPr>
        <w:t>i</w:t>
      </w:r>
      <w:r w:rsidR="003D1414" w:rsidRPr="003D1414">
        <w:rPr>
          <w:rFonts w:asciiTheme="minorHAnsi" w:hAnsiTheme="minorHAnsi"/>
        </w:rPr>
        <w:t>s $4,000</w:t>
      </w:r>
      <w:r w:rsidR="003D1414">
        <w:rPr>
          <w:rFonts w:asciiTheme="minorHAnsi" w:hAnsiTheme="minorHAnsi"/>
        </w:rPr>
        <w:t>.</w:t>
      </w:r>
      <w:r w:rsidR="003D1414" w:rsidRPr="003D1414">
        <w:rPr>
          <w:rFonts w:asciiTheme="minorHAnsi" w:hAnsiTheme="minorHAnsi"/>
        </w:rPr>
        <w:t xml:space="preserve"> It is expected that currently non-compliant businesses </w:t>
      </w:r>
      <w:r w:rsidR="003D1414">
        <w:rPr>
          <w:rFonts w:asciiTheme="minorHAnsi" w:hAnsiTheme="minorHAnsi"/>
        </w:rPr>
        <w:t xml:space="preserve">would face this additional cost under the Regulations, as </w:t>
      </w:r>
      <w:r w:rsidR="00145EEF">
        <w:rPr>
          <w:rFonts w:asciiTheme="minorHAnsi" w:hAnsiTheme="minorHAnsi"/>
        </w:rPr>
        <w:t>this is a</w:t>
      </w:r>
      <w:r w:rsidR="00620690">
        <w:rPr>
          <w:rFonts w:asciiTheme="minorHAnsi" w:hAnsiTheme="minorHAnsi"/>
        </w:rPr>
        <w:t xml:space="preserve"> current</w:t>
      </w:r>
      <w:r w:rsidR="00145EEF">
        <w:rPr>
          <w:rFonts w:asciiTheme="minorHAnsi" w:hAnsiTheme="minorHAnsi"/>
        </w:rPr>
        <w:t xml:space="preserve"> requirement of the OHS Regulations. </w:t>
      </w:r>
      <w:r w:rsidR="00145EEF">
        <w:rPr>
          <w:rFonts w:asciiTheme="minorHAnsi" w:hAnsiTheme="minorHAnsi"/>
          <w:color w:val="000000" w:themeColor="text1"/>
        </w:rPr>
        <w:t xml:space="preserve">Once again, this requirement will apply to all stonemason businesses as well as the </w:t>
      </w:r>
      <w:r w:rsidR="00BC255B">
        <w:t>37% of the total earth resources businesses, and 10% of the manufacturing and construction businesses</w:t>
      </w:r>
      <w:r w:rsidR="00145EEF">
        <w:rPr>
          <w:rFonts w:asciiTheme="minorHAnsi" w:hAnsiTheme="minorHAnsi"/>
          <w:color w:val="000000" w:themeColor="text1"/>
        </w:rPr>
        <w:t xml:space="preserve"> who undertake more direct processes involving exposure to RCS.</w:t>
      </w:r>
      <w:r w:rsidR="00A62DD2">
        <w:rPr>
          <w:rFonts w:asciiTheme="minorHAnsi" w:hAnsiTheme="minorHAnsi"/>
          <w:color w:val="000000" w:themeColor="text1"/>
        </w:rPr>
        <w:t xml:space="preserve"> However whilst this would be a requirement </w:t>
      </w:r>
      <w:r w:rsidR="00AA6242">
        <w:rPr>
          <w:rFonts w:asciiTheme="minorHAnsi" w:hAnsiTheme="minorHAnsi"/>
          <w:color w:val="000000" w:themeColor="text1"/>
        </w:rPr>
        <w:t>for stonemasons</w:t>
      </w:r>
      <w:r w:rsidR="00A62DD2">
        <w:rPr>
          <w:rFonts w:asciiTheme="minorHAnsi" w:hAnsiTheme="minorHAnsi"/>
          <w:color w:val="000000" w:themeColor="text1"/>
        </w:rPr>
        <w:t xml:space="preserve"> to complete every 6 months, for non-stonemason businesses this will only be necessary when there is uncertainty as to whether the exposure standard may be exceeded for a certain process. Therefore, it is assumed that for non-stonemason businesses this will align with the frequency of the risk assessments.</w:t>
      </w:r>
      <w:r w:rsidR="00145EEF">
        <w:rPr>
          <w:rFonts w:asciiTheme="minorHAnsi" w:hAnsiTheme="minorHAnsi"/>
          <w:color w:val="000000" w:themeColor="text1"/>
        </w:rPr>
        <w:t xml:space="preserve"> </w:t>
      </w:r>
      <w:r w:rsidR="00A62DD2">
        <w:rPr>
          <w:rFonts w:asciiTheme="minorHAnsi" w:hAnsiTheme="minorHAnsi"/>
          <w:color w:val="000000" w:themeColor="text1"/>
        </w:rPr>
        <w:t>In total</w:t>
      </w:r>
      <w:r w:rsidR="00BC255B">
        <w:rPr>
          <w:rFonts w:asciiTheme="minorHAnsi" w:hAnsiTheme="minorHAnsi"/>
          <w:color w:val="000000" w:themeColor="text1"/>
        </w:rPr>
        <w:t xml:space="preserve">, </w:t>
      </w:r>
      <w:r w:rsidR="00A62DD2">
        <w:rPr>
          <w:rFonts w:asciiTheme="minorHAnsi" w:hAnsiTheme="minorHAnsi"/>
          <w:color w:val="000000" w:themeColor="text1"/>
        </w:rPr>
        <w:t>the cost of atmospheric monitoring is</w:t>
      </w:r>
      <w:r w:rsidR="00145EEF">
        <w:rPr>
          <w:rFonts w:asciiTheme="minorHAnsi" w:hAnsiTheme="minorHAnsi"/>
          <w:color w:val="000000" w:themeColor="text1"/>
        </w:rPr>
        <w:t xml:space="preserve"> of $</w:t>
      </w:r>
      <w:r w:rsidR="00850D92">
        <w:rPr>
          <w:rFonts w:asciiTheme="minorHAnsi" w:hAnsiTheme="minorHAnsi"/>
          <w:color w:val="000000" w:themeColor="text1"/>
        </w:rPr>
        <w:t>112.8</w:t>
      </w:r>
      <w:r w:rsidR="00BC255B">
        <w:rPr>
          <w:rFonts w:asciiTheme="minorHAnsi" w:hAnsiTheme="minorHAnsi"/>
          <w:color w:val="000000" w:themeColor="text1"/>
        </w:rPr>
        <w:t xml:space="preserve"> million over ten years. </w:t>
      </w:r>
      <w:r w:rsidR="00145EEF">
        <w:rPr>
          <w:rFonts w:asciiTheme="minorHAnsi" w:hAnsiTheme="minorHAnsi"/>
          <w:color w:val="000000" w:themeColor="text1"/>
        </w:rPr>
        <w:t xml:space="preserve"> </w:t>
      </w:r>
    </w:p>
    <w:p w14:paraId="249945B1" w14:textId="650096DB" w:rsidR="00145EEF" w:rsidRPr="000E77F0" w:rsidRDefault="00145EEF" w:rsidP="00D144D1">
      <w:r>
        <w:t>The Regulations will also require mandatory health assessments for employees of businesses undertaking high risk silica processes. The cost of health monitoring differs based on the size of a business. Of those businesses consulted, f</w:t>
      </w:r>
      <w:r w:rsidRPr="00154926">
        <w:t xml:space="preserve">our of the nine </w:t>
      </w:r>
      <w:r>
        <w:t xml:space="preserve">pay </w:t>
      </w:r>
      <w:r w:rsidRPr="00154926">
        <w:t>for regular health assessments</w:t>
      </w:r>
      <w:r>
        <w:t xml:space="preserve"> </w:t>
      </w:r>
      <w:r w:rsidRPr="00154926">
        <w:t xml:space="preserve">(in addition to the </w:t>
      </w:r>
      <w:r w:rsidR="00DB577C">
        <w:t>WorkSafe</w:t>
      </w:r>
      <w:r w:rsidRPr="00154926">
        <w:t xml:space="preserve"> program)</w:t>
      </w:r>
      <w:r>
        <w:t xml:space="preserve">. For smaller businesses with </w:t>
      </w:r>
      <w:r w:rsidRPr="00AA388D">
        <w:t>roughly 10 employees</w:t>
      </w:r>
      <w:r>
        <w:t xml:space="preserve">, the annual cost is </w:t>
      </w:r>
      <w:r w:rsidRPr="00AA388D">
        <w:t>$3000</w:t>
      </w:r>
      <w:r>
        <w:t>,</w:t>
      </w:r>
      <w:r w:rsidRPr="00AA388D">
        <w:t xml:space="preserve"> while </w:t>
      </w:r>
      <w:proofErr w:type="gramStart"/>
      <w:r w:rsidRPr="00AA388D">
        <w:t>large businesses with 30 employees</w:t>
      </w:r>
      <w:r>
        <w:t>, the annual cost is</w:t>
      </w:r>
      <w:proofErr w:type="gramEnd"/>
      <w:r>
        <w:t xml:space="preserve"> </w:t>
      </w:r>
      <w:r w:rsidRPr="00AA388D">
        <w:t>$8000+</w:t>
      </w:r>
      <w:r>
        <w:t>. For the purposes of this analysis, a conservative estimate of $3</w:t>
      </w:r>
      <w:r w:rsidR="00071A7F">
        <w:t>00 per employee</w:t>
      </w:r>
      <w:r>
        <w:t xml:space="preserve"> has been used</w:t>
      </w:r>
      <w:r w:rsidR="00071A7F">
        <w:t>, with an average business size of 8.7 employees</w:t>
      </w:r>
      <w:r>
        <w:t>.</w:t>
      </w:r>
      <w:r w:rsidR="00071A7F">
        <w:t xml:space="preserve"> This is expected to be a yearly cost.</w:t>
      </w:r>
      <w:r>
        <w:t xml:space="preserve"> As with air monitoring, i</w:t>
      </w:r>
      <w:r w:rsidRPr="00145EEF">
        <w:t>t is expected that currently non-compliant businesses would face this additional cost under the Regulations, as this is currently a requirement of the OHS Regulations.</w:t>
      </w:r>
      <w:r w:rsidR="00AA6242">
        <w:t xml:space="preserve"> </w:t>
      </w:r>
      <w:r w:rsidR="00AE7856">
        <w:t xml:space="preserve">Between October </w:t>
      </w:r>
      <w:r w:rsidR="00EB62D5">
        <w:t>2018 and</w:t>
      </w:r>
      <w:r w:rsidR="00AA6242">
        <w:t xml:space="preserve"> April 2020, 15 per</w:t>
      </w:r>
      <w:r w:rsidR="007768EE">
        <w:t xml:space="preserve"> </w:t>
      </w:r>
      <w:r w:rsidR="00AA6242">
        <w:t>cent of businesses</w:t>
      </w:r>
      <w:r w:rsidR="00EB62D5">
        <w:t xml:space="preserve"> inspected</w:t>
      </w:r>
      <w:r w:rsidR="00AA6242">
        <w:t xml:space="preserve"> </w:t>
      </w:r>
      <w:r w:rsidR="00EB62D5">
        <w:t>were</w:t>
      </w:r>
      <w:r w:rsidR="00AA6242">
        <w:t xml:space="preserve"> issued a </w:t>
      </w:r>
      <w:r w:rsidR="00EB62D5">
        <w:t>‘Health monitoring’ theme</w:t>
      </w:r>
      <w:r w:rsidR="007768EE">
        <w:t>d</w:t>
      </w:r>
      <w:r w:rsidR="00EB62D5">
        <w:t xml:space="preserve"> notice.</w:t>
      </w:r>
      <w:r w:rsidRPr="00145EEF">
        <w:t xml:space="preserve"> </w:t>
      </w:r>
      <w:r>
        <w:t xml:space="preserve">When applied to </w:t>
      </w:r>
      <w:r>
        <w:rPr>
          <w:rFonts w:asciiTheme="minorHAnsi" w:hAnsiTheme="minorHAnsi"/>
          <w:color w:val="000000" w:themeColor="text1"/>
        </w:rPr>
        <w:t xml:space="preserve">all stonemason businesses as well as the </w:t>
      </w:r>
      <w:r w:rsidR="00BC255B">
        <w:rPr>
          <w:rFonts w:asciiTheme="minorHAnsi" w:hAnsiTheme="minorHAnsi"/>
          <w:color w:val="000000" w:themeColor="text1"/>
        </w:rPr>
        <w:t>proportion</w:t>
      </w:r>
      <w:r>
        <w:rPr>
          <w:rFonts w:asciiTheme="minorHAnsi" w:hAnsiTheme="minorHAnsi"/>
          <w:color w:val="000000" w:themeColor="text1"/>
        </w:rPr>
        <w:t xml:space="preserve"> of businesses in other industries who undertake more direct processes involving exposure to RCS, the total cost is $</w:t>
      </w:r>
      <w:r w:rsidR="00EB62D5">
        <w:rPr>
          <w:rFonts w:asciiTheme="minorHAnsi" w:hAnsiTheme="minorHAnsi"/>
          <w:color w:val="000000" w:themeColor="text1"/>
        </w:rPr>
        <w:t>23.4</w:t>
      </w:r>
      <w:r>
        <w:rPr>
          <w:rFonts w:asciiTheme="minorHAnsi" w:hAnsiTheme="minorHAnsi"/>
          <w:color w:val="000000" w:themeColor="text1"/>
        </w:rPr>
        <w:t xml:space="preserve"> million</w:t>
      </w:r>
      <w:r w:rsidR="00071A7F">
        <w:rPr>
          <w:rFonts w:asciiTheme="minorHAnsi" w:hAnsiTheme="minorHAnsi"/>
          <w:color w:val="000000" w:themeColor="text1"/>
        </w:rPr>
        <w:t xml:space="preserve"> over 10 years</w:t>
      </w:r>
      <w:r>
        <w:rPr>
          <w:rFonts w:asciiTheme="minorHAnsi" w:hAnsiTheme="minorHAnsi"/>
          <w:color w:val="000000" w:themeColor="text1"/>
        </w:rPr>
        <w:t xml:space="preserve">. </w:t>
      </w:r>
    </w:p>
    <w:p w14:paraId="6E56B208" w14:textId="7FE5DA97" w:rsidR="00145EEF" w:rsidRDefault="00D144D1" w:rsidP="004D76FD">
      <w:r w:rsidRPr="004D76FD">
        <w:rPr>
          <w:i/>
          <w:iCs/>
        </w:rPr>
        <w:t>A</w:t>
      </w:r>
      <w:r w:rsidR="00A57345" w:rsidRPr="004D76FD">
        <w:rPr>
          <w:i/>
          <w:iCs/>
        </w:rPr>
        <w:t>mend information provision requirements, whereby employers must provide written information about crystalline silica products, and the relevant risks and control measures, to all current and prospective employees. Additionally, manufacturers or suppliers must outline these details to workplaces when supplying products containing crystalline silica</w:t>
      </w:r>
      <w:r w:rsidR="00C25F56">
        <w:rPr>
          <w:i/>
          <w:iCs/>
        </w:rPr>
        <w:t xml:space="preserve"> </w:t>
      </w:r>
      <w:r w:rsidR="00C25F56">
        <w:t xml:space="preserve">– </w:t>
      </w:r>
      <w:r w:rsidR="000812AA">
        <w:t xml:space="preserve">If </w:t>
      </w:r>
      <w:r w:rsidR="004D76FD">
        <w:t xml:space="preserve">the requirements to undertake risk assessments and prepare hazard control statements, outlined above, are met, it is assumed that the requirement to provide information to current and prospective employees will </w:t>
      </w:r>
      <w:r w:rsidR="004D76FD">
        <w:lastRenderedPageBreak/>
        <w:t xml:space="preserve">involve minimal additional costs. This is likely to involve some time spent training staff initially, and when new processes are introduced. In consultation, businesses outlined that training provided was largely informal and occurred during regular ‘toolbox’ meetings that covered a number of business matters. </w:t>
      </w:r>
      <w:r w:rsidR="00A852FD" w:rsidRPr="00A852FD">
        <w:t xml:space="preserve">Other businesses relied on the material information cards provided by stone suppliers to keep staff informed of the risks of silica dust, so did not provide formal or informal training. </w:t>
      </w:r>
      <w:r w:rsidR="004D76FD">
        <w:t xml:space="preserve">One business did estimate the cost of regular training to be $2,000 per occasion, including labour time for employees. </w:t>
      </w:r>
    </w:p>
    <w:p w14:paraId="2FFFD96E" w14:textId="02C63991" w:rsidR="00323A04" w:rsidRDefault="00323A04" w:rsidP="00323A04">
      <w:r>
        <w:t>C</w:t>
      </w:r>
      <w:r w:rsidRPr="005209C5">
        <w:t xml:space="preserve">ompliance data suggests that </w:t>
      </w:r>
      <w:r w:rsidR="00EB62D5">
        <w:t>6</w:t>
      </w:r>
      <w:r w:rsidRPr="005209C5">
        <w:t xml:space="preserve">% of </w:t>
      </w:r>
      <w:r>
        <w:t>non-compliance involved failure to provide respiratory-related training</w:t>
      </w:r>
      <w:r w:rsidR="00EB62D5">
        <w:t xml:space="preserve"> between October 2018 and April 2020</w:t>
      </w:r>
      <w:r>
        <w:t>. This is used as a proxy for general information provision, based on the assumption that if businesses are not providing basic training, they are unlikely to be undertaking basic information provision related to the risks of exposure to silica dust. Assuming that training</w:t>
      </w:r>
      <w:r w:rsidR="006A279A">
        <w:t xml:space="preserve"> materials</w:t>
      </w:r>
      <w:r>
        <w:t xml:space="preserve"> and information</w:t>
      </w:r>
      <w:r w:rsidR="006A279A">
        <w:t xml:space="preserve"> sheets</w:t>
      </w:r>
      <w:r>
        <w:t xml:space="preserve"> will be updated twice within the </w:t>
      </w:r>
      <w:r w:rsidR="00EB62D5">
        <w:t>ten-year</w:t>
      </w:r>
      <w:r>
        <w:t xml:space="preserve"> period, to align with the licence renewal period</w:t>
      </w:r>
      <w:r w:rsidR="00EB62D5">
        <w:t xml:space="preserve"> for stonemasons</w:t>
      </w:r>
      <w:r>
        <w:t>, this is expected to have a total cost of $1.</w:t>
      </w:r>
      <w:r w:rsidR="00EB62D5">
        <w:t>4</w:t>
      </w:r>
      <w:r>
        <w:t xml:space="preserve"> million over ten years</w:t>
      </w:r>
      <w:r w:rsidR="00EB62D5">
        <w:t xml:space="preserve">. </w:t>
      </w:r>
      <w:r w:rsidR="003C087F">
        <w:t xml:space="preserve"> </w:t>
      </w:r>
    </w:p>
    <w:p w14:paraId="1E51F7EC" w14:textId="78850B00" w:rsidR="00C25F56" w:rsidRDefault="00C25F56" w:rsidP="004D76FD">
      <w:pPr>
        <w:rPr>
          <w:i/>
          <w:iCs/>
        </w:rPr>
      </w:pPr>
      <w:r w:rsidRPr="00C25F56">
        <w:rPr>
          <w:i/>
          <w:iCs/>
        </w:rPr>
        <w:t>Total cost of package of reforms under part</w:t>
      </w:r>
      <w:r>
        <w:rPr>
          <w:i/>
          <w:iCs/>
        </w:rPr>
        <w:t>s</w:t>
      </w:r>
      <w:r w:rsidRPr="00C25F56">
        <w:rPr>
          <w:i/>
          <w:iCs/>
        </w:rPr>
        <w:t xml:space="preserve"> 4.1 and 4.5</w:t>
      </w:r>
    </w:p>
    <w:p w14:paraId="767EC629" w14:textId="3162B69A" w:rsidR="00C25F56" w:rsidRDefault="00C25F56" w:rsidP="004D76FD">
      <w:r w:rsidRPr="00C25F56">
        <w:t xml:space="preserve">Adding across all prescribed requirements for this option, the total cost for businesses of this package of options is </w:t>
      </w:r>
      <w:r w:rsidRPr="00A2734D">
        <w:t>$</w:t>
      </w:r>
      <w:r w:rsidR="00EB62D5">
        <w:t>1</w:t>
      </w:r>
      <w:r w:rsidR="00850D92">
        <w:t>70.7</w:t>
      </w:r>
      <w:r w:rsidR="00323A04" w:rsidRPr="00A2734D">
        <w:t xml:space="preserve"> million</w:t>
      </w:r>
      <w:r w:rsidR="00620ACA">
        <w:t xml:space="preserve"> over ten years</w:t>
      </w:r>
      <w:r w:rsidRPr="00C25F56">
        <w:t xml:space="preserve">.  </w:t>
      </w:r>
      <w:r w:rsidR="0000223C">
        <w:t xml:space="preserve">These costs are summarised across the relevant industry groups in </w:t>
      </w:r>
      <w:r w:rsidR="005057F9">
        <w:fldChar w:fldCharType="begin"/>
      </w:r>
      <w:r w:rsidR="005057F9">
        <w:instrText xml:space="preserve"> REF _Ref43468569 \h </w:instrText>
      </w:r>
      <w:r w:rsidR="005057F9">
        <w:fldChar w:fldCharType="separate"/>
      </w:r>
      <w:r w:rsidR="004071FC">
        <w:t xml:space="preserve">Table </w:t>
      </w:r>
      <w:r w:rsidR="004071FC">
        <w:rPr>
          <w:noProof/>
        </w:rPr>
        <w:t>4</w:t>
      </w:r>
      <w:r w:rsidR="004071FC">
        <w:t>.</w:t>
      </w:r>
      <w:r w:rsidR="004071FC">
        <w:rPr>
          <w:noProof/>
        </w:rPr>
        <w:t>2</w:t>
      </w:r>
      <w:r w:rsidR="005057F9">
        <w:fldChar w:fldCharType="end"/>
      </w:r>
      <w:r w:rsidR="005057F9">
        <w:t xml:space="preserve"> </w:t>
      </w:r>
      <w:r w:rsidR="0000223C">
        <w:t>below.</w:t>
      </w:r>
    </w:p>
    <w:p w14:paraId="193E7C81" w14:textId="7D7F1AC1" w:rsidR="0000223C" w:rsidRDefault="0000223C" w:rsidP="0000223C">
      <w:pPr>
        <w:pStyle w:val="Caption"/>
      </w:pPr>
      <w:bookmarkStart w:id="99" w:name="_Ref43468569"/>
      <w:proofErr w:type="gramStart"/>
      <w:r>
        <w:t xml:space="preserve">Table </w:t>
      </w:r>
      <w:r>
        <w:fldChar w:fldCharType="begin"/>
      </w:r>
      <w:r>
        <w:instrText xml:space="preserve"> STYLEREF 1 \s </w:instrText>
      </w:r>
      <w:r>
        <w:fldChar w:fldCharType="separate"/>
      </w:r>
      <w:r w:rsidR="004071FC">
        <w:rPr>
          <w:noProof/>
        </w:rPr>
        <w:t>4</w:t>
      </w:r>
      <w:r>
        <w:fldChar w:fldCharType="end"/>
      </w:r>
      <w:r>
        <w:t>.</w:t>
      </w:r>
      <w:proofErr w:type="gramEnd"/>
      <w:r>
        <w:fldChar w:fldCharType="begin"/>
      </w:r>
      <w:r>
        <w:instrText xml:space="preserve"> SEQ Table \* ARABIC \s 1 </w:instrText>
      </w:r>
      <w:r>
        <w:fldChar w:fldCharType="separate"/>
      </w:r>
      <w:proofErr w:type="gramStart"/>
      <w:r w:rsidR="004071FC">
        <w:rPr>
          <w:noProof/>
        </w:rPr>
        <w:t>2</w:t>
      </w:r>
      <w:r>
        <w:fldChar w:fldCharType="end"/>
      </w:r>
      <w:bookmarkEnd w:id="99"/>
      <w:r>
        <w:t xml:space="preserve"> Cost breakdown</w:t>
      </w:r>
      <w:proofErr w:type="gramEnd"/>
      <w:r>
        <w:t xml:space="preserve"> across the package of reforms</w:t>
      </w:r>
    </w:p>
    <w:tbl>
      <w:tblPr>
        <w:tblStyle w:val="Deloittetable12"/>
        <w:tblW w:w="0" w:type="auto"/>
        <w:tblLook w:val="04A0" w:firstRow="1" w:lastRow="0" w:firstColumn="1" w:lastColumn="0" w:noHBand="0" w:noVBand="1"/>
      </w:tblPr>
      <w:tblGrid>
        <w:gridCol w:w="2552"/>
        <w:gridCol w:w="1725"/>
        <w:gridCol w:w="1583"/>
        <w:gridCol w:w="1583"/>
        <w:gridCol w:w="1583"/>
      </w:tblGrid>
      <w:tr w:rsidR="0000223C" w14:paraId="31FEF90F" w14:textId="77777777" w:rsidTr="004C6A6B">
        <w:trPr>
          <w:cnfStyle w:val="100000000000" w:firstRow="1" w:lastRow="0" w:firstColumn="0" w:lastColumn="0" w:oddVBand="0" w:evenVBand="0" w:oddHBand="0" w:evenHBand="0" w:firstRowFirstColumn="0" w:firstRowLastColumn="0" w:lastRowFirstColumn="0" w:lastRowLastColumn="0"/>
        </w:trPr>
        <w:tc>
          <w:tcPr>
            <w:tcW w:w="2552" w:type="dxa"/>
          </w:tcPr>
          <w:p w14:paraId="76ACA2EE" w14:textId="77777777" w:rsidR="0000223C" w:rsidRPr="00894AC0" w:rsidRDefault="0000223C" w:rsidP="004C6A6B">
            <w:pPr>
              <w:rPr>
                <w:b/>
                <w:bCs/>
              </w:rPr>
            </w:pPr>
            <w:r w:rsidRPr="00894AC0">
              <w:rPr>
                <w:b/>
                <w:bCs/>
              </w:rPr>
              <w:t>Regulation</w:t>
            </w:r>
          </w:p>
        </w:tc>
        <w:tc>
          <w:tcPr>
            <w:tcW w:w="6474" w:type="dxa"/>
            <w:gridSpan w:val="4"/>
          </w:tcPr>
          <w:p w14:paraId="57F375E7" w14:textId="77777777" w:rsidR="0000223C" w:rsidRPr="00894AC0" w:rsidRDefault="0000223C" w:rsidP="004C6A6B">
            <w:pPr>
              <w:rPr>
                <w:b/>
                <w:bCs/>
              </w:rPr>
            </w:pPr>
            <w:r w:rsidRPr="00894AC0">
              <w:rPr>
                <w:b/>
                <w:bCs/>
              </w:rPr>
              <w:t>Associated cost (over 10 years)</w:t>
            </w:r>
          </w:p>
        </w:tc>
      </w:tr>
      <w:tr w:rsidR="0000223C" w14:paraId="78F3F3CE" w14:textId="77777777" w:rsidTr="004C6A6B">
        <w:tc>
          <w:tcPr>
            <w:tcW w:w="2552" w:type="dxa"/>
          </w:tcPr>
          <w:p w14:paraId="1DA57BA2" w14:textId="77777777" w:rsidR="0000223C" w:rsidRDefault="0000223C" w:rsidP="004C6A6B"/>
        </w:tc>
        <w:tc>
          <w:tcPr>
            <w:tcW w:w="1725" w:type="dxa"/>
          </w:tcPr>
          <w:p w14:paraId="7084BEC1" w14:textId="77777777" w:rsidR="0000223C" w:rsidRDefault="0000223C" w:rsidP="004C6A6B">
            <w:r>
              <w:t>Stonemasons</w:t>
            </w:r>
          </w:p>
        </w:tc>
        <w:tc>
          <w:tcPr>
            <w:tcW w:w="1583" w:type="dxa"/>
          </w:tcPr>
          <w:p w14:paraId="2F96E834" w14:textId="77777777" w:rsidR="0000223C" w:rsidRDefault="0000223C" w:rsidP="004C6A6B">
            <w:r>
              <w:t>Earth resources</w:t>
            </w:r>
          </w:p>
        </w:tc>
        <w:tc>
          <w:tcPr>
            <w:tcW w:w="1583" w:type="dxa"/>
          </w:tcPr>
          <w:p w14:paraId="4B56D08E" w14:textId="77777777" w:rsidR="0000223C" w:rsidRDefault="0000223C" w:rsidP="004C6A6B">
            <w:r>
              <w:t>Manufacturing</w:t>
            </w:r>
          </w:p>
        </w:tc>
        <w:tc>
          <w:tcPr>
            <w:tcW w:w="1583" w:type="dxa"/>
          </w:tcPr>
          <w:p w14:paraId="5C8BC43B" w14:textId="77777777" w:rsidR="0000223C" w:rsidRDefault="0000223C" w:rsidP="004C6A6B">
            <w:r>
              <w:t>Construction</w:t>
            </w:r>
          </w:p>
        </w:tc>
      </w:tr>
      <w:tr w:rsidR="0000223C" w14:paraId="7B6DE8BB" w14:textId="77777777" w:rsidTr="004C6A6B">
        <w:tc>
          <w:tcPr>
            <w:tcW w:w="2552" w:type="dxa"/>
          </w:tcPr>
          <w:p w14:paraId="32DA0B1F" w14:textId="77777777" w:rsidR="0000223C" w:rsidRDefault="0000223C" w:rsidP="004C6A6B">
            <w:r>
              <w:t>Wet cutting equipment</w:t>
            </w:r>
          </w:p>
        </w:tc>
        <w:tc>
          <w:tcPr>
            <w:tcW w:w="1725" w:type="dxa"/>
          </w:tcPr>
          <w:p w14:paraId="71E97A6D" w14:textId="77777777" w:rsidR="0000223C" w:rsidRDefault="0000223C" w:rsidP="004C6A6B">
            <w:r>
              <w:t>$3.36 million</w:t>
            </w:r>
          </w:p>
        </w:tc>
        <w:tc>
          <w:tcPr>
            <w:tcW w:w="1583" w:type="dxa"/>
          </w:tcPr>
          <w:p w14:paraId="250AA375" w14:textId="77777777" w:rsidR="0000223C" w:rsidRDefault="0000223C" w:rsidP="004C6A6B">
            <w:r w:rsidRPr="00716588">
              <w:t>N/A</w:t>
            </w:r>
          </w:p>
        </w:tc>
        <w:tc>
          <w:tcPr>
            <w:tcW w:w="1583" w:type="dxa"/>
          </w:tcPr>
          <w:p w14:paraId="242D7CB9" w14:textId="77777777" w:rsidR="0000223C" w:rsidRDefault="0000223C" w:rsidP="004C6A6B">
            <w:r w:rsidRPr="00716588">
              <w:t>N/A</w:t>
            </w:r>
          </w:p>
        </w:tc>
        <w:tc>
          <w:tcPr>
            <w:tcW w:w="1583" w:type="dxa"/>
          </w:tcPr>
          <w:p w14:paraId="0016880C" w14:textId="77777777" w:rsidR="0000223C" w:rsidRDefault="0000223C" w:rsidP="004C6A6B">
            <w:r w:rsidRPr="00716588">
              <w:t>N/A</w:t>
            </w:r>
          </w:p>
        </w:tc>
      </w:tr>
      <w:tr w:rsidR="0000223C" w14:paraId="08AE59E5" w14:textId="77777777" w:rsidTr="004C6A6B">
        <w:tc>
          <w:tcPr>
            <w:tcW w:w="2552" w:type="dxa"/>
          </w:tcPr>
          <w:p w14:paraId="42864CDD" w14:textId="77777777" w:rsidR="0000223C" w:rsidRDefault="0000223C" w:rsidP="004C6A6B">
            <w:r>
              <w:t>Ban on compressed air</w:t>
            </w:r>
          </w:p>
        </w:tc>
        <w:tc>
          <w:tcPr>
            <w:tcW w:w="1725" w:type="dxa"/>
          </w:tcPr>
          <w:p w14:paraId="353F965F" w14:textId="77777777" w:rsidR="0000223C" w:rsidRDefault="0000223C" w:rsidP="004C6A6B">
            <w:r>
              <w:t>$6.73 million</w:t>
            </w:r>
          </w:p>
        </w:tc>
        <w:tc>
          <w:tcPr>
            <w:tcW w:w="1583" w:type="dxa"/>
          </w:tcPr>
          <w:p w14:paraId="63789D6A" w14:textId="77777777" w:rsidR="0000223C" w:rsidRDefault="0000223C" w:rsidP="004C6A6B">
            <w:r w:rsidRPr="00716588">
              <w:t>N/A</w:t>
            </w:r>
          </w:p>
        </w:tc>
        <w:tc>
          <w:tcPr>
            <w:tcW w:w="1583" w:type="dxa"/>
          </w:tcPr>
          <w:p w14:paraId="253BE2B8" w14:textId="77777777" w:rsidR="0000223C" w:rsidRDefault="0000223C" w:rsidP="004C6A6B">
            <w:r w:rsidRPr="00716588">
              <w:t>N/A</w:t>
            </w:r>
          </w:p>
        </w:tc>
        <w:tc>
          <w:tcPr>
            <w:tcW w:w="1583" w:type="dxa"/>
          </w:tcPr>
          <w:p w14:paraId="05758650" w14:textId="77777777" w:rsidR="0000223C" w:rsidRDefault="0000223C" w:rsidP="004C6A6B">
            <w:r w:rsidRPr="00716588">
              <w:t>N/A</w:t>
            </w:r>
          </w:p>
        </w:tc>
      </w:tr>
      <w:tr w:rsidR="0000223C" w14:paraId="7855DA25" w14:textId="77777777" w:rsidTr="004C6A6B">
        <w:tc>
          <w:tcPr>
            <w:tcW w:w="2552" w:type="dxa"/>
          </w:tcPr>
          <w:p w14:paraId="23BB6DD3" w14:textId="77777777" w:rsidR="0000223C" w:rsidRDefault="0000223C" w:rsidP="004C6A6B">
            <w:r>
              <w:t>Ban on use of recycled water</w:t>
            </w:r>
          </w:p>
        </w:tc>
        <w:tc>
          <w:tcPr>
            <w:tcW w:w="1725" w:type="dxa"/>
          </w:tcPr>
          <w:p w14:paraId="68710401" w14:textId="77777777" w:rsidR="0000223C" w:rsidRDefault="0000223C" w:rsidP="004C6A6B">
            <w:r>
              <w:t>$4.11 million</w:t>
            </w:r>
          </w:p>
        </w:tc>
        <w:tc>
          <w:tcPr>
            <w:tcW w:w="1583" w:type="dxa"/>
          </w:tcPr>
          <w:p w14:paraId="52B377B9" w14:textId="77777777" w:rsidR="0000223C" w:rsidRDefault="0000223C" w:rsidP="004C6A6B">
            <w:r w:rsidRPr="00716588">
              <w:t>N/A</w:t>
            </w:r>
          </w:p>
        </w:tc>
        <w:tc>
          <w:tcPr>
            <w:tcW w:w="1583" w:type="dxa"/>
          </w:tcPr>
          <w:p w14:paraId="4A04DA7C" w14:textId="77777777" w:rsidR="0000223C" w:rsidRDefault="0000223C" w:rsidP="004C6A6B">
            <w:r w:rsidRPr="00716588">
              <w:t>N/A</w:t>
            </w:r>
          </w:p>
        </w:tc>
        <w:tc>
          <w:tcPr>
            <w:tcW w:w="1583" w:type="dxa"/>
          </w:tcPr>
          <w:p w14:paraId="373E9E90" w14:textId="77777777" w:rsidR="0000223C" w:rsidRDefault="0000223C" w:rsidP="004C6A6B">
            <w:r w:rsidRPr="00716588">
              <w:t>N/A</w:t>
            </w:r>
          </w:p>
        </w:tc>
      </w:tr>
      <w:tr w:rsidR="0000223C" w14:paraId="78980B04" w14:textId="77777777" w:rsidTr="004C6A6B">
        <w:tc>
          <w:tcPr>
            <w:tcW w:w="2552" w:type="dxa"/>
          </w:tcPr>
          <w:p w14:paraId="109EA37F" w14:textId="77777777" w:rsidR="0000223C" w:rsidRDefault="0000223C" w:rsidP="004C6A6B">
            <w:r>
              <w:t>Undertake a comprehensive risk assessment (higher risk businesses)</w:t>
            </w:r>
          </w:p>
        </w:tc>
        <w:tc>
          <w:tcPr>
            <w:tcW w:w="1725" w:type="dxa"/>
          </w:tcPr>
          <w:p w14:paraId="30F301E6" w14:textId="77777777" w:rsidR="0000223C" w:rsidRDefault="0000223C" w:rsidP="004C6A6B">
            <w:r>
              <w:t>$0.03 million</w:t>
            </w:r>
          </w:p>
        </w:tc>
        <w:tc>
          <w:tcPr>
            <w:tcW w:w="1583" w:type="dxa"/>
          </w:tcPr>
          <w:p w14:paraId="759CA852" w14:textId="77777777" w:rsidR="0000223C" w:rsidRDefault="0000223C" w:rsidP="004C6A6B">
            <w:r>
              <w:t>$0.01 million</w:t>
            </w:r>
          </w:p>
        </w:tc>
        <w:tc>
          <w:tcPr>
            <w:tcW w:w="1583" w:type="dxa"/>
          </w:tcPr>
          <w:p w14:paraId="15F254D7" w14:textId="77777777" w:rsidR="0000223C" w:rsidRDefault="0000223C" w:rsidP="004C6A6B">
            <w:r>
              <w:t>$0.08 million</w:t>
            </w:r>
          </w:p>
        </w:tc>
        <w:tc>
          <w:tcPr>
            <w:tcW w:w="1583" w:type="dxa"/>
          </w:tcPr>
          <w:p w14:paraId="0CAD8A1C" w14:textId="77777777" w:rsidR="0000223C" w:rsidRDefault="0000223C" w:rsidP="004C6A6B">
            <w:r>
              <w:t>$2.69 million</w:t>
            </w:r>
          </w:p>
        </w:tc>
      </w:tr>
      <w:tr w:rsidR="0000223C" w14:paraId="66B395FA" w14:textId="77777777" w:rsidTr="004C6A6B">
        <w:tc>
          <w:tcPr>
            <w:tcW w:w="2552" w:type="dxa"/>
          </w:tcPr>
          <w:p w14:paraId="7BEB9727" w14:textId="77777777" w:rsidR="0000223C" w:rsidRDefault="0000223C" w:rsidP="004C6A6B">
            <w:r>
              <w:t>Assessing risks and hazards on site (lower risk businesses)</w:t>
            </w:r>
          </w:p>
        </w:tc>
        <w:tc>
          <w:tcPr>
            <w:tcW w:w="1725" w:type="dxa"/>
          </w:tcPr>
          <w:p w14:paraId="1812B95E" w14:textId="77777777" w:rsidR="0000223C" w:rsidRDefault="0000223C" w:rsidP="004C6A6B">
            <w:r>
              <w:t>N/A</w:t>
            </w:r>
          </w:p>
        </w:tc>
        <w:tc>
          <w:tcPr>
            <w:tcW w:w="1583" w:type="dxa"/>
          </w:tcPr>
          <w:p w14:paraId="215E0AEA" w14:textId="77777777" w:rsidR="0000223C" w:rsidRDefault="0000223C" w:rsidP="004C6A6B">
            <w:r>
              <w:t>$0.05 million</w:t>
            </w:r>
          </w:p>
        </w:tc>
        <w:tc>
          <w:tcPr>
            <w:tcW w:w="1583" w:type="dxa"/>
          </w:tcPr>
          <w:p w14:paraId="2FD57C97" w14:textId="77777777" w:rsidR="0000223C" w:rsidRDefault="0000223C" w:rsidP="004C6A6B">
            <w:r>
              <w:t>$0.36 million</w:t>
            </w:r>
          </w:p>
        </w:tc>
        <w:tc>
          <w:tcPr>
            <w:tcW w:w="1583" w:type="dxa"/>
          </w:tcPr>
          <w:p w14:paraId="2C196E92" w14:textId="77777777" w:rsidR="0000223C" w:rsidRDefault="0000223C" w:rsidP="004C6A6B">
            <w:r>
              <w:t>$12.12 million</w:t>
            </w:r>
          </w:p>
        </w:tc>
      </w:tr>
      <w:tr w:rsidR="0000223C" w14:paraId="49E1A6C5" w14:textId="77777777" w:rsidTr="004C6A6B">
        <w:tc>
          <w:tcPr>
            <w:tcW w:w="2552" w:type="dxa"/>
          </w:tcPr>
          <w:p w14:paraId="128D87D7" w14:textId="77777777" w:rsidR="0000223C" w:rsidRDefault="0000223C" w:rsidP="004C6A6B">
            <w:r>
              <w:t>Preparing a hazard control statement</w:t>
            </w:r>
          </w:p>
        </w:tc>
        <w:tc>
          <w:tcPr>
            <w:tcW w:w="1725" w:type="dxa"/>
          </w:tcPr>
          <w:p w14:paraId="5AA10BC9" w14:textId="77777777" w:rsidR="0000223C" w:rsidRDefault="0000223C" w:rsidP="004C6A6B">
            <w:r>
              <w:t>$0.18 million</w:t>
            </w:r>
          </w:p>
        </w:tc>
        <w:tc>
          <w:tcPr>
            <w:tcW w:w="1583" w:type="dxa"/>
          </w:tcPr>
          <w:p w14:paraId="6F4DFF33" w14:textId="77777777" w:rsidR="0000223C" w:rsidRDefault="0000223C" w:rsidP="004C6A6B">
            <w:r>
              <w:t>$0.07 million</w:t>
            </w:r>
          </w:p>
        </w:tc>
        <w:tc>
          <w:tcPr>
            <w:tcW w:w="1583" w:type="dxa"/>
          </w:tcPr>
          <w:p w14:paraId="1E4437EC" w14:textId="77777777" w:rsidR="0000223C" w:rsidRDefault="0000223C" w:rsidP="004C6A6B">
            <w:r>
              <w:t>$0.10 million</w:t>
            </w:r>
          </w:p>
        </w:tc>
        <w:tc>
          <w:tcPr>
            <w:tcW w:w="1583" w:type="dxa"/>
          </w:tcPr>
          <w:p w14:paraId="3A221DE5" w14:textId="77777777" w:rsidR="0000223C" w:rsidRDefault="0000223C" w:rsidP="004C6A6B">
            <w:r>
              <w:t>$3.23 million</w:t>
            </w:r>
          </w:p>
        </w:tc>
      </w:tr>
      <w:tr w:rsidR="0000223C" w14:paraId="13F341C4" w14:textId="77777777" w:rsidTr="004C6A6B">
        <w:tc>
          <w:tcPr>
            <w:tcW w:w="2552" w:type="dxa"/>
          </w:tcPr>
          <w:p w14:paraId="70C79F77" w14:textId="77777777" w:rsidR="0000223C" w:rsidRDefault="0000223C" w:rsidP="004C6A6B">
            <w:r>
              <w:t>Information provision</w:t>
            </w:r>
          </w:p>
        </w:tc>
        <w:tc>
          <w:tcPr>
            <w:tcW w:w="1725" w:type="dxa"/>
          </w:tcPr>
          <w:p w14:paraId="353D9882" w14:textId="77777777" w:rsidR="0000223C" w:rsidRDefault="0000223C" w:rsidP="004C6A6B">
            <w:r>
              <w:t>$0.07 million</w:t>
            </w:r>
          </w:p>
        </w:tc>
        <w:tc>
          <w:tcPr>
            <w:tcW w:w="1583" w:type="dxa"/>
          </w:tcPr>
          <w:p w14:paraId="17108BDF" w14:textId="77777777" w:rsidR="0000223C" w:rsidRDefault="0000223C" w:rsidP="004C6A6B">
            <w:r>
              <w:t>$0.03 million</w:t>
            </w:r>
          </w:p>
        </w:tc>
        <w:tc>
          <w:tcPr>
            <w:tcW w:w="1583" w:type="dxa"/>
          </w:tcPr>
          <w:p w14:paraId="70D298EA" w14:textId="77777777" w:rsidR="0000223C" w:rsidRDefault="0000223C" w:rsidP="004C6A6B">
            <w:r>
              <w:t>$0.04 million</w:t>
            </w:r>
          </w:p>
        </w:tc>
        <w:tc>
          <w:tcPr>
            <w:tcW w:w="1583" w:type="dxa"/>
          </w:tcPr>
          <w:p w14:paraId="5A413DF8" w14:textId="77777777" w:rsidR="0000223C" w:rsidRDefault="0000223C" w:rsidP="004C6A6B">
            <w:r>
              <w:t>$1.29 million</w:t>
            </w:r>
          </w:p>
        </w:tc>
      </w:tr>
      <w:tr w:rsidR="0000223C" w14:paraId="195B00C5" w14:textId="77777777" w:rsidTr="004C6A6B">
        <w:tc>
          <w:tcPr>
            <w:tcW w:w="2552" w:type="dxa"/>
          </w:tcPr>
          <w:p w14:paraId="762EBA8A" w14:textId="77777777" w:rsidR="0000223C" w:rsidRDefault="0000223C" w:rsidP="004C6A6B">
            <w:r>
              <w:t>Health monitoring</w:t>
            </w:r>
          </w:p>
        </w:tc>
        <w:tc>
          <w:tcPr>
            <w:tcW w:w="1725" w:type="dxa"/>
          </w:tcPr>
          <w:p w14:paraId="79B74521" w14:textId="77777777" w:rsidR="0000223C" w:rsidRDefault="0000223C" w:rsidP="004C6A6B">
            <w:r>
              <w:t>$1.17 million</w:t>
            </w:r>
          </w:p>
        </w:tc>
        <w:tc>
          <w:tcPr>
            <w:tcW w:w="1583" w:type="dxa"/>
          </w:tcPr>
          <w:p w14:paraId="06E3ECB7" w14:textId="77777777" w:rsidR="0000223C" w:rsidRDefault="0000223C" w:rsidP="004C6A6B">
            <w:r>
              <w:t>$0.46 million</w:t>
            </w:r>
          </w:p>
        </w:tc>
        <w:tc>
          <w:tcPr>
            <w:tcW w:w="1583" w:type="dxa"/>
          </w:tcPr>
          <w:p w14:paraId="70FCE758" w14:textId="77777777" w:rsidR="0000223C" w:rsidRDefault="0000223C" w:rsidP="004C6A6B">
            <w:r>
              <w:t>$0.63 million</w:t>
            </w:r>
          </w:p>
        </w:tc>
        <w:tc>
          <w:tcPr>
            <w:tcW w:w="1583" w:type="dxa"/>
          </w:tcPr>
          <w:p w14:paraId="31440405" w14:textId="77777777" w:rsidR="0000223C" w:rsidRDefault="0000223C" w:rsidP="004C6A6B">
            <w:r>
              <w:t>$21.09 million</w:t>
            </w:r>
          </w:p>
        </w:tc>
      </w:tr>
      <w:tr w:rsidR="0000223C" w14:paraId="6726C315" w14:textId="77777777" w:rsidTr="004C6A6B">
        <w:tc>
          <w:tcPr>
            <w:tcW w:w="2552" w:type="dxa"/>
          </w:tcPr>
          <w:p w14:paraId="53394DF2" w14:textId="77777777" w:rsidR="0000223C" w:rsidRDefault="0000223C" w:rsidP="004C6A6B">
            <w:r>
              <w:t>Atmospheric monitoring</w:t>
            </w:r>
          </w:p>
        </w:tc>
        <w:tc>
          <w:tcPr>
            <w:tcW w:w="1725" w:type="dxa"/>
          </w:tcPr>
          <w:p w14:paraId="58702896" w14:textId="77777777" w:rsidR="0000223C" w:rsidRDefault="0000223C" w:rsidP="004C6A6B">
            <w:r>
              <w:t>$10.76 million</w:t>
            </w:r>
          </w:p>
        </w:tc>
        <w:tc>
          <w:tcPr>
            <w:tcW w:w="1583" w:type="dxa"/>
          </w:tcPr>
          <w:p w14:paraId="61D1DD01" w14:textId="77777777" w:rsidR="0000223C" w:rsidRDefault="0000223C" w:rsidP="004C6A6B">
            <w:r>
              <w:t>$2.12 million</w:t>
            </w:r>
          </w:p>
        </w:tc>
        <w:tc>
          <w:tcPr>
            <w:tcW w:w="1583" w:type="dxa"/>
          </w:tcPr>
          <w:p w14:paraId="4B185963" w14:textId="77777777" w:rsidR="0000223C" w:rsidRDefault="0000223C" w:rsidP="004C6A6B">
            <w:r>
              <w:t>$2.89 million</w:t>
            </w:r>
          </w:p>
        </w:tc>
        <w:tc>
          <w:tcPr>
            <w:tcW w:w="1583" w:type="dxa"/>
          </w:tcPr>
          <w:p w14:paraId="002A05A2" w14:textId="77777777" w:rsidR="0000223C" w:rsidRDefault="0000223C" w:rsidP="004C6A6B">
            <w:r>
              <w:t>$96.98 million</w:t>
            </w:r>
          </w:p>
        </w:tc>
      </w:tr>
    </w:tbl>
    <w:p w14:paraId="103259D3" w14:textId="77777777" w:rsidR="0000223C" w:rsidRPr="008969DF" w:rsidRDefault="0000223C" w:rsidP="008969DF"/>
    <w:p w14:paraId="4BB9FF62" w14:textId="385DDC29" w:rsidR="00157008" w:rsidRDefault="00157008" w:rsidP="00157008">
      <w:pPr>
        <w:rPr>
          <w:b/>
          <w:bCs/>
        </w:rPr>
      </w:pPr>
      <w:r w:rsidRPr="007B1203">
        <w:rPr>
          <w:b/>
          <w:bCs/>
        </w:rPr>
        <w:t xml:space="preserve">Option </w:t>
      </w:r>
      <w:r>
        <w:rPr>
          <w:b/>
          <w:bCs/>
        </w:rPr>
        <w:t>2</w:t>
      </w:r>
      <w:r w:rsidRPr="007B1203">
        <w:rPr>
          <w:b/>
          <w:bCs/>
        </w:rPr>
        <w:t xml:space="preserve">: </w:t>
      </w:r>
      <w:r w:rsidRPr="00157008">
        <w:rPr>
          <w:b/>
          <w:bCs/>
        </w:rPr>
        <w:t>Retaining the prohibition of uncontrolled dry cutting of engineered stone</w:t>
      </w:r>
      <w:r>
        <w:rPr>
          <w:b/>
          <w:bCs/>
        </w:rPr>
        <w:t xml:space="preserve"> only</w:t>
      </w:r>
    </w:p>
    <w:p w14:paraId="08AF22DB" w14:textId="1C503EE4" w:rsidR="000D2602" w:rsidRPr="000D2602" w:rsidRDefault="00157008">
      <w:r>
        <w:lastRenderedPageBreak/>
        <w:t>The costs to businesses of this option are the same that apply to Option 1, if only the ban on dry cutting</w:t>
      </w:r>
      <w:r w:rsidR="00EB62D5">
        <w:t xml:space="preserve"> of engineered stone</w:t>
      </w:r>
      <w:r>
        <w:t xml:space="preserve"> was applied. As above, this cost would apply to </w:t>
      </w:r>
      <w:r w:rsidR="00323A04" w:rsidRPr="00A2734D">
        <w:t>13</w:t>
      </w:r>
      <w:r w:rsidR="00531F50">
        <w:t>5</w:t>
      </w:r>
      <w:r w:rsidR="00323A04">
        <w:t xml:space="preserve"> stonemason</w:t>
      </w:r>
      <w:r>
        <w:t xml:space="preserve"> businesses </w:t>
      </w:r>
      <w:proofErr w:type="gramStart"/>
      <w:r>
        <w:t>who</w:t>
      </w:r>
      <w:proofErr w:type="gramEnd"/>
      <w:r>
        <w:t xml:space="preserve"> are </w:t>
      </w:r>
      <w:r w:rsidR="006A279A">
        <w:t>likely to be non-compliant in the base case</w:t>
      </w:r>
      <w:r>
        <w:t xml:space="preserve">, </w:t>
      </w:r>
      <w:r w:rsidR="00323A04">
        <w:t>using the non-compliance rate of 4</w:t>
      </w:r>
      <w:r w:rsidR="00531F50">
        <w:t>5</w:t>
      </w:r>
      <w:r w:rsidR="00323A04">
        <w:t xml:space="preserve">%. The minimum expected cost to upgrade to wet cutting machinery is </w:t>
      </w:r>
      <w:r w:rsidR="00CB34DB">
        <w:t xml:space="preserve">assumed to be </w:t>
      </w:r>
      <w:r w:rsidR="00323A04">
        <w:t>$25,000 per business, giving a total cost of $3.</w:t>
      </w:r>
      <w:r w:rsidR="00850D92">
        <w:t>4</w:t>
      </w:r>
      <w:r w:rsidR="00323A04">
        <w:t xml:space="preserve"> million. </w:t>
      </w:r>
    </w:p>
    <w:p w14:paraId="209AB3ED" w14:textId="0F76ACEA" w:rsidR="00936060" w:rsidRDefault="00936060" w:rsidP="00936060">
      <w:pPr>
        <w:pStyle w:val="Heading3"/>
      </w:pPr>
      <w:r>
        <w:t>Costs to WorkSafe</w:t>
      </w:r>
    </w:p>
    <w:p w14:paraId="56D43FCF" w14:textId="46172EBA" w:rsidR="00D959B0" w:rsidRDefault="00994B4A" w:rsidP="00D959B0">
      <w:r>
        <w:t xml:space="preserve">WorkSafe is expected to face </w:t>
      </w:r>
      <w:r w:rsidR="00913C61">
        <w:t xml:space="preserve">upfront </w:t>
      </w:r>
      <w:r>
        <w:t xml:space="preserve">costs </w:t>
      </w:r>
      <w:r w:rsidR="00913C61">
        <w:t xml:space="preserve">associated with implementing the </w:t>
      </w:r>
      <w:r w:rsidR="003D0905">
        <w:t xml:space="preserve">package of reforms, along with ongoing </w:t>
      </w:r>
      <w:r w:rsidR="00913C61">
        <w:t xml:space="preserve">costs associated with the operation and enforcement of the </w:t>
      </w:r>
      <w:r w:rsidR="009C1B0E">
        <w:t xml:space="preserve">chosen </w:t>
      </w:r>
      <w:r w:rsidR="00913C61">
        <w:t xml:space="preserve">option. </w:t>
      </w:r>
    </w:p>
    <w:p w14:paraId="5E210137" w14:textId="6FD5B30E" w:rsidR="00D959B0" w:rsidRPr="00D73E23" w:rsidRDefault="00DA6E85" w:rsidP="00D959B0">
      <w:r>
        <w:t>The</w:t>
      </w:r>
      <w:r w:rsidR="009C1B0E">
        <w:t xml:space="preserve"> costs associated with the </w:t>
      </w:r>
      <w:r w:rsidR="00D4352D">
        <w:t>licensing</w:t>
      </w:r>
      <w:r w:rsidR="009C1B0E">
        <w:t xml:space="preserve"> schemes (full </w:t>
      </w:r>
      <w:r w:rsidR="00D4352D">
        <w:t>licensing</w:t>
      </w:r>
      <w:r w:rsidR="009C1B0E">
        <w:t xml:space="preserve"> and negative </w:t>
      </w:r>
      <w:r w:rsidR="00D4352D">
        <w:t>licensing</w:t>
      </w:r>
      <w:r w:rsidR="009C1B0E">
        <w:t xml:space="preserve">) are likely to include: </w:t>
      </w:r>
    </w:p>
    <w:p w14:paraId="3B672826" w14:textId="48033580" w:rsidR="009C1B0E" w:rsidRPr="009A7E7C" w:rsidRDefault="00B84A42" w:rsidP="009C1B0E">
      <w:pPr>
        <w:pStyle w:val="ListBullet"/>
        <w:numPr>
          <w:ilvl w:val="0"/>
          <w:numId w:val="23"/>
        </w:numPr>
      </w:pPr>
      <w:r w:rsidRPr="00A47453">
        <w:t>$</w:t>
      </w:r>
      <w:r w:rsidR="00A0529C" w:rsidRPr="00255C30">
        <w:t>750,000</w:t>
      </w:r>
      <w:r w:rsidR="009C1B0E" w:rsidRPr="00255C30">
        <w:t xml:space="preserve"> in upfront costs to purchase </w:t>
      </w:r>
      <w:r w:rsidR="00D4352D" w:rsidRPr="00255C30">
        <w:t>licensing</w:t>
      </w:r>
      <w:r w:rsidR="009C1B0E" w:rsidRPr="00255C30">
        <w:t xml:space="preserve"> software. This cost </w:t>
      </w:r>
      <w:r w:rsidR="00966F4A" w:rsidRPr="00255C30">
        <w:t xml:space="preserve">is expected to be the same for both </w:t>
      </w:r>
      <w:r w:rsidR="00D4352D" w:rsidRPr="00255C30">
        <w:t>licensing</w:t>
      </w:r>
      <w:r w:rsidR="00966F4A" w:rsidRPr="00255C30">
        <w:t xml:space="preserve"> schemes </w:t>
      </w:r>
      <w:r w:rsidR="00A0529C" w:rsidRPr="00255C30">
        <w:t xml:space="preserve">and the notification scheme </w:t>
      </w:r>
      <w:r w:rsidR="00966F4A" w:rsidRPr="00255C30">
        <w:t>as the functionality of the system is expected to be the same</w:t>
      </w:r>
      <w:r w:rsidRPr="00255C30">
        <w:t xml:space="preserve">. While the </w:t>
      </w:r>
      <w:r w:rsidR="00966F4A" w:rsidRPr="00255C30">
        <w:t xml:space="preserve">negative </w:t>
      </w:r>
      <w:r w:rsidR="00D4352D" w:rsidRPr="00255C30">
        <w:t>licensing</w:t>
      </w:r>
      <w:r w:rsidR="00966F4A" w:rsidRPr="00255C30">
        <w:t xml:space="preserve"> scheme </w:t>
      </w:r>
      <w:r w:rsidRPr="00255C30">
        <w:t xml:space="preserve">is expected to have approximately </w:t>
      </w:r>
      <w:r w:rsidR="00216F38" w:rsidRPr="00A2734D">
        <w:t>23</w:t>
      </w:r>
      <w:r w:rsidR="00C75935" w:rsidRPr="00A2734D">
        <w:t>%</w:t>
      </w:r>
      <w:r w:rsidR="00C75935" w:rsidRPr="00A47453">
        <w:t xml:space="preserve"> of</w:t>
      </w:r>
      <w:r w:rsidRPr="00A47453">
        <w:t xml:space="preserve"> the number of licence applications (and thus </w:t>
      </w:r>
      <w:r w:rsidR="00D2473C" w:rsidRPr="00255C30">
        <w:t xml:space="preserve">far fewer </w:t>
      </w:r>
      <w:r w:rsidRPr="00255C30">
        <w:t xml:space="preserve">users) the cost of </w:t>
      </w:r>
      <w:r w:rsidRPr="009A7E7C">
        <w:t xml:space="preserve">the software </w:t>
      </w:r>
      <w:r w:rsidR="00CB34DB" w:rsidRPr="009A7E7C">
        <w:t>will be the same</w:t>
      </w:r>
      <w:r w:rsidRPr="009A7E7C">
        <w:t xml:space="preserve">. </w:t>
      </w:r>
      <w:r w:rsidR="00DB577C">
        <w:t>WorkSafe</w:t>
      </w:r>
      <w:r w:rsidR="00D2473C" w:rsidRPr="009A7E7C">
        <w:t xml:space="preserve"> does not expect any additional staffing costs to implement the software. </w:t>
      </w:r>
    </w:p>
    <w:p w14:paraId="51EAE2D7" w14:textId="1600137D" w:rsidR="00966F4A" w:rsidRPr="00A47453" w:rsidRDefault="00DA1EE2" w:rsidP="009C1B0E">
      <w:pPr>
        <w:pStyle w:val="ListBullet"/>
        <w:numPr>
          <w:ilvl w:val="0"/>
          <w:numId w:val="23"/>
        </w:numPr>
      </w:pPr>
      <w:r w:rsidRPr="009A7E7C">
        <w:t>$</w:t>
      </w:r>
      <w:r w:rsidR="00255C30" w:rsidRPr="009A7E7C">
        <w:t>180,</w:t>
      </w:r>
      <w:r w:rsidR="009A7E7C" w:rsidRPr="00A2734D">
        <w:t>488</w:t>
      </w:r>
      <w:r w:rsidR="00D2473C" w:rsidRPr="009A7E7C">
        <w:t xml:space="preserve"> </w:t>
      </w:r>
      <w:r w:rsidR="00FC66EF" w:rsidRPr="009A7E7C">
        <w:t>to</w:t>
      </w:r>
      <w:r w:rsidRPr="009A7E7C">
        <w:t xml:space="preserve"> implement the </w:t>
      </w:r>
      <w:r w:rsidR="00D4352D" w:rsidRPr="009A7E7C">
        <w:t>licensing</w:t>
      </w:r>
      <w:r w:rsidRPr="009A7E7C">
        <w:t xml:space="preserve"> scheme</w:t>
      </w:r>
      <w:r w:rsidR="00066C2A" w:rsidRPr="009A7E7C">
        <w:t xml:space="preserve"> </w:t>
      </w:r>
      <w:r w:rsidR="00FC66EF" w:rsidRPr="009A7E7C">
        <w:t>and assess licence applications</w:t>
      </w:r>
      <w:r w:rsidRPr="009A7E7C">
        <w:t xml:space="preserve">. </w:t>
      </w:r>
      <w:r w:rsidR="00255C30" w:rsidRPr="009A7E7C">
        <w:t>This reflects 1 FTE earning $</w:t>
      </w:r>
      <w:r w:rsidR="00255C30" w:rsidRPr="00255C30">
        <w:t>76,478 per annum plus on costs of 18% (year 1 to year 10), for a total of two years (initial assessment year plus renewal year). In practice this cost might be spread across all years depending on when applications are received.</w:t>
      </w:r>
    </w:p>
    <w:p w14:paraId="573019EC" w14:textId="1ED4667B" w:rsidR="00CA2160" w:rsidRDefault="00D4352D">
      <w:pPr>
        <w:pStyle w:val="ListBullet"/>
        <w:numPr>
          <w:ilvl w:val="0"/>
          <w:numId w:val="23"/>
        </w:numPr>
      </w:pPr>
      <w:r w:rsidRPr="00255C30">
        <w:t>The costs of maintaining the</w:t>
      </w:r>
      <w:r w:rsidR="00FC66EF" w:rsidRPr="00255C30">
        <w:t xml:space="preserve"> </w:t>
      </w:r>
      <w:r w:rsidRPr="00255C30">
        <w:t>licensing</w:t>
      </w:r>
      <w:r w:rsidR="00FC66EF" w:rsidRPr="00255C30">
        <w:t xml:space="preserve"> database</w:t>
      </w:r>
      <w:r w:rsidRPr="00255C30">
        <w:t xml:space="preserve"> are expected to be covered by WorkSafe’s existing</w:t>
      </w:r>
      <w:r>
        <w:t xml:space="preserve"> IT budget with no incremental costs.  </w:t>
      </w:r>
    </w:p>
    <w:p w14:paraId="696183D1" w14:textId="77777777" w:rsidR="00D12F62" w:rsidRDefault="00D12F62" w:rsidP="00A2734D">
      <w:pPr>
        <w:pStyle w:val="ListBullet"/>
        <w:numPr>
          <w:ilvl w:val="0"/>
          <w:numId w:val="0"/>
        </w:numPr>
        <w:ind w:left="340"/>
      </w:pPr>
    </w:p>
    <w:p w14:paraId="787E6219" w14:textId="30C93BD3" w:rsidR="00231D65" w:rsidRPr="009A7E7C" w:rsidRDefault="008910FC" w:rsidP="00CC6916">
      <w:r w:rsidRPr="009A7E7C">
        <w:t xml:space="preserve">The costs of the full </w:t>
      </w:r>
      <w:r w:rsidR="00D4352D" w:rsidRPr="009A7E7C">
        <w:t>licensing</w:t>
      </w:r>
      <w:r w:rsidRPr="009A7E7C">
        <w:t xml:space="preserve"> scheme and the negative </w:t>
      </w:r>
      <w:r w:rsidR="00D4352D" w:rsidRPr="009A7E7C">
        <w:t>licensing</w:t>
      </w:r>
      <w:r w:rsidRPr="009A7E7C">
        <w:t xml:space="preserve"> scheme are not expected to differ significantly for Work</w:t>
      </w:r>
      <w:r w:rsidR="00DB577C">
        <w:t>S</w:t>
      </w:r>
      <w:r w:rsidRPr="009A7E7C">
        <w:t xml:space="preserve">afe. </w:t>
      </w:r>
      <w:r w:rsidR="00231D65" w:rsidRPr="009A7E7C">
        <w:t>The only difference in costs is a lower administrative cost to assess licence applications</w:t>
      </w:r>
      <w:r w:rsidR="009A7E7C">
        <w:t xml:space="preserve">, which is estimated in proportion to the estimated number of licence applications to </w:t>
      </w:r>
      <w:proofErr w:type="gramStart"/>
      <w:r w:rsidR="009A7E7C">
        <w:t>be</w:t>
      </w:r>
      <w:proofErr w:type="gramEnd"/>
      <w:r w:rsidR="009A7E7C">
        <w:t xml:space="preserve"> assess under each schem</w:t>
      </w:r>
      <w:r w:rsidR="00984201">
        <w:t>e</w:t>
      </w:r>
      <w:r w:rsidR="00231D65" w:rsidRPr="009A7E7C">
        <w:t xml:space="preserve">: </w:t>
      </w:r>
    </w:p>
    <w:p w14:paraId="431BA94C" w14:textId="4D895FA8" w:rsidR="00231D65" w:rsidRPr="009A7E7C" w:rsidRDefault="00231D65" w:rsidP="00231D65">
      <w:pPr>
        <w:pStyle w:val="ListBullet"/>
        <w:numPr>
          <w:ilvl w:val="0"/>
          <w:numId w:val="23"/>
        </w:numPr>
      </w:pPr>
      <w:r w:rsidRPr="009A7E7C">
        <w:t>$</w:t>
      </w:r>
      <w:r w:rsidR="00255C30" w:rsidRPr="009A7E7C">
        <w:t>41,</w:t>
      </w:r>
      <w:r w:rsidR="009A7E7C" w:rsidRPr="00A2734D">
        <w:t>651</w:t>
      </w:r>
      <w:r w:rsidRPr="009A7E7C">
        <w:t xml:space="preserve"> in staffing costs per year to implement the negative </w:t>
      </w:r>
      <w:r w:rsidR="00D4352D" w:rsidRPr="009A7E7C">
        <w:t>licensing</w:t>
      </w:r>
      <w:r w:rsidRPr="009A7E7C">
        <w:t xml:space="preserve"> scheme and assess licences on an annual basis. This equates to approximately $30</w:t>
      </w:r>
      <w:r w:rsidR="00255C30" w:rsidRPr="009A7E7C">
        <w:t>0</w:t>
      </w:r>
      <w:r w:rsidRPr="009A7E7C">
        <w:t xml:space="preserve"> per licence application (</w:t>
      </w:r>
      <w:r w:rsidR="00255C30" w:rsidRPr="009A7E7C">
        <w:t>6</w:t>
      </w:r>
      <w:r w:rsidR="00850D92">
        <w:t>7</w:t>
      </w:r>
      <w:r w:rsidRPr="009A7E7C">
        <w:t xml:space="preserve"> licence applications expected). </w:t>
      </w:r>
    </w:p>
    <w:p w14:paraId="5BCEE710" w14:textId="3194B2D8" w:rsidR="00CA2160" w:rsidRDefault="00231D65" w:rsidP="00231D65">
      <w:pPr>
        <w:pStyle w:val="ListBullet"/>
        <w:numPr>
          <w:ilvl w:val="0"/>
          <w:numId w:val="23"/>
        </w:numPr>
      </w:pPr>
      <w:r w:rsidRPr="009A7E7C">
        <w:t>All other costs above are expected</w:t>
      </w:r>
      <w:r>
        <w:t xml:space="preserve"> to remain the same. </w:t>
      </w:r>
    </w:p>
    <w:p w14:paraId="601C7654" w14:textId="77777777" w:rsidR="00CA2160" w:rsidRDefault="00CA2160" w:rsidP="00A2734D">
      <w:pPr>
        <w:pStyle w:val="ListBullet"/>
        <w:numPr>
          <w:ilvl w:val="0"/>
          <w:numId w:val="0"/>
        </w:numPr>
        <w:ind w:left="340"/>
      </w:pPr>
    </w:p>
    <w:p w14:paraId="21FB6F2B" w14:textId="4F3249FB" w:rsidR="00066C2A" w:rsidRDefault="009050A0" w:rsidP="00A2734D">
      <w:r>
        <w:t>Similarly, t</w:t>
      </w:r>
      <w:r w:rsidR="00066C2A">
        <w:t xml:space="preserve">he costs associated with the notification scheme are </w:t>
      </w:r>
      <w:r>
        <w:t xml:space="preserve">not </w:t>
      </w:r>
      <w:r w:rsidR="00066C2A">
        <w:t xml:space="preserve">expected to be </w:t>
      </w:r>
      <w:r>
        <w:t xml:space="preserve">significantly </w:t>
      </w:r>
      <w:r w:rsidR="00066C2A">
        <w:t xml:space="preserve">lower than the </w:t>
      </w:r>
      <w:r w:rsidR="00D4352D">
        <w:t>licensing</w:t>
      </w:r>
      <w:r w:rsidR="00066C2A">
        <w:t xml:space="preserve"> scheme a</w:t>
      </w:r>
      <w:r w:rsidR="00D4352D">
        <w:t>nd will</w:t>
      </w:r>
      <w:r w:rsidR="00066C2A">
        <w:t xml:space="preserve"> include</w:t>
      </w:r>
      <w:r>
        <w:t xml:space="preserve"> the same software and enforcement costs. </w:t>
      </w:r>
      <w:r w:rsidR="00DB577C">
        <w:t>WorkSafe</w:t>
      </w:r>
      <w:r>
        <w:t xml:space="preserve"> has not provided data on the cost of assessing notifications. </w:t>
      </w:r>
      <w:r w:rsidR="00066C2A">
        <w:t xml:space="preserve">  </w:t>
      </w:r>
    </w:p>
    <w:p w14:paraId="560BCDA4" w14:textId="77777777" w:rsidR="00966F4A" w:rsidRPr="00A022C5" w:rsidRDefault="00966F4A">
      <w:pPr>
        <w:pStyle w:val="ListBullet"/>
        <w:numPr>
          <w:ilvl w:val="0"/>
          <w:numId w:val="0"/>
        </w:numPr>
      </w:pPr>
    </w:p>
    <w:p w14:paraId="5BD42544" w14:textId="77777777" w:rsidR="00936060" w:rsidRDefault="00936060" w:rsidP="00936060">
      <w:pPr>
        <w:pStyle w:val="Heading3"/>
      </w:pPr>
      <w:r>
        <w:t>Costs to the community</w:t>
      </w:r>
    </w:p>
    <w:p w14:paraId="68CA5278" w14:textId="0FE26719" w:rsidR="00537D41" w:rsidRDefault="00537D41" w:rsidP="00537D41">
      <w:r>
        <w:t xml:space="preserve">Costs to the community are not expected to be material. However, </w:t>
      </w:r>
      <w:r w:rsidR="00F83DB0">
        <w:t xml:space="preserve">it is possible that businesses pass on the added cost of compliance to customers. In </w:t>
      </w:r>
      <w:r w:rsidR="00040C0E">
        <w:t xml:space="preserve">this </w:t>
      </w:r>
      <w:r w:rsidR="00F83DB0">
        <w:t xml:space="preserve">case, the costs considered above would be considered community costs, rather than business costs. </w:t>
      </w:r>
    </w:p>
    <w:p w14:paraId="3CDBBA85" w14:textId="69576728" w:rsidR="00F83DB0" w:rsidRDefault="00040C0E" w:rsidP="00537D41">
      <w:r>
        <w:t xml:space="preserve">It is also possible that </w:t>
      </w:r>
      <w:r w:rsidR="00F83DB0">
        <w:t xml:space="preserve">the regulations reduce competition in the stonemason industry, </w:t>
      </w:r>
      <w:r w:rsidR="00F86742">
        <w:t xml:space="preserve">which could increase the </w:t>
      </w:r>
      <w:r w:rsidR="00F83DB0">
        <w:t xml:space="preserve">price of </w:t>
      </w:r>
      <w:r w:rsidR="00877819">
        <w:t xml:space="preserve">engineered stone for consumers. </w:t>
      </w:r>
      <w:r w:rsidR="005E38EB">
        <w:t xml:space="preserve">However it is not clear that </w:t>
      </w:r>
      <w:r w:rsidR="00877819">
        <w:t xml:space="preserve">the regulations will </w:t>
      </w:r>
      <w:r w:rsidR="005E38EB">
        <w:t xml:space="preserve">materially </w:t>
      </w:r>
      <w:r w:rsidR="00877819">
        <w:t xml:space="preserve">reduce competition, nor what the price impact would be if </w:t>
      </w:r>
      <w:r w:rsidR="005E38EB">
        <w:t>this were the case</w:t>
      </w:r>
      <w:r w:rsidR="00877819">
        <w:t xml:space="preserve">. </w:t>
      </w:r>
    </w:p>
    <w:p w14:paraId="0F376D4D" w14:textId="03702CD9" w:rsidR="00936060" w:rsidRDefault="00936060" w:rsidP="00936060">
      <w:pPr>
        <w:pStyle w:val="Heading2"/>
      </w:pPr>
      <w:r>
        <w:t>Benefits of options</w:t>
      </w:r>
    </w:p>
    <w:p w14:paraId="6D22264A" w14:textId="77777777" w:rsidR="00EE313B" w:rsidRDefault="00EE313B" w:rsidP="00A2734D">
      <w:pPr>
        <w:pStyle w:val="Heading3"/>
      </w:pPr>
      <w:bookmarkStart w:id="100" w:name="_Ref37273045"/>
      <w:r>
        <w:t>Base case</w:t>
      </w:r>
    </w:p>
    <w:p w14:paraId="5223E216" w14:textId="5DCDA71D" w:rsidR="00EE313B" w:rsidRPr="00357EE8" w:rsidRDefault="00EE313B" w:rsidP="00EE313B">
      <w:r>
        <w:t>There are no incremental benefits under the base case.</w:t>
      </w:r>
    </w:p>
    <w:p w14:paraId="723F23ED" w14:textId="4F9FFB99" w:rsidR="00313A5F" w:rsidRPr="00EE313B" w:rsidRDefault="00313A5F" w:rsidP="006E29E0">
      <w:pPr>
        <w:pStyle w:val="Heading3"/>
      </w:pPr>
      <w:r>
        <w:t>Assessing the benefits of licensing scheme, negative licensing or notification scheme option</w:t>
      </w:r>
    </w:p>
    <w:p w14:paraId="16BEA260" w14:textId="07909B92" w:rsidR="00313A5F" w:rsidRDefault="00313A5F" w:rsidP="00AB5C93">
      <w:proofErr w:type="spellStart"/>
      <w:r>
        <w:t>Th</w:t>
      </w:r>
      <w:proofErr w:type="spellEnd"/>
      <w:r>
        <w:t xml:space="preserve"> primary benefit of each of these options will be the </w:t>
      </w:r>
      <w:bookmarkStart w:id="101" w:name="_Hlk38382979"/>
      <w:r>
        <w:t>reduction in costs associated with adverse health effects from work involving materials containing crystalline silica is being considered.</w:t>
      </w:r>
    </w:p>
    <w:bookmarkEnd w:id="101"/>
    <w:p w14:paraId="29B2D9B3" w14:textId="169B7372" w:rsidR="00313A5F" w:rsidRDefault="00313A5F" w:rsidP="00313A5F">
      <w:r>
        <w:lastRenderedPageBreak/>
        <w:t>As discussed in section 4.3, in analysing the preferred option for licensing or notification the effectiveness of the option in meeting the objective of eliminating the risk of adverse health effects from work involving materials containing crystalline silica is being considered.</w:t>
      </w:r>
      <w:r w:rsidRPr="00313A5F">
        <w:t xml:space="preserve"> </w:t>
      </w:r>
      <w:r>
        <w:t>Effectiveness will depend on the potential for the option to lead to increased compliance with prescribed requirements.</w:t>
      </w:r>
    </w:p>
    <w:p w14:paraId="0EEA5A1C" w14:textId="3D8D7CC5" w:rsidR="006E29E0" w:rsidRDefault="00313A5F" w:rsidP="00313A5F">
      <w:r>
        <w:t>For Option 1,</w:t>
      </w:r>
      <w:r w:rsidR="006E29E0" w:rsidRPr="006E29E0">
        <w:t xml:space="preserve"> </w:t>
      </w:r>
      <w:r w:rsidR="006E29E0">
        <w:t>with a full licensing scheme in place,</w:t>
      </w:r>
      <w:r>
        <w:t xml:space="preserve"> </w:t>
      </w:r>
      <w:r w:rsidRPr="00376172">
        <w:t xml:space="preserve">businesses </w:t>
      </w:r>
      <w:r w:rsidR="006E29E0">
        <w:t>are expected to be significantly more</w:t>
      </w:r>
      <w:r w:rsidRPr="00376172">
        <w:t xml:space="preserve"> complian</w:t>
      </w:r>
      <w:r w:rsidR="006E29E0">
        <w:t>t</w:t>
      </w:r>
      <w:r>
        <w:t xml:space="preserve"> with </w:t>
      </w:r>
      <w:r w:rsidR="006E29E0">
        <w:t>prescribed measures such as the dry cutting ban and other elements of the package of changes to sections 4.1 and 4.5 of the OHS Regulations</w:t>
      </w:r>
      <w:r w:rsidR="00AB5C93">
        <w:t xml:space="preserve"> (see discussion of benefits of these measures in section 4.5.3)</w:t>
      </w:r>
      <w:r w:rsidRPr="00376172">
        <w:t>.</w:t>
      </w:r>
      <w:r>
        <w:t xml:space="preserve"> The inclusion of a restriction on suppliers being able to supply engineered stone only to those stonemasons with a licence is a critical part of the licensing scheme and is a key incentive for businesses to become licensed (and therefore comply with </w:t>
      </w:r>
      <w:r w:rsidR="006E29E0">
        <w:t>prescribed</w:t>
      </w:r>
      <w:r>
        <w:t xml:space="preserve"> measures).</w:t>
      </w:r>
      <w:r w:rsidR="006E29E0">
        <w:t xml:space="preserve"> A supplier of engineered stone could incur a significant fine if they breach this requirement so are incentivised to comply (up to 500 penalty units with a </w:t>
      </w:r>
      <w:r w:rsidR="00CB34DB">
        <w:t xml:space="preserve">current </w:t>
      </w:r>
      <w:r w:rsidR="006E29E0">
        <w:t xml:space="preserve">penalty unit value of $165.22). Without supply of engineered stone, businesses will be prevented from working with the material. </w:t>
      </w:r>
    </w:p>
    <w:p w14:paraId="0D1C18B4" w14:textId="237CE837" w:rsidR="00AB5C93" w:rsidRDefault="00313A5F" w:rsidP="00AB5C93">
      <w:r>
        <w:t>Option 1 also provides WorkSafe with an explicit regulatory framework through which to undertake compliance and enforcement activities (e.g. imposition of conditions).</w:t>
      </w:r>
      <w:r w:rsidR="00AB5C93">
        <w:t xml:space="preserve"> It will also enable WorkSafe to focus its monitoring and enforcement activities on the non-compliant and higher risk businesses in the industry.</w:t>
      </w:r>
    </w:p>
    <w:p w14:paraId="4305DC7D" w14:textId="2A279E07" w:rsidR="00313A5F" w:rsidRDefault="00313A5F" w:rsidP="00313A5F">
      <w:r>
        <w:t xml:space="preserve">Option 2, negative licensing, </w:t>
      </w:r>
      <w:r w:rsidR="00CB34DB">
        <w:t>will lead to</w:t>
      </w:r>
      <w:r w:rsidR="006D6820">
        <w:t xml:space="preserve"> increased compliance compared to having no scheme in place because businesses will be incentivised to comply to avoid the costs of having to be licensed including the conditions that WorkSafe may </w:t>
      </w:r>
      <w:r w:rsidR="00CB34DB">
        <w:t xml:space="preserve">place </w:t>
      </w:r>
      <w:r w:rsidR="006D6820">
        <w:t>on licences issued. However the strength of this incentive will depend on the perceived benefits of non-compliance e.g. lower operating costs. The effectiveness of Option 2</w:t>
      </w:r>
      <w:r>
        <w:t xml:space="preserve"> </w:t>
      </w:r>
      <w:r w:rsidR="006D6820">
        <w:t xml:space="preserve">relies </w:t>
      </w:r>
      <w:r>
        <w:t xml:space="preserve">on WorkSafe undertaking activities to identify non-compliant businesses, particularly due to the fact that there will be no instrument such as the supplier restriction in place to incentivise </w:t>
      </w:r>
      <w:r w:rsidRPr="006E29E0">
        <w:t xml:space="preserve">compliance. </w:t>
      </w:r>
      <w:r w:rsidR="00AB5C93">
        <w:t xml:space="preserve">This activity will be spread across the industry rather than being focused on high risk businesses as is expected under Option 1. </w:t>
      </w:r>
      <w:r w:rsidRPr="006E29E0">
        <w:t>It might also be more complicated for businesses to understand. I</w:t>
      </w:r>
      <w:r w:rsidRPr="00A2734D">
        <w:t xml:space="preserve">t is noted that </w:t>
      </w:r>
      <w:r w:rsidR="006E29E0" w:rsidRPr="00A2734D">
        <w:t xml:space="preserve">during consultation, </w:t>
      </w:r>
      <w:r w:rsidRPr="00A2734D">
        <w:t>stakeholders seemed to have less of an appreciation of how this scheme would work and had fewer comments on it</w:t>
      </w:r>
      <w:r w:rsidR="006E29E0" w:rsidRPr="006E29E0">
        <w:t>.</w:t>
      </w:r>
      <w:r w:rsidR="00AB5C93">
        <w:t xml:space="preserve"> Overall, it</w:t>
      </w:r>
      <w:r w:rsidR="00AB5C93" w:rsidRPr="006E29E0">
        <w:t xml:space="preserve"> is considered likely to be significantly less effective than the full licensing scheme.</w:t>
      </w:r>
    </w:p>
    <w:p w14:paraId="52E8764F" w14:textId="59CFAE03" w:rsidR="00313A5F" w:rsidRDefault="006E29E0" w:rsidP="00313A5F">
      <w:r>
        <w:t xml:space="preserve">Option 3, a notification scheme </w:t>
      </w:r>
      <w:r w:rsidR="00AB5C93">
        <w:t xml:space="preserve">will also </w:t>
      </w:r>
      <w:r>
        <w:t xml:space="preserve">rely on </w:t>
      </w:r>
      <w:r w:rsidR="00AB5C93">
        <w:t xml:space="preserve">significant monitoring and enforcement activity to be undertaken by WorkSafe to be effective. This activity is likely to be less effective than under Option 1 because it is not targeted at high risk businesses. Option 3 is likely to be significantly less effective than Option 1. </w:t>
      </w:r>
      <w:r w:rsidR="006D6820">
        <w:t>It is also likely to be less effective than Option 2 because there is no direct enforcement framework established.</w:t>
      </w:r>
    </w:p>
    <w:p w14:paraId="1D9DFE3A" w14:textId="5BC823EB" w:rsidR="00313A5F" w:rsidRDefault="00AB5C93" w:rsidP="00313A5F">
      <w:r>
        <w:t>Overall, by achieving higher compliance with prescribed measures such as</w:t>
      </w:r>
      <w:r w:rsidR="006A279A">
        <w:t xml:space="preserve"> the prohibition on</w:t>
      </w:r>
      <w:r>
        <w:t xml:space="preserve"> dry cutting, Option 1 is expected to lead to significantly more benefits in terms of reduced costs associated with adverse health effects from work involving materials containing crystalline silica. </w:t>
      </w:r>
      <w:r w:rsidR="006D6820">
        <w:t>Option 3 is likely to lead to the fewest benefits.</w:t>
      </w:r>
    </w:p>
    <w:p w14:paraId="6219F6A0" w14:textId="3438F601" w:rsidR="00EE313B" w:rsidRPr="00EE313B" w:rsidRDefault="00143446" w:rsidP="00EE313B">
      <w:pPr>
        <w:pStyle w:val="Heading3"/>
      </w:pPr>
      <w:r>
        <w:t>Assessing the benefits of each individual element of the package</w:t>
      </w:r>
      <w:r w:rsidR="00EE313B">
        <w:t xml:space="preserve"> - </w:t>
      </w:r>
      <w:r w:rsidR="00EE313B" w:rsidRPr="00EE313B">
        <w:t xml:space="preserve">changes to 4.1 and 4.5 of the OHS regulations </w:t>
      </w:r>
    </w:p>
    <w:p w14:paraId="25C03F8D" w14:textId="0A1980A1" w:rsidR="00DB577C" w:rsidRDefault="007D4FBC">
      <w:r>
        <w:t xml:space="preserve">The table below outlines how each component of the </w:t>
      </w:r>
      <w:r w:rsidR="00EE313B" w:rsidRPr="00EE313B">
        <w:t>changes to 4.1 and 4.5 of the OHS regulations</w:t>
      </w:r>
      <w:r w:rsidR="007459DA">
        <w:t xml:space="preserve"> w</w:t>
      </w:r>
      <w:r>
        <w:t>ould achieve the benefit of reducing exposure to RCS.</w:t>
      </w:r>
      <w:r w:rsidR="009D65FF">
        <w:t xml:space="preserve"> </w:t>
      </w:r>
    </w:p>
    <w:p w14:paraId="2E87C5CF" w14:textId="6860795D" w:rsidR="007D4FBC" w:rsidRDefault="007D4FBC">
      <w:pPr>
        <w:pStyle w:val="Caption"/>
      </w:pPr>
      <w:proofErr w:type="gramStart"/>
      <w:r>
        <w:t xml:space="preserve">Table </w:t>
      </w:r>
      <w:r w:rsidR="0000223C">
        <w:fldChar w:fldCharType="begin"/>
      </w:r>
      <w:r w:rsidR="0000223C">
        <w:instrText xml:space="preserve"> STYLEREF 1 \s </w:instrText>
      </w:r>
      <w:r w:rsidR="0000223C">
        <w:fldChar w:fldCharType="separate"/>
      </w:r>
      <w:r w:rsidR="004071FC">
        <w:rPr>
          <w:noProof/>
        </w:rPr>
        <w:t>4</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3</w:t>
      </w:r>
      <w:r w:rsidR="0000223C">
        <w:fldChar w:fldCharType="end"/>
      </w:r>
      <w:r>
        <w:t xml:space="preserve"> </w:t>
      </w:r>
      <w:r w:rsidR="00444B0F">
        <w:t>Benefits of regulation components</w:t>
      </w:r>
      <w:r w:rsidR="00EE313B">
        <w:t xml:space="preserve"> - </w:t>
      </w:r>
      <w:r w:rsidR="00EE313B" w:rsidRPr="00EE313B">
        <w:t>changes to 4.1 and 4.5 of the OHS regulations</w:t>
      </w:r>
    </w:p>
    <w:tbl>
      <w:tblPr>
        <w:tblStyle w:val="Deloittetable12"/>
        <w:tblW w:w="9413" w:type="dxa"/>
        <w:tblLook w:val="04A0" w:firstRow="1" w:lastRow="0" w:firstColumn="1" w:lastColumn="0" w:noHBand="0" w:noVBand="1"/>
      </w:tblPr>
      <w:tblGrid>
        <w:gridCol w:w="1985"/>
        <w:gridCol w:w="7428"/>
      </w:tblGrid>
      <w:tr w:rsidR="00B149D1" w:rsidRPr="00213B96" w14:paraId="10C9256B" w14:textId="77777777" w:rsidTr="00A2734D">
        <w:trPr>
          <w:cnfStyle w:val="100000000000" w:firstRow="1" w:lastRow="0" w:firstColumn="0" w:lastColumn="0" w:oddVBand="0" w:evenVBand="0" w:oddHBand="0" w:evenHBand="0" w:firstRowFirstColumn="0" w:firstRowLastColumn="0" w:lastRowFirstColumn="0" w:lastRowLastColumn="0"/>
          <w:trHeight w:val="614"/>
        </w:trPr>
        <w:tc>
          <w:tcPr>
            <w:tcW w:w="1985" w:type="dxa"/>
            <w:tcBorders>
              <w:top w:val="none" w:sz="0" w:space="0" w:color="auto"/>
            </w:tcBorders>
          </w:tcPr>
          <w:p w14:paraId="56697E6F" w14:textId="2D3C86C8" w:rsidR="00B149D1" w:rsidRPr="00A2734D" w:rsidRDefault="00B149D1" w:rsidP="001D2697">
            <w:pPr>
              <w:pStyle w:val="Caption"/>
              <w:keepNext w:val="0"/>
              <w:keepLines w:val="0"/>
              <w:rPr>
                <w:color w:val="000000" w:themeColor="text1"/>
                <w:sz w:val="16"/>
                <w:szCs w:val="16"/>
              </w:rPr>
            </w:pPr>
            <w:r w:rsidRPr="00A2734D">
              <w:rPr>
                <w:color w:val="000000" w:themeColor="text1"/>
                <w:sz w:val="16"/>
                <w:szCs w:val="16"/>
              </w:rPr>
              <w:t>Option component</w:t>
            </w:r>
          </w:p>
        </w:tc>
        <w:tc>
          <w:tcPr>
            <w:tcW w:w="7428" w:type="dxa"/>
            <w:tcBorders>
              <w:top w:val="none" w:sz="0" w:space="0" w:color="auto"/>
            </w:tcBorders>
          </w:tcPr>
          <w:p w14:paraId="282439C6" w14:textId="2BADA98F" w:rsidR="00B149D1" w:rsidRPr="00A2734D" w:rsidRDefault="00B149D1" w:rsidP="001D2697">
            <w:pPr>
              <w:pStyle w:val="Caption"/>
              <w:keepNext w:val="0"/>
              <w:keepLines w:val="0"/>
              <w:rPr>
                <w:color w:val="000000" w:themeColor="text1"/>
                <w:sz w:val="16"/>
                <w:szCs w:val="16"/>
              </w:rPr>
            </w:pPr>
            <w:r w:rsidRPr="00A2734D">
              <w:rPr>
                <w:color w:val="000000" w:themeColor="text1"/>
                <w:sz w:val="16"/>
                <w:szCs w:val="16"/>
              </w:rPr>
              <w:t>Associated benefits</w:t>
            </w:r>
          </w:p>
        </w:tc>
      </w:tr>
      <w:tr w:rsidR="00B149D1" w:rsidRPr="00DB577C" w14:paraId="50EB61C3" w14:textId="77777777" w:rsidTr="00A2734D">
        <w:trPr>
          <w:trHeight w:val="725"/>
        </w:trPr>
        <w:tc>
          <w:tcPr>
            <w:tcW w:w="1985" w:type="dxa"/>
          </w:tcPr>
          <w:p w14:paraId="1D52C85F" w14:textId="2EBC1AEE" w:rsidR="00B149D1" w:rsidRPr="00A2734D" w:rsidRDefault="00B149D1" w:rsidP="00A2734D">
            <w:pPr>
              <w:pStyle w:val="Caption"/>
              <w:keepNext w:val="0"/>
              <w:keepLines w:val="0"/>
              <w:spacing w:before="0" w:after="0"/>
              <w:ind w:right="414"/>
              <w:rPr>
                <w:b/>
                <w:bCs/>
                <w:color w:val="000000" w:themeColor="text1"/>
                <w:sz w:val="16"/>
                <w:szCs w:val="16"/>
              </w:rPr>
            </w:pPr>
            <w:r w:rsidRPr="00A2734D">
              <w:rPr>
                <w:b/>
                <w:bCs/>
                <w:color w:val="000000" w:themeColor="text1"/>
                <w:sz w:val="16"/>
                <w:szCs w:val="16"/>
              </w:rPr>
              <w:t>Prohibition on dry cutting</w:t>
            </w:r>
            <w:r w:rsidR="004C711D" w:rsidRPr="00A2734D">
              <w:rPr>
                <w:b/>
                <w:bCs/>
                <w:color w:val="000000" w:themeColor="text1"/>
                <w:sz w:val="16"/>
                <w:szCs w:val="16"/>
              </w:rPr>
              <w:t xml:space="preserve">, grinding and </w:t>
            </w:r>
            <w:r w:rsidR="004C711D" w:rsidRPr="00A2734D">
              <w:rPr>
                <w:b/>
                <w:bCs/>
                <w:color w:val="000000" w:themeColor="text1"/>
                <w:sz w:val="16"/>
                <w:szCs w:val="16"/>
              </w:rPr>
              <w:lastRenderedPageBreak/>
              <w:t>abrasive polishing</w:t>
            </w:r>
          </w:p>
        </w:tc>
        <w:tc>
          <w:tcPr>
            <w:tcW w:w="7428" w:type="dxa"/>
          </w:tcPr>
          <w:p w14:paraId="0BDDA40E" w14:textId="5C1A5B0B" w:rsidR="00691E03" w:rsidRPr="00A2734D" w:rsidRDefault="00691E03" w:rsidP="00A2734D">
            <w:pPr>
              <w:pStyle w:val="Caption"/>
              <w:keepNext w:val="0"/>
              <w:keepLines w:val="0"/>
              <w:spacing w:before="0" w:after="0"/>
              <w:rPr>
                <w:color w:val="000000" w:themeColor="text1"/>
                <w:sz w:val="16"/>
                <w:szCs w:val="16"/>
              </w:rPr>
            </w:pPr>
            <w:r w:rsidRPr="00A2734D">
              <w:rPr>
                <w:iCs w:val="0"/>
                <w:color w:val="000000" w:themeColor="text1"/>
                <w:sz w:val="16"/>
                <w:szCs w:val="16"/>
              </w:rPr>
              <w:lastRenderedPageBreak/>
              <w:t xml:space="preserve">Compared to dry methods, wet methods </w:t>
            </w:r>
            <w:r w:rsidR="00CB34DB">
              <w:rPr>
                <w:color w:val="000000" w:themeColor="text1"/>
                <w:sz w:val="16"/>
                <w:szCs w:val="16"/>
              </w:rPr>
              <w:t>use</w:t>
            </w:r>
            <w:r w:rsidRPr="00A2734D">
              <w:rPr>
                <w:iCs w:val="0"/>
                <w:color w:val="000000" w:themeColor="text1"/>
                <w:sz w:val="16"/>
                <w:szCs w:val="16"/>
              </w:rPr>
              <w:t xml:space="preserve"> on-tool water suppression, which reduces the quantity of dust being exhausted into the air. </w:t>
            </w:r>
            <w:r w:rsidR="00B149D1" w:rsidRPr="00A2734D">
              <w:rPr>
                <w:iCs w:val="0"/>
                <w:color w:val="000000" w:themeColor="text1"/>
                <w:sz w:val="16"/>
                <w:szCs w:val="16"/>
              </w:rPr>
              <w:t>Stakeholders estimate that replacing dry cutting with wet cutting of engineered stone will reduce silica dust exposure by 80</w:t>
            </w:r>
            <w:r w:rsidR="00CB34DB">
              <w:rPr>
                <w:color w:val="000000" w:themeColor="text1"/>
                <w:sz w:val="16"/>
                <w:szCs w:val="16"/>
              </w:rPr>
              <w:t xml:space="preserve">% to </w:t>
            </w:r>
            <w:r w:rsidR="00B149D1" w:rsidRPr="00A2734D">
              <w:rPr>
                <w:iCs w:val="0"/>
                <w:color w:val="000000" w:themeColor="text1"/>
                <w:sz w:val="16"/>
                <w:szCs w:val="16"/>
              </w:rPr>
              <w:lastRenderedPageBreak/>
              <w:t xml:space="preserve">100%. </w:t>
            </w:r>
            <w:r w:rsidRPr="00A2734D">
              <w:rPr>
                <w:color w:val="000000" w:themeColor="text1"/>
                <w:sz w:val="16"/>
                <w:szCs w:val="16"/>
              </w:rPr>
              <w:t xml:space="preserve">Air monitoring of 20 workplaces involved in benchtop manufacturing funded by WorkSafe Victoria recorded airborne concentrations of RCS up to 0.05mg/m3 in workplaces that employ wet cutting methods. By comparison, recorded airborne concentrations of RCS in workplaces undertaking dry cutting </w:t>
            </w:r>
            <w:r w:rsidR="00D7314E" w:rsidRPr="00A2734D">
              <w:rPr>
                <w:color w:val="000000" w:themeColor="text1"/>
                <w:sz w:val="16"/>
                <w:szCs w:val="16"/>
              </w:rPr>
              <w:t>engineering controls</w:t>
            </w:r>
            <w:r w:rsidRPr="00A2734D">
              <w:rPr>
                <w:color w:val="000000" w:themeColor="text1"/>
                <w:sz w:val="16"/>
                <w:szCs w:val="16"/>
              </w:rPr>
              <w:t xml:space="preserve"> were greater than 0.1mg/m3. </w:t>
            </w:r>
          </w:p>
        </w:tc>
      </w:tr>
      <w:tr w:rsidR="00B149D1" w:rsidRPr="00213B96" w14:paraId="59ABA1BB" w14:textId="77777777" w:rsidTr="00A2734D">
        <w:trPr>
          <w:trHeight w:val="725"/>
        </w:trPr>
        <w:tc>
          <w:tcPr>
            <w:tcW w:w="1985" w:type="dxa"/>
          </w:tcPr>
          <w:p w14:paraId="711243EA" w14:textId="69D050EE" w:rsidR="00B149D1" w:rsidRPr="00A2734D" w:rsidRDefault="00691E03" w:rsidP="00A2734D">
            <w:pPr>
              <w:pStyle w:val="Caption"/>
              <w:keepNext w:val="0"/>
              <w:keepLines w:val="0"/>
              <w:spacing w:before="0" w:after="0"/>
              <w:ind w:right="414"/>
              <w:rPr>
                <w:b/>
                <w:bCs/>
                <w:color w:val="000000" w:themeColor="text1"/>
                <w:sz w:val="16"/>
                <w:szCs w:val="16"/>
              </w:rPr>
            </w:pPr>
            <w:r w:rsidRPr="00A2734D">
              <w:rPr>
                <w:b/>
                <w:bCs/>
                <w:color w:val="000000" w:themeColor="text1"/>
                <w:sz w:val="16"/>
                <w:szCs w:val="16"/>
              </w:rPr>
              <w:lastRenderedPageBreak/>
              <w:t>Banning the use of recycled water</w:t>
            </w:r>
            <w:r w:rsidR="004C711D" w:rsidRPr="00A2734D">
              <w:rPr>
                <w:b/>
                <w:bCs/>
                <w:color w:val="000000" w:themeColor="text1"/>
                <w:sz w:val="16"/>
                <w:szCs w:val="16"/>
              </w:rPr>
              <w:t xml:space="preserve"> that has not been adequately treated</w:t>
            </w:r>
          </w:p>
        </w:tc>
        <w:tc>
          <w:tcPr>
            <w:tcW w:w="7428" w:type="dxa"/>
          </w:tcPr>
          <w:p w14:paraId="64C44C2F" w14:textId="5922F6A0" w:rsidR="00B149D1" w:rsidRPr="00A2734D" w:rsidRDefault="009D65FF" w:rsidP="00C25F56">
            <w:pPr>
              <w:pStyle w:val="Caption"/>
              <w:keepNext w:val="0"/>
              <w:keepLines w:val="0"/>
              <w:spacing w:before="0" w:after="0"/>
              <w:rPr>
                <w:color w:val="000000" w:themeColor="text1"/>
                <w:sz w:val="16"/>
                <w:szCs w:val="16"/>
              </w:rPr>
            </w:pPr>
            <w:r w:rsidRPr="00A2734D">
              <w:rPr>
                <w:color w:val="000000" w:themeColor="text1"/>
                <w:sz w:val="16"/>
                <w:szCs w:val="16"/>
              </w:rPr>
              <w:t xml:space="preserve">Occupational hygiene reports have shown that using recycled water that has not been adequately treated leads to an unacceptably high risk of exposure to crystalline silica. </w:t>
            </w:r>
            <w:r w:rsidR="002C163C" w:rsidRPr="00A2734D">
              <w:rPr>
                <w:color w:val="000000" w:themeColor="text1"/>
                <w:sz w:val="16"/>
                <w:szCs w:val="16"/>
              </w:rPr>
              <w:t xml:space="preserve">This is </w:t>
            </w:r>
            <w:r w:rsidR="00C72260" w:rsidRPr="00A2734D">
              <w:rPr>
                <w:color w:val="000000" w:themeColor="text1"/>
                <w:sz w:val="16"/>
                <w:szCs w:val="16"/>
              </w:rPr>
              <w:t>due to</w:t>
            </w:r>
            <w:r w:rsidR="00367008" w:rsidRPr="00A2734D">
              <w:rPr>
                <w:color w:val="000000" w:themeColor="text1"/>
                <w:sz w:val="16"/>
                <w:szCs w:val="16"/>
              </w:rPr>
              <w:t xml:space="preserve"> recycled water </w:t>
            </w:r>
            <w:r w:rsidR="00C72260" w:rsidRPr="00A2734D">
              <w:rPr>
                <w:color w:val="000000" w:themeColor="text1"/>
                <w:sz w:val="16"/>
                <w:szCs w:val="16"/>
              </w:rPr>
              <w:t xml:space="preserve">drying </w:t>
            </w:r>
            <w:r w:rsidR="00367008" w:rsidRPr="00A2734D">
              <w:rPr>
                <w:color w:val="000000" w:themeColor="text1"/>
                <w:sz w:val="16"/>
                <w:szCs w:val="16"/>
              </w:rPr>
              <w:t xml:space="preserve">out or evaporates, silica dust will </w:t>
            </w:r>
            <w:r w:rsidR="00F76205" w:rsidRPr="00A2734D">
              <w:rPr>
                <w:color w:val="000000" w:themeColor="text1"/>
                <w:sz w:val="16"/>
                <w:szCs w:val="16"/>
              </w:rPr>
              <w:t>be exposed</w:t>
            </w:r>
            <w:r w:rsidR="00C72260" w:rsidRPr="00A2734D">
              <w:rPr>
                <w:color w:val="000000" w:themeColor="text1"/>
                <w:sz w:val="16"/>
                <w:szCs w:val="16"/>
              </w:rPr>
              <w:t>.</w:t>
            </w:r>
            <w:r w:rsidR="00F76205" w:rsidRPr="00A2734D">
              <w:rPr>
                <w:color w:val="000000" w:themeColor="text1"/>
                <w:sz w:val="16"/>
                <w:szCs w:val="16"/>
              </w:rPr>
              <w:t xml:space="preserve"> </w:t>
            </w:r>
            <w:r w:rsidRPr="00A2734D">
              <w:rPr>
                <w:color w:val="000000" w:themeColor="text1"/>
                <w:sz w:val="16"/>
                <w:szCs w:val="16"/>
              </w:rPr>
              <w:t>Air monitoring of engineered stone workplaces found, that when integrated water systems using recycled water were used, testing showed levels of between 0.06 – 0.15mg/m3 – more than the exposure standard of 0.05mg/m3. Banning the use of recycled water will remove the risk of exposure to RCS from undertaking this process.</w:t>
            </w:r>
          </w:p>
        </w:tc>
      </w:tr>
      <w:tr w:rsidR="00B149D1" w:rsidRPr="00213B96" w14:paraId="70ACC8FB" w14:textId="77777777" w:rsidTr="00A2734D">
        <w:trPr>
          <w:trHeight w:val="738"/>
        </w:trPr>
        <w:tc>
          <w:tcPr>
            <w:tcW w:w="1985" w:type="dxa"/>
          </w:tcPr>
          <w:p w14:paraId="28686A09" w14:textId="42C7AA53" w:rsidR="00B149D1" w:rsidRPr="00A2734D" w:rsidRDefault="009D65FF" w:rsidP="00A2734D">
            <w:pPr>
              <w:pStyle w:val="Caption"/>
              <w:keepNext w:val="0"/>
              <w:keepLines w:val="0"/>
              <w:spacing w:before="0" w:after="0"/>
              <w:ind w:right="414"/>
              <w:rPr>
                <w:b/>
                <w:bCs/>
                <w:color w:val="000000" w:themeColor="text1"/>
                <w:sz w:val="16"/>
                <w:szCs w:val="16"/>
              </w:rPr>
            </w:pPr>
            <w:r w:rsidRPr="00A2734D">
              <w:rPr>
                <w:b/>
                <w:bCs/>
                <w:color w:val="000000" w:themeColor="text1"/>
                <w:sz w:val="16"/>
                <w:szCs w:val="16"/>
              </w:rPr>
              <w:t>Banning the use of compressed air for personal or area cleaning</w:t>
            </w:r>
          </w:p>
        </w:tc>
        <w:tc>
          <w:tcPr>
            <w:tcW w:w="7428" w:type="dxa"/>
          </w:tcPr>
          <w:p w14:paraId="48B8B2B6" w14:textId="4CE63EE5" w:rsidR="00B149D1" w:rsidRPr="00A2734D" w:rsidRDefault="009D65FF" w:rsidP="00A2734D">
            <w:pPr>
              <w:pStyle w:val="Caption"/>
              <w:keepNext w:val="0"/>
              <w:keepLines w:val="0"/>
              <w:spacing w:before="0" w:after="0"/>
              <w:ind w:right="57"/>
              <w:rPr>
                <w:color w:val="000000" w:themeColor="text1"/>
                <w:sz w:val="16"/>
                <w:szCs w:val="16"/>
              </w:rPr>
            </w:pPr>
            <w:r w:rsidRPr="00A2734D">
              <w:rPr>
                <w:iCs w:val="0"/>
                <w:color w:val="000000" w:themeColor="text1"/>
                <w:sz w:val="16"/>
                <w:szCs w:val="16"/>
              </w:rPr>
              <w:t>Occupational hygiene reports have shown this leads to an unacceptably high risk of exposure to crystalline silica</w:t>
            </w:r>
            <w:r w:rsidR="008D2B60" w:rsidRPr="00A2734D">
              <w:rPr>
                <w:iCs w:val="0"/>
                <w:color w:val="000000" w:themeColor="text1"/>
                <w:sz w:val="16"/>
                <w:szCs w:val="16"/>
              </w:rPr>
              <w:t xml:space="preserve">. </w:t>
            </w:r>
            <w:r w:rsidR="006A279A">
              <w:rPr>
                <w:color w:val="000000" w:themeColor="text1"/>
                <w:sz w:val="16"/>
                <w:szCs w:val="16"/>
              </w:rPr>
              <w:t>A</w:t>
            </w:r>
            <w:r w:rsidR="006A279A" w:rsidRPr="00A2734D">
              <w:rPr>
                <w:color w:val="000000" w:themeColor="text1"/>
                <w:sz w:val="16"/>
                <w:szCs w:val="16"/>
              </w:rPr>
              <w:t xml:space="preserve">ir </w:t>
            </w:r>
            <w:r w:rsidRPr="00A2734D">
              <w:rPr>
                <w:color w:val="000000" w:themeColor="text1"/>
                <w:sz w:val="16"/>
                <w:szCs w:val="16"/>
              </w:rPr>
              <w:t>monitoring on the use of compressed air for cleaning showed levels of between 0.06 – 0.23mg/m3 – more than the exposure standard of 0.05mg/m3. Banning the use of compressed air for personal or area cleaning will remove the risk of exposure to RCS from undertaking this process.</w:t>
            </w:r>
          </w:p>
        </w:tc>
      </w:tr>
      <w:tr w:rsidR="00602C20" w:rsidRPr="00213B96" w14:paraId="322E4F8D" w14:textId="77777777" w:rsidTr="00A2734D">
        <w:trPr>
          <w:trHeight w:val="738"/>
        </w:trPr>
        <w:tc>
          <w:tcPr>
            <w:tcW w:w="1985" w:type="dxa"/>
          </w:tcPr>
          <w:p w14:paraId="394BA0A3" w14:textId="2049B174" w:rsidR="00602C20" w:rsidRPr="00A2734D" w:rsidRDefault="00602C20" w:rsidP="00A2734D">
            <w:pPr>
              <w:pStyle w:val="Caption"/>
              <w:keepNext w:val="0"/>
              <w:keepLines w:val="0"/>
              <w:spacing w:before="0" w:after="0"/>
              <w:ind w:right="414"/>
              <w:rPr>
                <w:b/>
                <w:bCs/>
                <w:color w:val="000000" w:themeColor="text1"/>
                <w:sz w:val="16"/>
                <w:szCs w:val="16"/>
              </w:rPr>
            </w:pPr>
            <w:r w:rsidRPr="00A2734D">
              <w:rPr>
                <w:b/>
                <w:bCs/>
                <w:color w:val="000000" w:themeColor="text1"/>
                <w:sz w:val="16"/>
                <w:szCs w:val="16"/>
              </w:rPr>
              <w:t>Preparation of risk assessments and hazard control statements</w:t>
            </w:r>
          </w:p>
        </w:tc>
        <w:tc>
          <w:tcPr>
            <w:tcW w:w="7428" w:type="dxa"/>
          </w:tcPr>
          <w:p w14:paraId="255E6AA7" w14:textId="01DCB2C3" w:rsidR="00602C20" w:rsidRPr="00A2734D" w:rsidRDefault="00602C20" w:rsidP="00C25F56">
            <w:pPr>
              <w:pStyle w:val="Caption"/>
              <w:keepNext w:val="0"/>
              <w:keepLines w:val="0"/>
              <w:spacing w:before="0" w:after="0"/>
              <w:ind w:left="57" w:right="57"/>
              <w:rPr>
                <w:color w:val="000000" w:themeColor="text1"/>
                <w:sz w:val="16"/>
                <w:szCs w:val="16"/>
              </w:rPr>
            </w:pPr>
            <w:r w:rsidRPr="00A2734D">
              <w:rPr>
                <w:color w:val="000000" w:themeColor="text1"/>
                <w:sz w:val="16"/>
                <w:szCs w:val="16"/>
              </w:rPr>
              <w:t xml:space="preserve">Introducing the requirement for businesses to assess the risk of any process involving materials containing silica, will ensure that businesses are aware of when a process is high risk, i.e. </w:t>
            </w:r>
            <w:r w:rsidR="004474FB" w:rsidRPr="00A2734D">
              <w:rPr>
                <w:color w:val="000000" w:themeColor="text1"/>
                <w:sz w:val="16"/>
                <w:szCs w:val="16"/>
              </w:rPr>
              <w:t>exceeds safe exposure levels, and therefore are able to put the relevant control measures in place. This will ensure a more consistent approach to identifying and managing risk, including frequent air monitoring, in order to reduce the levels of RCS exposure. Hazard control statements for high risk processes will ensure there are documented, formalised processes for identifying the relevant risks, and applying the appropriate control measures. This will enable a greater level of awareness of the risks of working with crystalline silica, and how to manage these in order to minimise the health impacts, for both employers and employees.</w:t>
            </w:r>
          </w:p>
        </w:tc>
      </w:tr>
      <w:tr w:rsidR="004474FB" w:rsidRPr="00213B96" w14:paraId="07B2E905" w14:textId="77777777" w:rsidTr="00A2734D">
        <w:trPr>
          <w:trHeight w:val="450"/>
        </w:trPr>
        <w:tc>
          <w:tcPr>
            <w:tcW w:w="1985" w:type="dxa"/>
          </w:tcPr>
          <w:p w14:paraId="764F2764" w14:textId="512C39B0" w:rsidR="004474FB" w:rsidRPr="00A2734D" w:rsidRDefault="004474FB" w:rsidP="00A2734D">
            <w:pPr>
              <w:pStyle w:val="Caption"/>
              <w:keepNext w:val="0"/>
              <w:keepLines w:val="0"/>
              <w:spacing w:before="0" w:after="0"/>
              <w:ind w:right="414"/>
              <w:rPr>
                <w:b/>
                <w:bCs/>
                <w:color w:val="000000" w:themeColor="text1"/>
                <w:sz w:val="16"/>
                <w:szCs w:val="16"/>
              </w:rPr>
            </w:pPr>
            <w:r w:rsidRPr="00A2734D">
              <w:rPr>
                <w:b/>
                <w:bCs/>
                <w:color w:val="000000" w:themeColor="text1"/>
                <w:sz w:val="16"/>
                <w:szCs w:val="16"/>
              </w:rPr>
              <w:t>Information provision</w:t>
            </w:r>
          </w:p>
        </w:tc>
        <w:tc>
          <w:tcPr>
            <w:tcW w:w="7428" w:type="dxa"/>
          </w:tcPr>
          <w:p w14:paraId="55A7213C" w14:textId="3807B48E" w:rsidR="004474FB" w:rsidRPr="00A2734D" w:rsidRDefault="001D2697" w:rsidP="00C25F56">
            <w:pPr>
              <w:pStyle w:val="Caption"/>
              <w:keepNext w:val="0"/>
              <w:keepLines w:val="0"/>
              <w:spacing w:before="0" w:after="0"/>
              <w:ind w:left="57" w:right="57"/>
              <w:rPr>
                <w:color w:val="000000" w:themeColor="text1"/>
                <w:sz w:val="16"/>
                <w:szCs w:val="16"/>
              </w:rPr>
            </w:pPr>
            <w:r w:rsidRPr="00A2734D">
              <w:rPr>
                <w:color w:val="000000" w:themeColor="text1"/>
                <w:sz w:val="16"/>
                <w:szCs w:val="16"/>
              </w:rPr>
              <w:t>The risk assessment process outlined above, along with the necessary training and on</w:t>
            </w:r>
            <w:r w:rsidR="00C72260" w:rsidRPr="00A2734D">
              <w:rPr>
                <w:color w:val="000000" w:themeColor="text1"/>
                <w:sz w:val="16"/>
                <w:szCs w:val="16"/>
              </w:rPr>
              <w:t>-</w:t>
            </w:r>
            <w:r w:rsidRPr="00A2734D">
              <w:rPr>
                <w:color w:val="000000" w:themeColor="text1"/>
                <w:sz w:val="16"/>
                <w:szCs w:val="16"/>
              </w:rPr>
              <w:t xml:space="preserve">boarding </w:t>
            </w:r>
            <w:proofErr w:type="gramStart"/>
            <w:r w:rsidRPr="00A2734D">
              <w:rPr>
                <w:color w:val="000000" w:themeColor="text1"/>
                <w:sz w:val="16"/>
                <w:szCs w:val="16"/>
              </w:rPr>
              <w:t>processes,</w:t>
            </w:r>
            <w:proofErr w:type="gramEnd"/>
            <w:r w:rsidRPr="00A2734D">
              <w:rPr>
                <w:color w:val="000000" w:themeColor="text1"/>
                <w:sz w:val="16"/>
                <w:szCs w:val="16"/>
              </w:rPr>
              <w:t xml:space="preserve"> are important for providing employees with information about the silica content of the materials they are working with, and to ensure they have an understanding of how to control the risks of exposure to RCS. Providing information to employees ensures they understand the impacts to their health if the appropriate control measures are not put in place and adhered to, and reduces any confusion and uncertainty about their precise obligations. </w:t>
            </w:r>
            <w:r w:rsidR="004163FA" w:rsidRPr="00A2734D">
              <w:rPr>
                <w:color w:val="000000" w:themeColor="text1"/>
                <w:sz w:val="16"/>
                <w:szCs w:val="16"/>
              </w:rPr>
              <w:t>It is likely to improve employee’s willingness to comply with regulatory requirements.</w:t>
            </w:r>
          </w:p>
        </w:tc>
      </w:tr>
    </w:tbl>
    <w:p w14:paraId="32E00171" w14:textId="77777777" w:rsidR="00FF738B" w:rsidRPr="00620690" w:rsidRDefault="00FF738B" w:rsidP="00A2734D"/>
    <w:p w14:paraId="03D553FB" w14:textId="5BDFBC2E" w:rsidR="00143446" w:rsidRDefault="00143446" w:rsidP="00936060">
      <w:pPr>
        <w:pStyle w:val="Heading3"/>
      </w:pPr>
      <w:r>
        <w:t>Assessing the benefits quantitatively</w:t>
      </w:r>
    </w:p>
    <w:p w14:paraId="114A8DA6" w14:textId="3C863DB0" w:rsidR="00936060" w:rsidRDefault="00936060" w:rsidP="00143446">
      <w:pPr>
        <w:pStyle w:val="Heading4"/>
      </w:pPr>
      <w:r>
        <w:t>Lives saved</w:t>
      </w:r>
      <w:bookmarkEnd w:id="100"/>
      <w:r w:rsidR="00FE5F1E">
        <w:t xml:space="preserve"> and illness avoided</w:t>
      </w:r>
    </w:p>
    <w:p w14:paraId="6EC33A30" w14:textId="205ECD6D" w:rsidR="00FE5F1E" w:rsidRDefault="00694FEC" w:rsidP="00771567">
      <w:r>
        <w:t xml:space="preserve">WorkSafe data on silica-related claims has been analysed and combined with a value of life </w:t>
      </w:r>
      <w:r w:rsidR="006C2509">
        <w:t>estimate</w:t>
      </w:r>
      <w:r w:rsidRPr="00694FEC">
        <w:t xml:space="preserve"> </w:t>
      </w:r>
      <w:r>
        <w:t xml:space="preserve">in order to </w:t>
      </w:r>
      <w:r w:rsidR="006C2509">
        <w:t>calculate</w:t>
      </w:r>
      <w:r>
        <w:t xml:space="preserve"> the value of lives saved and illness avoided. It is important to note that calculating a quantitative value of life does not capture significant other benefits that are associated with living a long and healthy life. However it is an accepted economic method for analysing and comparing policy options for reducing fatalities and illness.</w:t>
      </w:r>
    </w:p>
    <w:p w14:paraId="15F97397" w14:textId="6FFB8811" w:rsidR="00771567" w:rsidRDefault="00771567" w:rsidP="00771567">
      <w:r>
        <w:t>WorkSafe is aware of 13 recorded fatalities in Victoria associated with silica-related illnesses</w:t>
      </w:r>
      <w:r w:rsidRPr="00407395">
        <w:t xml:space="preserve"> </w:t>
      </w:r>
      <w:r>
        <w:t>in the last twenty years (i.e. from the year 2000</w:t>
      </w:r>
      <w:r w:rsidR="00403F39">
        <w:t xml:space="preserve"> to 2020</w:t>
      </w:r>
      <w:r>
        <w:t>)</w:t>
      </w:r>
      <w:r w:rsidR="00DB577C">
        <w:t>.</w:t>
      </w:r>
      <w:r>
        <w:rPr>
          <w:rStyle w:val="FootnoteReference"/>
        </w:rPr>
        <w:footnoteReference w:id="55"/>
      </w:r>
      <w:r w:rsidR="009B753E">
        <w:t xml:space="preserve"> </w:t>
      </w:r>
      <w:r>
        <w:t xml:space="preserve">As discussed in Section </w:t>
      </w:r>
      <w:r w:rsidR="008B5B6F">
        <w:fldChar w:fldCharType="begin"/>
      </w:r>
      <w:r w:rsidR="008B5B6F">
        <w:instrText xml:space="preserve"> REF _Ref37225036 \r \h </w:instrText>
      </w:r>
      <w:r w:rsidR="008B5B6F">
        <w:fldChar w:fldCharType="separate"/>
      </w:r>
      <w:r w:rsidR="004071FC">
        <w:t>2.2.3</w:t>
      </w:r>
      <w:r w:rsidR="008B5B6F">
        <w:fldChar w:fldCharType="end"/>
      </w:r>
      <w:r>
        <w:t>, the illness can take different forms (i.e. acute, accelerated or chronic) and can be associated with injuries that occur over short and long periods of time.</w:t>
      </w:r>
    </w:p>
    <w:p w14:paraId="12C2FA9A" w14:textId="1AA66B81" w:rsidR="009B753E" w:rsidRDefault="006C2509" w:rsidP="00771567">
      <w:r>
        <w:t>The</w:t>
      </w:r>
      <w:r w:rsidR="00771567">
        <w:t xml:space="preserve"> </w:t>
      </w:r>
      <w:r w:rsidR="009B753E">
        <w:t xml:space="preserve">impacts </w:t>
      </w:r>
      <w:r w:rsidR="00771567">
        <w:t>associated with these illnesses can occur across many years, from the time when an injury is diagnosed through to the recorded fatalit</w:t>
      </w:r>
      <w:r w:rsidR="009B753E">
        <w:t>y.</w:t>
      </w:r>
      <w:r w:rsidR="00771567">
        <w:t xml:space="preserve"> </w:t>
      </w:r>
      <w:r w:rsidR="009B753E">
        <w:t>I</w:t>
      </w:r>
      <w:r w:rsidR="00771567">
        <w:t xml:space="preserve">ndividuals must live with their </w:t>
      </w:r>
      <w:r w:rsidR="00991F56">
        <w:t xml:space="preserve">illness </w:t>
      </w:r>
      <w:r w:rsidR="00771567">
        <w:t xml:space="preserve">and the </w:t>
      </w:r>
      <w:r w:rsidR="00771567">
        <w:lastRenderedPageBreak/>
        <w:t xml:space="preserve">associated </w:t>
      </w:r>
      <w:r w:rsidR="00771567" w:rsidRPr="001463CC">
        <w:t xml:space="preserve">physical and mental </w:t>
      </w:r>
      <w:r w:rsidR="00771567">
        <w:t>impacts</w:t>
      </w:r>
      <w:r w:rsidR="009B753E">
        <w:t xml:space="preserve"> throughout the period of their illness</w:t>
      </w:r>
      <w:r w:rsidR="00771567">
        <w:t xml:space="preserve">. </w:t>
      </w:r>
      <w:r w:rsidR="009B753E">
        <w:t>In most cases, silica-related diseases will worsen</w:t>
      </w:r>
      <w:r w:rsidR="009B753E" w:rsidRPr="009B753E">
        <w:t xml:space="preserve"> </w:t>
      </w:r>
      <w:r w:rsidR="009B753E">
        <w:t xml:space="preserve">over time. This means that workers who receive an early diagnosis are required to live with </w:t>
      </w:r>
      <w:r w:rsidR="005C2DA9">
        <w:t>this burden</w:t>
      </w:r>
      <w:r w:rsidR="009B753E">
        <w:t xml:space="preserve"> and the increased likelihood of an early death. </w:t>
      </w:r>
    </w:p>
    <w:p w14:paraId="4FB0BF50" w14:textId="487EABED" w:rsidR="00771567" w:rsidRDefault="00771567" w:rsidP="00771567">
      <w:r>
        <w:t xml:space="preserve">The value of life saved is </w:t>
      </w:r>
      <w:r w:rsidR="00403F39">
        <w:t>estimated</w:t>
      </w:r>
      <w:r>
        <w:t xml:space="preserve"> by </w:t>
      </w:r>
      <w:r w:rsidR="00403F39">
        <w:t>considering</w:t>
      </w:r>
      <w:r>
        <w:t xml:space="preserve"> the duration an individual has the disease, and the </w:t>
      </w:r>
      <w:r w:rsidR="00403F39">
        <w:t>age in which</w:t>
      </w:r>
      <w:r>
        <w:t xml:space="preserve"> the fatality</w:t>
      </w:r>
      <w:r w:rsidR="00403F39">
        <w:t xml:space="preserve"> is recorded compared to a life expectancy of 80.3 years.</w:t>
      </w:r>
      <w:r w:rsidR="00403F39">
        <w:rPr>
          <w:rStyle w:val="FootnoteReference"/>
        </w:rPr>
        <w:footnoteReference w:id="56"/>
      </w:r>
    </w:p>
    <w:p w14:paraId="6F91A31F" w14:textId="3EC5355E" w:rsidR="00771567" w:rsidRDefault="00771567" w:rsidP="00771567">
      <w:r>
        <w:t xml:space="preserve">For those individuals submitting silica-related WorkCover claims to WorkSafe, with claims in the last twenty years (i.e. 2000 to 2020), the average age of injury is recorded at 43.3 years. </w:t>
      </w:r>
      <w:r w:rsidR="00B659D7">
        <w:t>Considering</w:t>
      </w:r>
      <w:r>
        <w:t xml:space="preserve"> those </w:t>
      </w:r>
      <w:r w:rsidR="00B659D7">
        <w:t>claims</w:t>
      </w:r>
      <w:r>
        <w:t xml:space="preserve"> with a recorded fatality</w:t>
      </w:r>
      <w:r w:rsidR="00EE4240">
        <w:t xml:space="preserve"> in the last twenty years, the average time between injury and fatality is 9.3 years</w:t>
      </w:r>
      <w:r w:rsidR="00403F39">
        <w:t>, making</w:t>
      </w:r>
      <w:r w:rsidR="00EE4240">
        <w:t xml:space="preserve"> </w:t>
      </w:r>
      <w:r w:rsidR="00403F39">
        <w:t xml:space="preserve">52.6 years </w:t>
      </w:r>
      <w:r w:rsidR="00EE4240">
        <w:t xml:space="preserve">the estimated average age </w:t>
      </w:r>
      <w:r w:rsidR="00B659D7">
        <w:t>of</w:t>
      </w:r>
      <w:r w:rsidR="00EE4240">
        <w:t xml:space="preserve"> </w:t>
      </w:r>
      <w:r w:rsidR="006C2509">
        <w:t xml:space="preserve">a </w:t>
      </w:r>
      <w:r w:rsidR="00EE4240">
        <w:t>fatalit</w:t>
      </w:r>
      <w:r w:rsidR="00B659D7">
        <w:t>y</w:t>
      </w:r>
      <w:r w:rsidR="00EE4240">
        <w:t>.</w:t>
      </w:r>
      <w:r w:rsidR="00EE4240">
        <w:rPr>
          <w:rStyle w:val="FootnoteReference"/>
        </w:rPr>
        <w:footnoteReference w:id="57"/>
      </w:r>
    </w:p>
    <w:p w14:paraId="73D87A25" w14:textId="66A399ED" w:rsidR="007A7A90" w:rsidRDefault="007A7A90" w:rsidP="00A96FA8">
      <w:r>
        <w:t>Using a sample of silica-related claims from 2000 to 2010, the proportion</w:t>
      </w:r>
      <w:r w:rsidR="00991F56">
        <w:t xml:space="preserve"> of</w:t>
      </w:r>
      <w:r>
        <w:t xml:space="preserve"> </w:t>
      </w:r>
      <w:r w:rsidR="006C2509">
        <w:t>claims that subsequently lead to</w:t>
      </w:r>
      <w:r>
        <w:t xml:space="preserve"> a fatality </w:t>
      </w:r>
      <w:r w:rsidR="00B659D7">
        <w:t>is</w:t>
      </w:r>
      <w:r>
        <w:t xml:space="preserve"> approximately 28 per cent.</w:t>
      </w:r>
      <w:r w:rsidR="0033792C">
        <w:rPr>
          <w:rStyle w:val="FootnoteReference"/>
        </w:rPr>
        <w:footnoteReference w:id="58"/>
      </w:r>
      <w:r>
        <w:t xml:space="preserve"> </w:t>
      </w:r>
      <w:r w:rsidR="0033792C">
        <w:t xml:space="preserve">This proportion is estimated by </w:t>
      </w:r>
      <w:r w:rsidR="00B659D7">
        <w:t>considering</w:t>
      </w:r>
      <w:r w:rsidR="0033792C">
        <w:t xml:space="preserve"> the number of fatalities from 2000 to 2020 that relate to an injury from 2000 to 2010</w:t>
      </w:r>
      <w:r w:rsidR="00B659D7">
        <w:t xml:space="preserve"> divided</w:t>
      </w:r>
      <w:r w:rsidR="0033792C">
        <w:t xml:space="preserve"> by the number of claims submitted from 2000 to 2010.</w:t>
      </w:r>
      <w:r>
        <w:t xml:space="preserve"> This is a conservative estimate</w:t>
      </w:r>
      <w:r w:rsidR="00D34C08">
        <w:t xml:space="preserve">, which </w:t>
      </w:r>
      <w:r w:rsidR="00D25BE8">
        <w:t xml:space="preserve">is </w:t>
      </w:r>
      <w:r w:rsidR="00D34C08">
        <w:t xml:space="preserve">explained in further detail below. </w:t>
      </w:r>
    </w:p>
    <w:p w14:paraId="6610A641" w14:textId="7E458D2F" w:rsidR="00D34C08" w:rsidRDefault="00D34C08" w:rsidP="00A96FA8">
      <w:r>
        <w:rPr>
          <w:noProof/>
          <w:lang w:eastAsia="en-AU"/>
        </w:rPr>
        <mc:AlternateContent>
          <mc:Choice Requires="wps">
            <w:drawing>
              <wp:inline distT="0" distB="0" distL="0" distR="0" wp14:anchorId="4D464F24" wp14:editId="6626A23A">
                <wp:extent cx="5731510" cy="370840"/>
                <wp:effectExtent l="0" t="0" r="21590"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70840"/>
                        </a:xfrm>
                        <a:prstGeom prst="rect">
                          <a:avLst/>
                        </a:prstGeom>
                        <a:solidFill>
                          <a:srgbClr val="FFFFFF"/>
                        </a:solidFill>
                        <a:ln w="19050">
                          <a:solidFill>
                            <a:schemeClr val="accent3"/>
                          </a:solidFill>
                          <a:miter lim="800000"/>
                          <a:headEnd/>
                          <a:tailEnd/>
                        </a:ln>
                      </wps:spPr>
                      <wps:txbx>
                        <w:txbxContent>
                          <w:p w14:paraId="47ED864A" w14:textId="3EC58B07" w:rsidR="008C014E" w:rsidRDefault="008C014E" w:rsidP="00D34C08">
                            <w:r w:rsidRPr="005A7254">
                              <w:rPr>
                                <w:b/>
                              </w:rPr>
                              <w:t>Uncertainties in modelling</w:t>
                            </w:r>
                            <w:r>
                              <w:rPr>
                                <w:b/>
                              </w:rPr>
                              <w:t xml:space="preserve"> future fatalities</w:t>
                            </w:r>
                            <w:r>
                              <w:t xml:space="preserve">: Given the </w:t>
                            </w:r>
                            <w:r w:rsidRPr="00C839D8">
                              <w:t xml:space="preserve">chronic </w:t>
                            </w:r>
                            <w:r>
                              <w:t>nature of silica-related illnesses and the various stages that it can be identified, it can be difficult to estimate the length of time one must live with the disease and the expected reduction in life expectancy. By considering recorded fatalities up to March 2020, any fatalities that occur after this point due to historic injury claims are not captured.</w:t>
                            </w:r>
                          </w:p>
                          <w:p w14:paraId="0EA4B85D" w14:textId="3CCDBD59" w:rsidR="008C014E" w:rsidRDefault="008C014E" w:rsidP="00D34C08">
                            <w:r>
                              <w:t xml:space="preserve">In addition, analysis of the claims data in general does not capture those individuals who have </w:t>
                            </w:r>
                            <w:proofErr w:type="spellStart"/>
                            <w:r>
                              <w:t>silicia</w:t>
                            </w:r>
                            <w:proofErr w:type="spellEnd"/>
                            <w:r>
                              <w:t xml:space="preserve">-related </w:t>
                            </w:r>
                            <w:proofErr w:type="gramStart"/>
                            <w:r>
                              <w:t>injuries, that</w:t>
                            </w:r>
                            <w:proofErr w:type="gramEnd"/>
                            <w:r>
                              <w:t xml:space="preserve"> impact their health and wellbeing, and do not submit a claim.</w:t>
                            </w:r>
                            <w:r w:rsidRPr="00C839D8">
                              <w:t xml:space="preserve"> </w:t>
                            </w:r>
                            <w:r>
                              <w:t xml:space="preserve">This may occur with a </w:t>
                            </w:r>
                            <w:r w:rsidRPr="00C839D8">
                              <w:t>chronic disease such as silicosis, where the symptoms present later in life when the person may no longer be working and may have a range of other co-morbidities (</w:t>
                            </w:r>
                            <w:r>
                              <w:t>i.e. smoking</w:t>
                            </w:r>
                            <w:r w:rsidRPr="00C839D8">
                              <w:t>)</w:t>
                            </w:r>
                            <w:r>
                              <w:t xml:space="preserve">, which could delay detection. Individuals may also </w:t>
                            </w:r>
                            <w:r w:rsidRPr="00C839D8">
                              <w:t>choose not to</w:t>
                            </w:r>
                            <w:r>
                              <w:t xml:space="preserve"> submit a claim based on the intrinsic value they place on maintaining employment or their personal health concerns. </w:t>
                            </w:r>
                          </w:p>
                          <w:p w14:paraId="3BE5C218" w14:textId="0E312C36" w:rsidR="008C014E" w:rsidRDefault="008C014E" w:rsidP="00D34C08">
                            <w:r>
                              <w:t xml:space="preserve">This is particularly relevant for workers in the construction industry where there has not been widespread awareness campaigns regarding the risks of exposure to crystalline silica leading to silicosis, as there has been in the stonemason industry. These workers are less likely to associate their symptoms with potential silicosis. </w:t>
                            </w:r>
                          </w:p>
                          <w:p w14:paraId="264BE83F" w14:textId="4CFC838C" w:rsidR="008C014E" w:rsidRPr="00BB4E47" w:rsidRDefault="008C014E" w:rsidP="00B1582B"/>
                        </w:txbxContent>
                      </wps:txbx>
                      <wps:bodyPr rot="0" vert="horz" wrap="square" lIns="91440" tIns="45720" rIns="91440" bIns="45720" anchor="t" anchorCtr="0">
                        <a:spAutoFit/>
                      </wps:bodyPr>
                    </wps:wsp>
                  </a:graphicData>
                </a:graphic>
              </wp:inline>
            </w:drawing>
          </mc:Choice>
          <mc:Fallback>
            <w:pict>
              <v:shape id="_x0000_s1031" type="#_x0000_t202" style="width:451.3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" strokecolor="#62b5e5 [3206]" strokeweight="1.5pt">
                <v:textbox style="mso-fit-shape-to-text:t">
                  <w:txbxContent>
                    <w:p w14:paraId="47ED864A" w14:textId="3EC58B07" w:rsidR="008C014E" w:rsidRDefault="008C014E" w:rsidP="00D34C08">
                      <w:r w:rsidRPr="005A7254">
                        <w:rPr>
                          <w:b/>
                        </w:rPr>
                        <w:t>Uncertainties in modelling</w:t>
                      </w:r>
                      <w:r>
                        <w:rPr>
                          <w:b/>
                        </w:rPr>
                        <w:t xml:space="preserve"> future fatalities</w:t>
                      </w:r>
                      <w:r>
                        <w:t xml:space="preserve">: Given the </w:t>
                      </w:r>
                      <w:r w:rsidRPr="00C839D8">
                        <w:t xml:space="preserve">chronic </w:t>
                      </w:r>
                      <w:r>
                        <w:t>nature of silica-related illnesses and the various stages that it can be identified, it can be difficult to estimate the length of time one must live with the disease and the expected reduction in life expectancy. By considering recorded fatalities up to March 2020, any fatalities that occur after this point due to historic injury claims are not captured.</w:t>
                      </w:r>
                    </w:p>
                    <w:p w14:paraId="0EA4B85D" w14:textId="3CCDBD59" w:rsidR="008C014E" w:rsidRDefault="008C014E" w:rsidP="00D34C08">
                      <w:r>
                        <w:t xml:space="preserve">In addition, analysis of the claims data in general does not capture those individuals who have </w:t>
                      </w:r>
                      <w:proofErr w:type="spellStart"/>
                      <w:r>
                        <w:t>silicia</w:t>
                      </w:r>
                      <w:proofErr w:type="spellEnd"/>
                      <w:r>
                        <w:t xml:space="preserve">-related </w:t>
                      </w:r>
                      <w:proofErr w:type="gramStart"/>
                      <w:r>
                        <w:t>injuries, that</w:t>
                      </w:r>
                      <w:proofErr w:type="gramEnd"/>
                      <w:r>
                        <w:t xml:space="preserve"> impact their health and wellbeing, and do not submit a claim.</w:t>
                      </w:r>
                      <w:r w:rsidRPr="00C839D8">
                        <w:t xml:space="preserve"> </w:t>
                      </w:r>
                      <w:r>
                        <w:t xml:space="preserve">This may occur with a </w:t>
                      </w:r>
                      <w:r w:rsidRPr="00C839D8">
                        <w:t>chronic disease such as silicosis, where the symptoms present later in life when the person may no longer be working and may have a range of other co-morbidities (</w:t>
                      </w:r>
                      <w:r>
                        <w:t>i.e. smoking</w:t>
                      </w:r>
                      <w:r w:rsidRPr="00C839D8">
                        <w:t>)</w:t>
                      </w:r>
                      <w:r>
                        <w:t xml:space="preserve">, which could delay detection. Individuals may also </w:t>
                      </w:r>
                      <w:r w:rsidRPr="00C839D8">
                        <w:t>choose not to</w:t>
                      </w:r>
                      <w:r>
                        <w:t xml:space="preserve"> submit a claim based on the intrinsic value they place on maintaining employment or their personal health concerns. </w:t>
                      </w:r>
                    </w:p>
                    <w:p w14:paraId="3BE5C218" w14:textId="0E312C36" w:rsidR="008C014E" w:rsidRDefault="008C014E" w:rsidP="00D34C08">
                      <w:r>
                        <w:t xml:space="preserve">This is particularly relevant for workers in the construction industry where there has not been widespread awareness campaigns regarding the risks of exposure to crystalline silica leading to silicosis, as there has been in the stonemason industry. These workers are less likely to associate their symptoms with potential silicosis. </w:t>
                      </w:r>
                    </w:p>
                    <w:p w14:paraId="264BE83F" w14:textId="4CFC838C" w:rsidR="008C014E" w:rsidRPr="00BB4E47" w:rsidRDefault="008C014E" w:rsidP="00B1582B"/>
                  </w:txbxContent>
                </v:textbox>
                <w10:anchorlock/>
              </v:shape>
            </w:pict>
          </mc:Fallback>
        </mc:AlternateContent>
      </w:r>
    </w:p>
    <w:p w14:paraId="52D2C511" w14:textId="6FFE56B4" w:rsidR="00232797" w:rsidRDefault="007A7A90" w:rsidP="00CC6916">
      <w:r>
        <w:t xml:space="preserve">To </w:t>
      </w:r>
      <w:r w:rsidR="005669A4">
        <w:t>estimate the average life expectancy of those diagnosed, it is assumed that</w:t>
      </w:r>
      <w:r>
        <w:t xml:space="preserve"> 28 per cent of those diagnosed </w:t>
      </w:r>
      <w:r w:rsidR="005669A4">
        <w:t>live to the</w:t>
      </w:r>
      <w:r>
        <w:t xml:space="preserve"> age of </w:t>
      </w:r>
      <w:r w:rsidR="00771567">
        <w:t>5</w:t>
      </w:r>
      <w:r w:rsidR="00EE4240">
        <w:t xml:space="preserve">2.6 </w:t>
      </w:r>
      <w:r w:rsidR="00771567">
        <w:t xml:space="preserve">years old and </w:t>
      </w:r>
      <w:r w:rsidR="00B659D7">
        <w:t xml:space="preserve">the remaining </w:t>
      </w:r>
      <w:r w:rsidR="00771567">
        <w:t xml:space="preserve">72 per cent live to 80.3 years old (i.e. full life expectancy). </w:t>
      </w:r>
      <w:proofErr w:type="gramStart"/>
      <w:r w:rsidR="00771567">
        <w:t>This results</w:t>
      </w:r>
      <w:proofErr w:type="gramEnd"/>
      <w:r w:rsidR="00771567">
        <w:t xml:space="preserve"> in a </w:t>
      </w:r>
      <w:r w:rsidR="009B753E">
        <w:t xml:space="preserve">weighted </w:t>
      </w:r>
      <w:r w:rsidR="00771567">
        <w:t>average life expectancy of 7</w:t>
      </w:r>
      <w:r w:rsidR="00EE4240">
        <w:t>2.6</w:t>
      </w:r>
      <w:r w:rsidR="00771567">
        <w:t xml:space="preserve"> years old for those diagnosed with a silica-related illness. This assumption of normal lifespan for those with serious illness is a conservative approximation of the average life expectancy; with access to future </w:t>
      </w:r>
      <w:r w:rsidR="005C2DA9">
        <w:t xml:space="preserve">fatality data for those injuries incurred between 2000 and </w:t>
      </w:r>
      <w:proofErr w:type="gramStart"/>
      <w:r w:rsidR="005C2DA9">
        <w:t>2020</w:t>
      </w:r>
      <w:r w:rsidR="00771567">
        <w:t>,</w:t>
      </w:r>
      <w:proofErr w:type="gramEnd"/>
      <w:r w:rsidR="00771567">
        <w:t xml:space="preserve"> it </w:t>
      </w:r>
      <w:r w:rsidR="005C2DA9">
        <w:t>is</w:t>
      </w:r>
      <w:r w:rsidR="00771567">
        <w:t xml:space="preserve"> possible that the </w:t>
      </w:r>
      <w:r w:rsidR="006C2509">
        <w:t xml:space="preserve">actual </w:t>
      </w:r>
      <w:r w:rsidR="00771567">
        <w:t xml:space="preserve">average life expectancy </w:t>
      </w:r>
      <w:r w:rsidR="006C2509">
        <w:t xml:space="preserve">will be </w:t>
      </w:r>
      <w:r w:rsidR="00771567">
        <w:t>lower</w:t>
      </w:r>
      <w:r w:rsidR="005C2DA9">
        <w:t xml:space="preserve">. </w:t>
      </w:r>
    </w:p>
    <w:p w14:paraId="77EC664A" w14:textId="3A3A1EC5" w:rsidR="00FE5F1E" w:rsidRDefault="009351FD" w:rsidP="00771567">
      <w:r>
        <w:t>In summary, for the purpose of estimat</w:t>
      </w:r>
      <w:r w:rsidR="007470EC">
        <w:t>ing</w:t>
      </w:r>
      <w:r>
        <w:t xml:space="preserve"> the benefit of lives saved</w:t>
      </w:r>
      <w:r w:rsidR="00FE5F1E">
        <w:t xml:space="preserve"> and </w:t>
      </w:r>
      <w:r>
        <w:t>illness avoided</w:t>
      </w:r>
      <w:r w:rsidR="00FE5F1E">
        <w:t xml:space="preserve"> in this RIS</w:t>
      </w:r>
      <w:r>
        <w:t xml:space="preserve">, it is assumed that on average a person who has silica-related illness becomes ill at the age of 43.3 and lives with the illness until the age of 72.6. </w:t>
      </w:r>
      <w:r w:rsidR="00FE5F1E">
        <w:t xml:space="preserve">The </w:t>
      </w:r>
      <w:r w:rsidR="00F765EE">
        <w:t>benefit achieved from preventing a person from becoming ill from silica-relate</w:t>
      </w:r>
      <w:r w:rsidR="00991F56">
        <w:t>d</w:t>
      </w:r>
      <w:r w:rsidR="00F765EE">
        <w:t xml:space="preserve"> illness is</w:t>
      </w:r>
      <w:r w:rsidR="00FE5F1E">
        <w:t>:</w:t>
      </w:r>
    </w:p>
    <w:p w14:paraId="36DE2481" w14:textId="2B4C6E0D" w:rsidR="00FE5F1E" w:rsidRPr="00C07963" w:rsidRDefault="00F765EE" w:rsidP="00FE5F1E">
      <w:pPr>
        <w:pStyle w:val="ListBullet"/>
        <w:numPr>
          <w:ilvl w:val="0"/>
          <w:numId w:val="23"/>
        </w:numPr>
        <w:spacing w:after="170"/>
      </w:pPr>
      <w:r>
        <w:t xml:space="preserve">The benefit </w:t>
      </w:r>
      <w:r w:rsidR="009765B0">
        <w:t>achieved from a person not becoming ill</w:t>
      </w:r>
      <w:r w:rsidR="009D4DC0">
        <w:t xml:space="preserve"> </w:t>
      </w:r>
      <w:r w:rsidR="00FE5F1E">
        <w:t>for 29.3 years (from age 43.3 to age 72.6)</w:t>
      </w:r>
    </w:p>
    <w:p w14:paraId="39FE82F3" w14:textId="6F298CDA" w:rsidR="00FE5F1E" w:rsidRDefault="00FE5F1E" w:rsidP="00771567">
      <w:pPr>
        <w:pStyle w:val="ListBullet"/>
        <w:numPr>
          <w:ilvl w:val="0"/>
          <w:numId w:val="23"/>
        </w:numPr>
        <w:spacing w:after="170"/>
      </w:pPr>
      <w:r>
        <w:lastRenderedPageBreak/>
        <w:t xml:space="preserve">The </w:t>
      </w:r>
      <w:r w:rsidR="00F765EE">
        <w:t>benefit of not dying</w:t>
      </w:r>
      <w:r>
        <w:t xml:space="preserve"> 7.6 years earlier than normal life expectancy (at age 72.6 instead of 80.3).</w:t>
      </w:r>
    </w:p>
    <w:p w14:paraId="37140B22" w14:textId="77777777" w:rsidR="00FE5F1E" w:rsidRDefault="00FE5F1E" w:rsidP="00FE5F1E">
      <w:pPr>
        <w:pStyle w:val="ListBullet"/>
        <w:numPr>
          <w:ilvl w:val="0"/>
          <w:numId w:val="0"/>
        </w:numPr>
        <w:spacing w:after="170"/>
      </w:pPr>
    </w:p>
    <w:p w14:paraId="1A06C452" w14:textId="63FA8B2D" w:rsidR="00771567" w:rsidRPr="00C402B3" w:rsidRDefault="00FE5F1E" w:rsidP="00A2734D">
      <w:pPr>
        <w:pStyle w:val="ListBullet"/>
        <w:numPr>
          <w:ilvl w:val="0"/>
          <w:numId w:val="0"/>
        </w:numPr>
        <w:spacing w:after="170"/>
      </w:pPr>
      <w:r>
        <w:t>To quantify the dollar cost of this, f</w:t>
      </w:r>
      <w:r w:rsidRPr="00DD5DF5">
        <w:t>or statistical purposes the value of an avoided fatality is estimated in this report as $219,390 per year of life saved</w:t>
      </w:r>
      <w:r>
        <w:t xml:space="preserve"> (in 2020 $)</w:t>
      </w:r>
      <w:r w:rsidR="00977A40">
        <w:t>.</w:t>
      </w:r>
      <w:r>
        <w:rPr>
          <w:rStyle w:val="FootnoteReference"/>
        </w:rPr>
        <w:footnoteReference w:id="59"/>
      </w:r>
      <w:r>
        <w:t xml:space="preserve"> The value of time lived with the disease is estimated to be $94,338 per year for the individual lives with the disability. </w:t>
      </w:r>
      <w:r w:rsidR="009765B0">
        <w:t xml:space="preserve">Subtracting these two figures gives a value of $125,042, which can be interpreted as the </w:t>
      </w:r>
      <w:r w:rsidR="00977A40">
        <w:t xml:space="preserve">benefit of someone not living with the illness, compared to someone who is. </w:t>
      </w:r>
      <w:r>
        <w:t>This is calculated using a disability weighting of 0.43, which is the disability weighting for c</w:t>
      </w:r>
      <w:r w:rsidRPr="00EE1129">
        <w:t>hronic obstructive lung disease, symptomatic cases</w:t>
      </w:r>
      <w:r>
        <w:t>.</w:t>
      </w:r>
      <w:r w:rsidRPr="00C402B3">
        <w:rPr>
          <w:vertAlign w:val="superscript"/>
        </w:rPr>
        <w:footnoteReference w:id="60"/>
      </w:r>
      <w:r>
        <w:t xml:space="preserve"> This disability weighting is a judgement of equivalent illness but has been determined to be reasonable for the purpose of this RIS. </w:t>
      </w:r>
      <w:r w:rsidR="00771567">
        <w:t xml:space="preserve">Combining the years of life saved and not living with the illness, the value of the average </w:t>
      </w:r>
      <w:r w:rsidR="00F765EE">
        <w:t>illness avoided</w:t>
      </w:r>
      <w:r w:rsidR="00771567">
        <w:t xml:space="preserve"> is $</w:t>
      </w:r>
      <w:r w:rsidR="009765B0">
        <w:t xml:space="preserve">5,347,238 </w:t>
      </w:r>
      <w:r w:rsidR="00771567">
        <w:t>in real 2020 dollars</w:t>
      </w:r>
      <w:r w:rsidR="00EE4240">
        <w:t xml:space="preserve">. </w:t>
      </w:r>
    </w:p>
    <w:p w14:paraId="10A64499" w14:textId="77777777" w:rsidR="00771567" w:rsidRPr="00C402B3" w:rsidRDefault="00771567" w:rsidP="00771567">
      <w:pPr>
        <w:rPr>
          <w:rFonts w:ascii="Times New Roman" w:hAnsi="Times New Roman" w:cs="Times New Roman"/>
          <w:sz w:val="24"/>
          <w:szCs w:val="24"/>
          <w:lang w:eastAsia="en-AU"/>
        </w:rPr>
      </w:pPr>
      <w:r>
        <w:t>Anecdotally, the average age of silica-related injuries and fatalities is decreasing as the use of higher silica-content stone is used. This means that the total value of life saved is increasing, as an individual must live with a diagnosis for longer and possibly experience an earlier death. However, this pattern is not yet clear in the data due to some incidents not yet recorded and the lag between reporting an injury and the associated fatality. The impact of this is therefore noted, but not captured quantitatively, meaning that the estimate of benefits might be conservative.</w:t>
      </w:r>
    </w:p>
    <w:p w14:paraId="0A572315" w14:textId="61E6008B" w:rsidR="00512D77" w:rsidRPr="00512D77" w:rsidRDefault="00512D77">
      <w:pPr>
        <w:pStyle w:val="Heading3"/>
      </w:pPr>
      <w:r>
        <w:t>Non-quantifiable benefits</w:t>
      </w:r>
    </w:p>
    <w:p w14:paraId="01E87A91" w14:textId="1DBA31E7" w:rsidR="003B2D14" w:rsidRDefault="00330523" w:rsidP="003B2D14">
      <w:r>
        <w:t>It is critical when assessing measures to address the risk of silica exposure</w:t>
      </w:r>
      <w:r w:rsidR="00F901A5" w:rsidRPr="00F901A5">
        <w:t xml:space="preserve"> </w:t>
      </w:r>
      <w:r>
        <w:t xml:space="preserve">to </w:t>
      </w:r>
      <w:r w:rsidR="003B2D14">
        <w:t>consider</w:t>
      </w:r>
      <w:r w:rsidR="004F2E2A">
        <w:t xml:space="preserve"> associated employment and lifestyle impacts.</w:t>
      </w:r>
      <w:r w:rsidR="003B2D14">
        <w:t xml:space="preserve"> Individuals who are diagnosed with a silica related injury are unable to continue employment in any industry or workplace where there is any risk of dust exposure. This results in the need for these individuals to find work in a new industry, which is associated with periods of unemployment, additional training in non-preferred industries (i.e. retraining</w:t>
      </w:r>
      <w:r w:rsidR="00B665A8">
        <w:t xml:space="preserve"> or re-skilling</w:t>
      </w:r>
      <w:r w:rsidR="003B2D14">
        <w:t>) and lower levels of</w:t>
      </w:r>
      <w:r w:rsidR="00B665A8">
        <w:t xml:space="preserve"> </w:t>
      </w:r>
      <w:r w:rsidR="003B2D14">
        <w:t>enjoyment</w:t>
      </w:r>
      <w:r w:rsidR="00B665A8">
        <w:t xml:space="preserve"> as their new work may not align with interests/expertise</w:t>
      </w:r>
      <w:r w:rsidR="003B2D14">
        <w:t xml:space="preserve">. For this reason, health practitioners have noted that workers </w:t>
      </w:r>
      <w:r w:rsidR="006A279A">
        <w:t xml:space="preserve">may </w:t>
      </w:r>
      <w:r w:rsidR="003B2D14">
        <w:t>avoid testing due to concerns with the implications that may accompany a diagnosis.</w:t>
      </w:r>
    </w:p>
    <w:p w14:paraId="794AE4C8" w14:textId="553CAA49" w:rsidR="00B665A8" w:rsidRDefault="004F2E2A" w:rsidP="004F2E2A">
      <w:r>
        <w:t xml:space="preserve">As discussed in Section </w:t>
      </w:r>
      <w:r>
        <w:fldChar w:fldCharType="begin"/>
      </w:r>
      <w:r>
        <w:instrText xml:space="preserve"> REF _Ref37225036 \r \h </w:instrText>
      </w:r>
      <w:r>
        <w:fldChar w:fldCharType="separate"/>
      </w:r>
      <w:r w:rsidR="004071FC">
        <w:t>2.2.3</w:t>
      </w:r>
      <w:r>
        <w:fldChar w:fldCharType="end"/>
      </w:r>
      <w:r>
        <w:t>, w</w:t>
      </w:r>
      <w:r w:rsidR="00F901A5">
        <w:t>hilst physical implications involve progressive deterioration of lung function and increased risk of respiratory illness and lung cancer, among many workers with a diagnosis, there is also a serious psychological impact.</w:t>
      </w:r>
      <w:r w:rsidR="00B665A8">
        <w:t xml:space="preserve"> </w:t>
      </w:r>
      <w:r>
        <w:t xml:space="preserve">This psychological impact can affect workers with varying degrees of the illness, as they are forced out of current employment and many </w:t>
      </w:r>
      <w:r w:rsidR="001F3651">
        <w:t>need</w:t>
      </w:r>
      <w:r>
        <w:t xml:space="preserve"> to prepare themselves for major surgeries, such as lung transplants, and in some cases, imminent death.</w:t>
      </w:r>
    </w:p>
    <w:p w14:paraId="440876F5" w14:textId="135D98A6" w:rsidR="00330523" w:rsidRDefault="00B665A8" w:rsidP="004F2E2A">
      <w:r>
        <w:t>Alongside a material impact on families</w:t>
      </w:r>
      <w:r w:rsidR="001F3651">
        <w:t xml:space="preserve"> </w:t>
      </w:r>
      <w:r>
        <w:t>—</w:t>
      </w:r>
      <w:r w:rsidR="001F3651">
        <w:t xml:space="preserve"> </w:t>
      </w:r>
      <w:r>
        <w:t xml:space="preserve">as </w:t>
      </w:r>
      <w:r w:rsidR="00135495">
        <w:t xml:space="preserve">a </w:t>
      </w:r>
      <w:r>
        <w:t>WorkCover claim does not provide full income replacement</w:t>
      </w:r>
      <w:r w:rsidR="001F3651">
        <w:t xml:space="preserve"> </w:t>
      </w:r>
      <w:r>
        <w:t>—</w:t>
      </w:r>
      <w:r w:rsidR="001F3651">
        <w:t xml:space="preserve"> </w:t>
      </w:r>
      <w:r w:rsidR="00330523">
        <w:t xml:space="preserve">families </w:t>
      </w:r>
      <w:r>
        <w:t xml:space="preserve">are also likely to experience increased levels </w:t>
      </w:r>
      <w:r w:rsidR="00330523">
        <w:t xml:space="preserve">of anxiety. </w:t>
      </w:r>
      <w:r>
        <w:t>This anxiety stems from a reduction in household income and the knowledge that the condition is likely to worsen over time, given the</w:t>
      </w:r>
      <w:r w:rsidR="00330523">
        <w:t xml:space="preserve"> </w:t>
      </w:r>
      <w:r>
        <w:t>degenerative</w:t>
      </w:r>
      <w:r w:rsidR="00330523">
        <w:t xml:space="preserve"> nature of the illness</w:t>
      </w:r>
      <w:r>
        <w:t>.</w:t>
      </w:r>
      <w:r w:rsidR="00330523">
        <w:t xml:space="preserve"> </w:t>
      </w:r>
      <w:r w:rsidR="0001315E">
        <w:t xml:space="preserve">As </w:t>
      </w:r>
      <w:r w:rsidR="00887D35">
        <w:t>some households may be able to compensate for the lower income with other family members working, it is not</w:t>
      </w:r>
      <w:r w:rsidR="00A97F81">
        <w:t xml:space="preserve"> possible to quantify </w:t>
      </w:r>
      <w:r w:rsidR="00887D35">
        <w:t xml:space="preserve">the </w:t>
      </w:r>
      <w:r w:rsidR="0001315E">
        <w:t xml:space="preserve">overall </w:t>
      </w:r>
      <w:r w:rsidR="00A97F81">
        <w:t xml:space="preserve">impact on family income </w:t>
      </w:r>
      <w:r w:rsidR="0001315E">
        <w:t>and the associated increase in anxiety levels</w:t>
      </w:r>
      <w:r w:rsidR="00887D35">
        <w:t>.</w:t>
      </w:r>
    </w:p>
    <w:p w14:paraId="18E437A2" w14:textId="4475DEDB" w:rsidR="00330523" w:rsidRDefault="00330523" w:rsidP="004F2E2A">
      <w:r>
        <w:t>In addition, workers with illness may not be able to participate in many normal activities of life that have benefit</w:t>
      </w:r>
      <w:r w:rsidR="00135495">
        <w:t>s</w:t>
      </w:r>
      <w:r>
        <w:t xml:space="preserve"> not captured in this RIS quantitatively, for example physical activities or activities </w:t>
      </w:r>
      <w:r w:rsidR="00482F54">
        <w:t>that may expose the worker to dust</w:t>
      </w:r>
      <w:r w:rsidR="006C234F">
        <w:t>.</w:t>
      </w:r>
      <w:r>
        <w:t xml:space="preserve">    </w:t>
      </w:r>
    </w:p>
    <w:p w14:paraId="43F0209E" w14:textId="08B5E1E3" w:rsidR="004F2E2A" w:rsidRDefault="004F2E2A" w:rsidP="004F2E2A">
      <w:r>
        <w:t xml:space="preserve">In the short-term, earlier diagnosis through greater awareness of silica-related illnesses is </w:t>
      </w:r>
      <w:r w:rsidR="00135495">
        <w:t xml:space="preserve">resulting in </w:t>
      </w:r>
      <w:r>
        <w:t xml:space="preserve">a longer period of impact on workers and families. </w:t>
      </w:r>
      <w:r w:rsidR="001F3DD1">
        <w:t>Stakeholder consultations also revealed that some workers are also choosing not to undertake early assessments to avoid bad news as they are concerned about how the diagnosis is likely to impact them.</w:t>
      </w:r>
    </w:p>
    <w:p w14:paraId="0E494B9A" w14:textId="77777777" w:rsidR="00BC531B" w:rsidRDefault="00BC531B" w:rsidP="00DE3964">
      <w:pPr>
        <w:pStyle w:val="Heading2"/>
      </w:pPr>
      <w:r>
        <w:lastRenderedPageBreak/>
        <w:t>Options analysis</w:t>
      </w:r>
    </w:p>
    <w:p w14:paraId="0A7B5B34" w14:textId="51533BE4" w:rsidR="00BC531B" w:rsidRDefault="00EB07A0" w:rsidP="00BC531B">
      <w:pPr>
        <w:pStyle w:val="Heading3"/>
      </w:pPr>
      <w:r>
        <w:t xml:space="preserve">Analysis of licensing </w:t>
      </w:r>
      <w:r w:rsidR="00B113AA">
        <w:t>scheme</w:t>
      </w:r>
      <w:r w:rsidR="00CA1357">
        <w:t>, negative licensing</w:t>
      </w:r>
      <w:r w:rsidR="00B113AA">
        <w:t xml:space="preserve"> or notification scheme option</w:t>
      </w:r>
    </w:p>
    <w:p w14:paraId="5A9FC9D6" w14:textId="61580183" w:rsidR="00E621E1" w:rsidRDefault="00D836A4" w:rsidP="006E29E0">
      <w:r>
        <w:t>As noted in section 4.3,</w:t>
      </w:r>
      <w:r w:rsidR="00C25F56">
        <w:t xml:space="preserve"> t</w:t>
      </w:r>
      <w:r w:rsidR="00FE6F94">
        <w:t xml:space="preserve">he benefits to be derived from the proposed Regulations need to be assessed at the aggregate level because of </w:t>
      </w:r>
      <w:r w:rsidR="00E6421B">
        <w:t xml:space="preserve">interdependencies. </w:t>
      </w:r>
      <w:r w:rsidR="00C25F56">
        <w:t xml:space="preserve">The preferred </w:t>
      </w:r>
      <w:r w:rsidR="00E621E1">
        <w:t xml:space="preserve">option for the licensing scheme is determined by assessing the </w:t>
      </w:r>
      <w:r w:rsidR="00C25F56">
        <w:t>licensing scheme</w:t>
      </w:r>
      <w:r w:rsidR="00E621E1">
        <w:t>, negative licensing scheme and</w:t>
      </w:r>
      <w:r w:rsidR="00C25F56">
        <w:t xml:space="preserve"> notification scheme </w:t>
      </w:r>
      <w:r w:rsidR="00E621E1">
        <w:t xml:space="preserve">against the following criteria: </w:t>
      </w:r>
    </w:p>
    <w:p w14:paraId="3F0EF71A" w14:textId="083EDBBB" w:rsidR="00E621E1" w:rsidRDefault="00E621E1" w:rsidP="00A2734D">
      <w:pPr>
        <w:pStyle w:val="ListParagraph"/>
        <w:numPr>
          <w:ilvl w:val="0"/>
          <w:numId w:val="120"/>
        </w:numPr>
        <w:spacing w:after="120" w:line="240" w:lineRule="auto"/>
        <w:ind w:left="357" w:hanging="357"/>
        <w:contextualSpacing w:val="0"/>
        <w:rPr>
          <w:rFonts w:eastAsia="Times New Roman"/>
          <w:lang w:eastAsia="en-AU"/>
        </w:rPr>
      </w:pPr>
      <w:r>
        <w:rPr>
          <w:rFonts w:eastAsia="Times New Roman"/>
        </w:rPr>
        <w:t xml:space="preserve">Effectiveness in meeting the objective of eliminating the risk of adverse health effects from work involving materials containing crystalline silica. Effectiveness will depend on </w:t>
      </w:r>
      <w:r w:rsidR="006C2509">
        <w:rPr>
          <w:rFonts w:eastAsia="Times New Roman"/>
        </w:rPr>
        <w:t xml:space="preserve">the </w:t>
      </w:r>
      <w:r>
        <w:rPr>
          <w:rFonts w:eastAsia="Times New Roman"/>
        </w:rPr>
        <w:t xml:space="preserve">likeliness of </w:t>
      </w:r>
      <w:r w:rsidR="006C2509">
        <w:rPr>
          <w:rFonts w:eastAsia="Times New Roman"/>
        </w:rPr>
        <w:t xml:space="preserve">the </w:t>
      </w:r>
      <w:r>
        <w:rPr>
          <w:rFonts w:eastAsia="Times New Roman"/>
        </w:rPr>
        <w:t>option to lead to increased compliance</w:t>
      </w:r>
      <w:r w:rsidR="006C2509">
        <w:rPr>
          <w:rFonts w:eastAsia="Times New Roman"/>
        </w:rPr>
        <w:t>, and hence a decrease in illnesses</w:t>
      </w:r>
      <w:r>
        <w:rPr>
          <w:rFonts w:eastAsia="Times New Roman"/>
          <w:lang w:eastAsia="en-AU"/>
        </w:rPr>
        <w:t xml:space="preserve"> </w:t>
      </w:r>
    </w:p>
    <w:p w14:paraId="6466AB93" w14:textId="44A7832D" w:rsidR="00F10E2B" w:rsidRDefault="00E621E1" w:rsidP="00A2734D">
      <w:pPr>
        <w:pStyle w:val="ListParagraph"/>
        <w:numPr>
          <w:ilvl w:val="0"/>
          <w:numId w:val="120"/>
        </w:numPr>
        <w:spacing w:after="120" w:line="240" w:lineRule="auto"/>
        <w:ind w:left="357" w:hanging="357"/>
        <w:contextualSpacing w:val="0"/>
      </w:pPr>
      <w:r>
        <w:rPr>
          <w:rFonts w:eastAsia="Times New Roman"/>
        </w:rPr>
        <w:t xml:space="preserve">Costs: costs to government of implementing the scheme plus cost to business of complying with the scheme, including any delay costs or prohibition costs. (Note this does not include costs of complying with direct measures). </w:t>
      </w:r>
    </w:p>
    <w:p w14:paraId="2BB29B7A" w14:textId="6A171EDC" w:rsidR="00E621E1" w:rsidRDefault="00E621E1" w:rsidP="00E621E1">
      <w:r>
        <w:t xml:space="preserve">While the costs of Option 1 are higher, it is </w:t>
      </w:r>
      <w:r w:rsidR="00091783">
        <w:t>expected to be most effective in</w:t>
      </w:r>
      <w:r>
        <w:t xml:space="preserve"> meet</w:t>
      </w:r>
      <w:r w:rsidR="00091783">
        <w:t>ing</w:t>
      </w:r>
      <w:r>
        <w:t xml:space="preserve"> the objective of reducing the risk of illness and death from silica exposure. The notification scheme is low cost but </w:t>
      </w:r>
      <w:r w:rsidR="009336EF">
        <w:t xml:space="preserve">relatively </w:t>
      </w:r>
      <w:r>
        <w:t xml:space="preserve">ineffective. The negative licensing scheme is not expected to be as effective as Option 1 in driving compliance with </w:t>
      </w:r>
      <w:r w:rsidR="00091783">
        <w:t>prescribed measures because it does not include the supply restriction and monitoring and enforcement activity will not be as targeted on the higher risk/less compliant businesses in the industry.</w:t>
      </w:r>
      <w:r>
        <w:t xml:space="preserve"> </w:t>
      </w:r>
    </w:p>
    <w:p w14:paraId="085C9989" w14:textId="1216B97A" w:rsidR="00C401EA" w:rsidRDefault="00091783" w:rsidP="00A2734D">
      <w:r>
        <w:t>O</w:t>
      </w:r>
      <w:r w:rsidR="00C401EA">
        <w:t>n</w:t>
      </w:r>
      <w:r>
        <w:t xml:space="preserve"> balance</w:t>
      </w:r>
      <w:r w:rsidR="00E621E1">
        <w:t xml:space="preserve">, the licensing scheme is the preferred option </w:t>
      </w:r>
      <w:r w:rsidR="00CD0347">
        <w:t>ahead</w:t>
      </w:r>
      <w:r w:rsidR="00E621E1">
        <w:t xml:space="preserve"> of a negative licensing scheme and notification scheme.</w:t>
      </w:r>
      <w:r>
        <w:t xml:space="preserve"> The higher cost of Option 1 is justified given t</w:t>
      </w:r>
      <w:r w:rsidR="00C401EA">
        <w:t>h</w:t>
      </w:r>
      <w:r>
        <w:t>at benefits are expected to be significantly higher</w:t>
      </w:r>
      <w:r w:rsidR="00C401EA">
        <w:t>.</w:t>
      </w:r>
      <w:r w:rsidR="00E621E1">
        <w:t xml:space="preserve"> It is noted that there was support from stakeholders for a full licensing scheme rather than a negative licensing scheme or notification scheme</w:t>
      </w:r>
      <w:r w:rsidR="00C401EA">
        <w:t>.</w:t>
      </w:r>
    </w:p>
    <w:p w14:paraId="279DF33A" w14:textId="350EBF0E" w:rsidR="0014253C" w:rsidRDefault="0014253C" w:rsidP="00A2734D">
      <w:r>
        <w:t xml:space="preserve">The following table shows how the cost of the preferred option of the licensing scheme has been added to </w:t>
      </w:r>
      <w:r w:rsidR="00D25BE8">
        <w:t xml:space="preserve">the </w:t>
      </w:r>
      <w:r>
        <w:t xml:space="preserve">cost of each of the </w:t>
      </w:r>
      <w:r w:rsidR="00397C9D">
        <w:t xml:space="preserve">options of </w:t>
      </w:r>
      <w:r w:rsidR="00397C9D" w:rsidRPr="00C401EA">
        <w:t>prescribed measures (changes to sections 4.1 and 4.5 of the OHS Regulations)</w:t>
      </w:r>
      <w:r w:rsidR="00397C9D">
        <w:t xml:space="preserve">. All costs are calculated over ten years. </w:t>
      </w:r>
    </w:p>
    <w:p w14:paraId="55BB36BF" w14:textId="2D550944" w:rsidR="00397C9D" w:rsidRDefault="00397C9D" w:rsidP="00397C9D">
      <w:pPr>
        <w:pStyle w:val="Caption"/>
      </w:pPr>
      <w:proofErr w:type="gramStart"/>
      <w:r>
        <w:t xml:space="preserve">Table </w:t>
      </w:r>
      <w:r w:rsidR="0000223C">
        <w:fldChar w:fldCharType="begin"/>
      </w:r>
      <w:r w:rsidR="0000223C">
        <w:instrText xml:space="preserve"> STYLEREF 1 \s </w:instrText>
      </w:r>
      <w:r w:rsidR="0000223C">
        <w:fldChar w:fldCharType="separate"/>
      </w:r>
      <w:r w:rsidR="004071FC">
        <w:rPr>
          <w:noProof/>
        </w:rPr>
        <w:t>4</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4</w:t>
      </w:r>
      <w:r w:rsidR="0000223C">
        <w:fldChar w:fldCharType="end"/>
      </w:r>
      <w:r>
        <w:t xml:space="preserve"> Overall cost – licensing scheme plus prescribed measures</w:t>
      </w:r>
    </w:p>
    <w:tbl>
      <w:tblPr>
        <w:tblStyle w:val="Deloittetable"/>
        <w:tblW w:w="0" w:type="auto"/>
        <w:tblLook w:val="04A0" w:firstRow="1" w:lastRow="0" w:firstColumn="1" w:lastColumn="0" w:noHBand="0" w:noVBand="1"/>
      </w:tblPr>
      <w:tblGrid>
        <w:gridCol w:w="1237"/>
        <w:gridCol w:w="1843"/>
        <w:gridCol w:w="1559"/>
        <w:gridCol w:w="1985"/>
        <w:gridCol w:w="1371"/>
      </w:tblGrid>
      <w:tr w:rsidR="00397C9D" w14:paraId="4AFCA90D" w14:textId="77777777" w:rsidTr="005A7254">
        <w:trPr>
          <w:cnfStyle w:val="100000000000" w:firstRow="1" w:lastRow="0" w:firstColumn="0" w:lastColumn="0" w:oddVBand="0" w:evenVBand="0" w:oddHBand="0" w:evenHBand="0" w:firstRowFirstColumn="0" w:firstRowLastColumn="0" w:lastRowFirstColumn="0" w:lastRowLastColumn="0"/>
        </w:trPr>
        <w:tc>
          <w:tcPr>
            <w:tcW w:w="0" w:type="dxa"/>
          </w:tcPr>
          <w:p w14:paraId="3B91276D" w14:textId="37B6EFD2" w:rsidR="00397C9D" w:rsidRPr="005A7254" w:rsidRDefault="00397C9D" w:rsidP="00397C9D">
            <w:pPr>
              <w:rPr>
                <w:b/>
                <w:bCs/>
              </w:rPr>
            </w:pPr>
            <w:r w:rsidRPr="005A7254">
              <w:rPr>
                <w:b/>
                <w:bCs/>
              </w:rPr>
              <w:t>Option</w:t>
            </w:r>
          </w:p>
        </w:tc>
        <w:tc>
          <w:tcPr>
            <w:tcW w:w="1843" w:type="dxa"/>
          </w:tcPr>
          <w:p w14:paraId="4AA248C1" w14:textId="3BFFE057" w:rsidR="00397C9D" w:rsidRPr="005A7254" w:rsidRDefault="00397C9D" w:rsidP="00397C9D">
            <w:pPr>
              <w:rPr>
                <w:b/>
                <w:bCs/>
              </w:rPr>
            </w:pPr>
            <w:r w:rsidRPr="005A7254">
              <w:rPr>
                <w:b/>
                <w:bCs/>
              </w:rPr>
              <w:t>Cost of licensing scheme</w:t>
            </w:r>
          </w:p>
        </w:tc>
        <w:tc>
          <w:tcPr>
            <w:tcW w:w="1559" w:type="dxa"/>
          </w:tcPr>
          <w:p w14:paraId="4ECDEAE1" w14:textId="0924D849" w:rsidR="00397C9D" w:rsidRPr="005A7254" w:rsidRDefault="00397C9D" w:rsidP="00397C9D">
            <w:pPr>
              <w:rPr>
                <w:b/>
                <w:bCs/>
              </w:rPr>
            </w:pPr>
            <w:r w:rsidRPr="005A7254">
              <w:rPr>
                <w:b/>
                <w:bCs/>
              </w:rPr>
              <w:t>Cost to government</w:t>
            </w:r>
          </w:p>
        </w:tc>
        <w:tc>
          <w:tcPr>
            <w:tcW w:w="1985" w:type="dxa"/>
          </w:tcPr>
          <w:p w14:paraId="4CB8A09D" w14:textId="0248C5B5" w:rsidR="00397C9D" w:rsidRPr="005A7254" w:rsidRDefault="00397C9D" w:rsidP="00397C9D">
            <w:pPr>
              <w:rPr>
                <w:b/>
                <w:bCs/>
              </w:rPr>
            </w:pPr>
            <w:r w:rsidRPr="005A7254">
              <w:rPr>
                <w:b/>
                <w:bCs/>
              </w:rPr>
              <w:t>Cost of prescribed measures package</w:t>
            </w:r>
          </w:p>
        </w:tc>
        <w:tc>
          <w:tcPr>
            <w:tcW w:w="1371" w:type="dxa"/>
          </w:tcPr>
          <w:p w14:paraId="61F68FEF" w14:textId="2497BEAA" w:rsidR="00397C9D" w:rsidRPr="005A7254" w:rsidRDefault="00397C9D" w:rsidP="00397C9D">
            <w:pPr>
              <w:rPr>
                <w:b/>
                <w:bCs/>
              </w:rPr>
            </w:pPr>
            <w:r w:rsidRPr="005A7254">
              <w:rPr>
                <w:b/>
                <w:bCs/>
              </w:rPr>
              <w:t>Total</w:t>
            </w:r>
          </w:p>
        </w:tc>
      </w:tr>
      <w:tr w:rsidR="00397C9D" w14:paraId="343CA553" w14:textId="77777777" w:rsidTr="005A7254">
        <w:tc>
          <w:tcPr>
            <w:tcW w:w="0" w:type="dxa"/>
          </w:tcPr>
          <w:p w14:paraId="59EE40C5" w14:textId="2845A860" w:rsidR="00397C9D" w:rsidRDefault="00397C9D" w:rsidP="00397C9D">
            <w:r>
              <w:t>Licensing plus a ban on dry cutting</w:t>
            </w:r>
          </w:p>
        </w:tc>
        <w:tc>
          <w:tcPr>
            <w:tcW w:w="1843" w:type="dxa"/>
          </w:tcPr>
          <w:p w14:paraId="2437B8BC" w14:textId="2D99AF24" w:rsidR="00397C9D" w:rsidRDefault="00397C9D" w:rsidP="00397C9D">
            <w:r>
              <w:t>$0.65 million</w:t>
            </w:r>
          </w:p>
        </w:tc>
        <w:tc>
          <w:tcPr>
            <w:tcW w:w="1559" w:type="dxa"/>
          </w:tcPr>
          <w:p w14:paraId="08B6BEBF" w14:textId="1BE3026C" w:rsidR="00397C9D" w:rsidRDefault="00397C9D" w:rsidP="00397C9D">
            <w:r>
              <w:t>$0.18 million</w:t>
            </w:r>
          </w:p>
        </w:tc>
        <w:tc>
          <w:tcPr>
            <w:tcW w:w="1985" w:type="dxa"/>
          </w:tcPr>
          <w:p w14:paraId="65C04C92" w14:textId="014B70C8" w:rsidR="00397C9D" w:rsidRDefault="00397C9D" w:rsidP="00397C9D">
            <w:r>
              <w:t>$3.4 million</w:t>
            </w:r>
          </w:p>
        </w:tc>
        <w:tc>
          <w:tcPr>
            <w:tcW w:w="1371" w:type="dxa"/>
          </w:tcPr>
          <w:p w14:paraId="1D467D2B" w14:textId="15C2AA3C" w:rsidR="00397C9D" w:rsidRDefault="00397C9D" w:rsidP="00397C9D">
            <w:r>
              <w:t>$4.2 million</w:t>
            </w:r>
          </w:p>
        </w:tc>
      </w:tr>
      <w:tr w:rsidR="00397C9D" w14:paraId="4351C871" w14:textId="77777777" w:rsidTr="005A7254">
        <w:tc>
          <w:tcPr>
            <w:tcW w:w="0" w:type="dxa"/>
          </w:tcPr>
          <w:p w14:paraId="159F3EAA" w14:textId="40F763CB" w:rsidR="00397C9D" w:rsidRDefault="00397C9D" w:rsidP="00397C9D">
            <w:r>
              <w:t>Licensing plus the full package of reforms</w:t>
            </w:r>
          </w:p>
        </w:tc>
        <w:tc>
          <w:tcPr>
            <w:tcW w:w="1843" w:type="dxa"/>
          </w:tcPr>
          <w:p w14:paraId="1933CD9C" w14:textId="34409C68" w:rsidR="00397C9D" w:rsidRDefault="00397C9D" w:rsidP="00397C9D">
            <w:r>
              <w:t>$0.65 million</w:t>
            </w:r>
          </w:p>
        </w:tc>
        <w:tc>
          <w:tcPr>
            <w:tcW w:w="1559" w:type="dxa"/>
          </w:tcPr>
          <w:p w14:paraId="7363A8F1" w14:textId="78BADCEC" w:rsidR="00397C9D" w:rsidRDefault="00397C9D" w:rsidP="00397C9D">
            <w:r>
              <w:t>$0.18 million</w:t>
            </w:r>
          </w:p>
        </w:tc>
        <w:tc>
          <w:tcPr>
            <w:tcW w:w="1985" w:type="dxa"/>
          </w:tcPr>
          <w:p w14:paraId="51552C7F" w14:textId="1A77FA37" w:rsidR="00397C9D" w:rsidRDefault="00397C9D" w:rsidP="00397C9D">
            <w:r>
              <w:t>$170.7 million</w:t>
            </w:r>
          </w:p>
        </w:tc>
        <w:tc>
          <w:tcPr>
            <w:tcW w:w="1371" w:type="dxa"/>
          </w:tcPr>
          <w:p w14:paraId="4B98E338" w14:textId="303C3013" w:rsidR="00397C9D" w:rsidRDefault="00397C9D" w:rsidP="00397C9D">
            <w:r>
              <w:t>$171.5 million</w:t>
            </w:r>
          </w:p>
        </w:tc>
      </w:tr>
      <w:tr w:rsidR="00397C9D" w14:paraId="4743D188" w14:textId="77777777" w:rsidTr="005A7254">
        <w:tc>
          <w:tcPr>
            <w:tcW w:w="0" w:type="dxa"/>
          </w:tcPr>
          <w:p w14:paraId="33835C83" w14:textId="6F2C6A89" w:rsidR="00397C9D" w:rsidRDefault="00397C9D" w:rsidP="00397C9D">
            <w:r>
              <w:t>Licensing plus the full package of reforms for stonemasons only</w:t>
            </w:r>
          </w:p>
        </w:tc>
        <w:tc>
          <w:tcPr>
            <w:tcW w:w="1843" w:type="dxa"/>
          </w:tcPr>
          <w:p w14:paraId="5180CFAD" w14:textId="2DBD116E" w:rsidR="00397C9D" w:rsidRDefault="00397C9D" w:rsidP="00397C9D">
            <w:r>
              <w:t>$0.65 million</w:t>
            </w:r>
          </w:p>
        </w:tc>
        <w:tc>
          <w:tcPr>
            <w:tcW w:w="1559" w:type="dxa"/>
          </w:tcPr>
          <w:p w14:paraId="55AC01A1" w14:textId="63E7D562" w:rsidR="00397C9D" w:rsidRDefault="00397C9D" w:rsidP="00397C9D">
            <w:r>
              <w:t>$0.18 million</w:t>
            </w:r>
          </w:p>
        </w:tc>
        <w:tc>
          <w:tcPr>
            <w:tcW w:w="1985" w:type="dxa"/>
          </w:tcPr>
          <w:p w14:paraId="42C758E7" w14:textId="797DE824" w:rsidR="00397C9D" w:rsidRDefault="00397C9D" w:rsidP="00397C9D">
            <w:r>
              <w:t>$26.4 million</w:t>
            </w:r>
          </w:p>
        </w:tc>
        <w:tc>
          <w:tcPr>
            <w:tcW w:w="1371" w:type="dxa"/>
          </w:tcPr>
          <w:p w14:paraId="74AA6078" w14:textId="0DB78766" w:rsidR="00397C9D" w:rsidRDefault="00397C9D" w:rsidP="00397C9D">
            <w:r>
              <w:t>$27.2 million</w:t>
            </w:r>
          </w:p>
        </w:tc>
      </w:tr>
    </w:tbl>
    <w:p w14:paraId="2FF508C8" w14:textId="77777777" w:rsidR="00397C9D" w:rsidRDefault="00397C9D" w:rsidP="00A2734D"/>
    <w:p w14:paraId="0A831F4A" w14:textId="5DA7E898" w:rsidR="000A1CB0" w:rsidRPr="00C401EA" w:rsidRDefault="000A1CB0" w:rsidP="00A2734D">
      <w:r w:rsidRPr="00C401EA">
        <w:t xml:space="preserve">In the next section, </w:t>
      </w:r>
      <w:r w:rsidR="00397C9D">
        <w:t>these options are</w:t>
      </w:r>
      <w:r w:rsidRPr="00C401EA">
        <w:t xml:space="preserve"> assessed </w:t>
      </w:r>
      <w:r w:rsidR="001F3651">
        <w:t>using</w:t>
      </w:r>
      <w:r w:rsidRPr="00C401EA">
        <w:t xml:space="preserve"> a breakeven analysis.</w:t>
      </w:r>
    </w:p>
    <w:p w14:paraId="019FCEDA" w14:textId="2CFEC63A" w:rsidR="00DE3964" w:rsidRDefault="00DE3964" w:rsidP="00BC531B">
      <w:pPr>
        <w:pStyle w:val="Heading3"/>
      </w:pPr>
      <w:r>
        <w:lastRenderedPageBreak/>
        <w:t>Breakeven analysis</w:t>
      </w:r>
    </w:p>
    <w:p w14:paraId="4F409879" w14:textId="6DE41A2A" w:rsidR="00CD585E" w:rsidRDefault="00232797" w:rsidP="00CD585E">
      <w:r w:rsidRPr="00232797">
        <w:t>The breakeven point expresses how many avoided deaths or illnesses would be required to justify the cost of</w:t>
      </w:r>
      <w:r>
        <w:t xml:space="preserve"> each of the proposed options.</w:t>
      </w:r>
      <w:r w:rsidR="00D0627D">
        <w:t xml:space="preserve"> As outlined in section </w:t>
      </w:r>
      <w:r w:rsidR="00CD585E">
        <w:t>4.4.4, for the purpose of assessing benefits quantitatively in this RIS, the value of the average illness avoided is estimated to be $5</w:t>
      </w:r>
      <w:r w:rsidR="00397C57">
        <w:t>.3 million</w:t>
      </w:r>
      <w:r w:rsidR="00CD585E">
        <w:t xml:space="preserve">. </w:t>
      </w:r>
    </w:p>
    <w:p w14:paraId="42FD65C6" w14:textId="0239D358" w:rsidR="00362C32" w:rsidRDefault="00362C32" w:rsidP="00232797">
      <w:r>
        <w:t xml:space="preserve">Table </w:t>
      </w:r>
      <w:r w:rsidR="009E1EA6">
        <w:t>4.3</w:t>
      </w:r>
      <w:r>
        <w:t xml:space="preserve"> outlines the costs (combining costs to industry and government) for each of the option combinations. These costs are then divided by the </w:t>
      </w:r>
      <w:r w:rsidR="00CD585E">
        <w:t>value of the average illness avoided</w:t>
      </w:r>
      <w:r>
        <w:t xml:space="preserve">, to give the required avoided non-fatality for this option to breakeven. This is indicated in the third column. </w:t>
      </w:r>
    </w:p>
    <w:p w14:paraId="3995F7B1" w14:textId="111F762E" w:rsidR="009E1EA6" w:rsidRDefault="009E1EA6" w:rsidP="00A2734D">
      <w:pPr>
        <w:pStyle w:val="Caption"/>
      </w:pPr>
      <w:proofErr w:type="gramStart"/>
      <w:r>
        <w:t xml:space="preserve">Table </w:t>
      </w:r>
      <w:r w:rsidR="0000223C">
        <w:fldChar w:fldCharType="begin"/>
      </w:r>
      <w:r w:rsidR="0000223C">
        <w:instrText xml:space="preserve"> STYLEREF 1 \s </w:instrText>
      </w:r>
      <w:r w:rsidR="0000223C">
        <w:fldChar w:fldCharType="separate"/>
      </w:r>
      <w:r w:rsidR="004071FC">
        <w:rPr>
          <w:noProof/>
        </w:rPr>
        <w:t>4</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5</w:t>
      </w:r>
      <w:r w:rsidR="0000223C">
        <w:fldChar w:fldCharType="end"/>
      </w:r>
      <w:r>
        <w:t xml:space="preserve"> Breakeven analysis results</w:t>
      </w:r>
    </w:p>
    <w:tbl>
      <w:tblPr>
        <w:tblStyle w:val="Deloittetable"/>
        <w:tblW w:w="0" w:type="auto"/>
        <w:tblLook w:val="04A0" w:firstRow="1" w:lastRow="0" w:firstColumn="1" w:lastColumn="0" w:noHBand="0" w:noVBand="1"/>
      </w:tblPr>
      <w:tblGrid>
        <w:gridCol w:w="3402"/>
        <w:gridCol w:w="2781"/>
        <w:gridCol w:w="2843"/>
      </w:tblGrid>
      <w:tr w:rsidR="00362C32" w14:paraId="5B14C3B1" w14:textId="06A5DB0D" w:rsidTr="00A2734D">
        <w:trPr>
          <w:cnfStyle w:val="100000000000" w:firstRow="1" w:lastRow="0" w:firstColumn="0" w:lastColumn="0" w:oddVBand="0" w:evenVBand="0" w:oddHBand="0" w:evenHBand="0" w:firstRowFirstColumn="0" w:firstRowLastColumn="0" w:lastRowFirstColumn="0" w:lastRowLastColumn="0"/>
          <w:trHeight w:val="338"/>
        </w:trPr>
        <w:tc>
          <w:tcPr>
            <w:tcW w:w="3402" w:type="dxa"/>
          </w:tcPr>
          <w:p w14:paraId="78DCD9C5" w14:textId="5957604E" w:rsidR="00362C32" w:rsidRPr="00A2734D" w:rsidRDefault="00362C32" w:rsidP="00232797">
            <w:pPr>
              <w:rPr>
                <w:b/>
                <w:bCs/>
              </w:rPr>
            </w:pPr>
            <w:r w:rsidRPr="00A2734D">
              <w:rPr>
                <w:b/>
                <w:bCs/>
              </w:rPr>
              <w:t xml:space="preserve">Option </w:t>
            </w:r>
          </w:p>
        </w:tc>
        <w:tc>
          <w:tcPr>
            <w:tcW w:w="2781" w:type="dxa"/>
          </w:tcPr>
          <w:p w14:paraId="4B9B60D6" w14:textId="3734175D" w:rsidR="00362C32" w:rsidRPr="00A2734D" w:rsidRDefault="00362C32" w:rsidP="00232797">
            <w:pPr>
              <w:rPr>
                <w:b/>
                <w:bCs/>
              </w:rPr>
            </w:pPr>
            <w:r w:rsidRPr="00A2734D">
              <w:rPr>
                <w:b/>
                <w:bCs/>
              </w:rPr>
              <w:t>Cost</w:t>
            </w:r>
          </w:p>
        </w:tc>
        <w:tc>
          <w:tcPr>
            <w:tcW w:w="2843" w:type="dxa"/>
          </w:tcPr>
          <w:p w14:paraId="23D13BA5" w14:textId="79976B9E" w:rsidR="00362C32" w:rsidRPr="00A2734D" w:rsidRDefault="00362C32" w:rsidP="00232797">
            <w:pPr>
              <w:rPr>
                <w:b/>
                <w:bCs/>
              </w:rPr>
            </w:pPr>
            <w:r w:rsidRPr="00A2734D">
              <w:rPr>
                <w:b/>
                <w:bCs/>
              </w:rPr>
              <w:t>Required avoided non-fatality</w:t>
            </w:r>
          </w:p>
        </w:tc>
      </w:tr>
      <w:tr w:rsidR="00362C32" w14:paraId="75BBAE22" w14:textId="55485EFA" w:rsidTr="00A2734D">
        <w:trPr>
          <w:trHeight w:val="161"/>
        </w:trPr>
        <w:tc>
          <w:tcPr>
            <w:tcW w:w="3402" w:type="dxa"/>
          </w:tcPr>
          <w:p w14:paraId="2E272157" w14:textId="203AB187" w:rsidR="00362C32" w:rsidRDefault="00362C32" w:rsidP="00232797">
            <w:r>
              <w:t>Licensing plus a ban on dry cutting</w:t>
            </w:r>
          </w:p>
        </w:tc>
        <w:tc>
          <w:tcPr>
            <w:tcW w:w="2781" w:type="dxa"/>
          </w:tcPr>
          <w:p w14:paraId="2E36C7F2" w14:textId="69603AA6" w:rsidR="00362C32" w:rsidRDefault="00F64D1F" w:rsidP="00232797">
            <w:r>
              <w:t>$</w:t>
            </w:r>
            <w:r w:rsidR="00001F76">
              <w:t>4.</w:t>
            </w:r>
            <w:r w:rsidR="00850D92">
              <w:t>2</w:t>
            </w:r>
            <w:r>
              <w:t xml:space="preserve"> million</w:t>
            </w:r>
          </w:p>
        </w:tc>
        <w:tc>
          <w:tcPr>
            <w:tcW w:w="2843" w:type="dxa"/>
          </w:tcPr>
          <w:p w14:paraId="5470741C" w14:textId="3B25AFC4" w:rsidR="00362C32" w:rsidRDefault="00001F76" w:rsidP="00232797">
            <w:r>
              <w:t>0.8</w:t>
            </w:r>
          </w:p>
        </w:tc>
      </w:tr>
      <w:tr w:rsidR="00362C32" w14:paraId="6F8A8AC2" w14:textId="223BEE15" w:rsidTr="00A2734D">
        <w:trPr>
          <w:trHeight w:val="118"/>
        </w:trPr>
        <w:tc>
          <w:tcPr>
            <w:tcW w:w="3402" w:type="dxa"/>
          </w:tcPr>
          <w:p w14:paraId="3C143B86" w14:textId="0602D597" w:rsidR="00362C32" w:rsidRDefault="00362C32" w:rsidP="00232797">
            <w:r>
              <w:t>Licensing plus the full package of reforms</w:t>
            </w:r>
          </w:p>
        </w:tc>
        <w:tc>
          <w:tcPr>
            <w:tcW w:w="2781" w:type="dxa"/>
          </w:tcPr>
          <w:p w14:paraId="6F3C502E" w14:textId="2BB6E253" w:rsidR="00362C32" w:rsidRDefault="00F64D1F" w:rsidP="00232797">
            <w:r>
              <w:t>$</w:t>
            </w:r>
            <w:r w:rsidR="00001F76">
              <w:t>17</w:t>
            </w:r>
            <w:r w:rsidR="00850D92">
              <w:t>1.5</w:t>
            </w:r>
            <w:r>
              <w:t xml:space="preserve"> million</w:t>
            </w:r>
          </w:p>
        </w:tc>
        <w:tc>
          <w:tcPr>
            <w:tcW w:w="2843" w:type="dxa"/>
          </w:tcPr>
          <w:p w14:paraId="702972FE" w14:textId="221552D6" w:rsidR="00362C32" w:rsidRDefault="00001F76" w:rsidP="00232797">
            <w:r>
              <w:t>32.</w:t>
            </w:r>
            <w:r w:rsidR="00850D92">
              <w:t>1</w:t>
            </w:r>
          </w:p>
        </w:tc>
      </w:tr>
      <w:tr w:rsidR="00362C32" w14:paraId="03F258D7" w14:textId="6FD6D01F" w:rsidTr="00A2734D">
        <w:trPr>
          <w:trHeight w:val="13"/>
        </w:trPr>
        <w:tc>
          <w:tcPr>
            <w:tcW w:w="3402" w:type="dxa"/>
          </w:tcPr>
          <w:p w14:paraId="30FA332E" w14:textId="7F058D1C" w:rsidR="00362C32" w:rsidRDefault="00362C32" w:rsidP="00232797">
            <w:r>
              <w:t>Licensing plus the full package of reforms for stonemasons only</w:t>
            </w:r>
          </w:p>
        </w:tc>
        <w:tc>
          <w:tcPr>
            <w:tcW w:w="2781" w:type="dxa"/>
          </w:tcPr>
          <w:p w14:paraId="098A4B8C" w14:textId="27179690" w:rsidR="00362C32" w:rsidRDefault="00F64D1F" w:rsidP="00232797">
            <w:r>
              <w:t>$</w:t>
            </w:r>
            <w:r w:rsidR="00001F76">
              <w:t>27.</w:t>
            </w:r>
            <w:r w:rsidR="00850D92">
              <w:t>2</w:t>
            </w:r>
            <w:r>
              <w:t xml:space="preserve"> million</w:t>
            </w:r>
          </w:p>
        </w:tc>
        <w:tc>
          <w:tcPr>
            <w:tcW w:w="2843" w:type="dxa"/>
          </w:tcPr>
          <w:p w14:paraId="1EFB2FD9" w14:textId="4EF7DC57" w:rsidR="00362C32" w:rsidRDefault="00001F76" w:rsidP="00232797">
            <w:r>
              <w:t>5.</w:t>
            </w:r>
            <w:r w:rsidR="00850D92">
              <w:t>1</w:t>
            </w:r>
          </w:p>
        </w:tc>
      </w:tr>
    </w:tbl>
    <w:p w14:paraId="0C740F05" w14:textId="77777777" w:rsidR="00362C32" w:rsidRDefault="00362C32" w:rsidP="00232797"/>
    <w:p w14:paraId="6D90F5BD" w14:textId="77777777" w:rsidR="00D0627D" w:rsidRDefault="00D0627D" w:rsidP="00D0627D">
      <w:pPr>
        <w:pStyle w:val="Heading4"/>
      </w:pPr>
      <w:r>
        <w:t xml:space="preserve">Licensing scheme plus package of reforms </w:t>
      </w:r>
    </w:p>
    <w:p w14:paraId="6D304FAA" w14:textId="6FE57B90" w:rsidR="00D0627D" w:rsidRPr="004F0B7A" w:rsidRDefault="00D0627D" w:rsidP="00D0627D">
      <w:r>
        <w:t>The cost of a licensing scheme plus the package of options is $</w:t>
      </w:r>
      <w:r w:rsidR="00704F9E">
        <w:t>1</w:t>
      </w:r>
      <w:r w:rsidR="00E83D31">
        <w:t>71.5</w:t>
      </w:r>
      <w:r>
        <w:t xml:space="preserve"> million. This option would need to be responsible for avoiding approximately </w:t>
      </w:r>
      <w:r w:rsidR="00704F9E">
        <w:t>3</w:t>
      </w:r>
      <w:r w:rsidR="00D96B1C">
        <w:t>2</w:t>
      </w:r>
      <w:r>
        <w:t xml:space="preserve"> silicosis illnes</w:t>
      </w:r>
      <w:r w:rsidRPr="001A4B72">
        <w:t xml:space="preserve">ses </w:t>
      </w:r>
      <w:r>
        <w:t xml:space="preserve">over </w:t>
      </w:r>
      <w:r w:rsidRPr="00994AF5">
        <w:t xml:space="preserve">10 </w:t>
      </w:r>
      <w:r>
        <w:t xml:space="preserve">years to </w:t>
      </w:r>
      <w:r w:rsidRPr="004F0B7A">
        <w:t xml:space="preserve">breakeven. </w:t>
      </w:r>
    </w:p>
    <w:p w14:paraId="0B109163" w14:textId="49204232" w:rsidR="00D0627D" w:rsidRPr="00E86249" w:rsidRDefault="00D0627D" w:rsidP="00D0627D">
      <w:r w:rsidRPr="004F0B7A">
        <w:t xml:space="preserve">Given that there have been 13 known fatalities related to silicosis over the past 20 years, and the recent spike in illnesses diagnosed (with outcomes including potential fatalities related to some of these claims not yet known), </w:t>
      </w:r>
      <w:r w:rsidR="007448B7">
        <w:t xml:space="preserve">under our underlying assumptions, it is </w:t>
      </w:r>
      <w:r w:rsidR="00113184">
        <w:t>likely</w:t>
      </w:r>
      <w:r w:rsidR="007448B7">
        <w:t xml:space="preserve"> </w:t>
      </w:r>
      <w:r w:rsidRPr="004F0B7A">
        <w:t xml:space="preserve">that there will be a significant </w:t>
      </w:r>
      <w:r w:rsidRPr="00E86249">
        <w:t xml:space="preserve">decrease in the risk of silica exposure as a result of introducing licensing and the package of reforms. </w:t>
      </w:r>
    </w:p>
    <w:p w14:paraId="2E357FB2" w14:textId="0E80C90D" w:rsidR="0002023E" w:rsidRPr="00E86249" w:rsidRDefault="0002023E" w:rsidP="00D0627D">
      <w:r>
        <w:t>I</w:t>
      </w:r>
      <w:r w:rsidRPr="0002023E">
        <w:t>t is unlikely but not implausible that the Regulations could avoid 3</w:t>
      </w:r>
      <w:r w:rsidR="00E83D31">
        <w:t>2</w:t>
      </w:r>
      <w:r w:rsidRPr="0002023E">
        <w:t xml:space="preserve"> illnesses over the next 10 years, which is the point at which the benefits of the regulations exceed the cost. Given that the extent of latent illness associated with past exposure is not fully known, </w:t>
      </w:r>
      <w:r w:rsidR="001F3651">
        <w:t xml:space="preserve">and the benefit estimation is considered to be conservative, </w:t>
      </w:r>
      <w:r w:rsidRPr="0002023E">
        <w:t>there is merit in taking a precautionary approach to the issue.</w:t>
      </w:r>
      <w:r>
        <w:t xml:space="preserve"> </w:t>
      </w:r>
    </w:p>
    <w:p w14:paraId="3D4478B7" w14:textId="1A331A6C" w:rsidR="00EB5735" w:rsidRDefault="009336EF" w:rsidP="00B41185">
      <w:r w:rsidRPr="00E86249">
        <w:t>A</w:t>
      </w:r>
      <w:r w:rsidR="00CD585E" w:rsidRPr="00E86249">
        <w:t xml:space="preserve"> significant driver of this result is</w:t>
      </w:r>
      <w:r w:rsidR="00D0627D" w:rsidRPr="00E86249">
        <w:t xml:space="preserve"> the</w:t>
      </w:r>
      <w:r w:rsidR="00CD585E" w:rsidRPr="00E86249">
        <w:t xml:space="preserve"> </w:t>
      </w:r>
      <w:r w:rsidR="00CD0347" w:rsidRPr="00E86249">
        <w:t>estimate of</w:t>
      </w:r>
      <w:r w:rsidR="00CD585E" w:rsidRPr="00E86249">
        <w:t xml:space="preserve"> the</w:t>
      </w:r>
      <w:r w:rsidR="00D0627D" w:rsidRPr="00E86249">
        <w:t xml:space="preserve"> number </w:t>
      </w:r>
      <w:r w:rsidR="00CD585E" w:rsidRPr="00E86249">
        <w:t xml:space="preserve">of </w:t>
      </w:r>
      <w:r w:rsidR="00D0627D" w:rsidRPr="00E86249">
        <w:t xml:space="preserve">businesses impacted, </w:t>
      </w:r>
      <w:r w:rsidR="00CD585E" w:rsidRPr="00E86249">
        <w:t xml:space="preserve">with </w:t>
      </w:r>
      <w:r w:rsidRPr="00E86249">
        <w:t xml:space="preserve">the </w:t>
      </w:r>
      <w:r w:rsidR="00D0627D" w:rsidRPr="00E86249">
        <w:t>high number of construction businesses</w:t>
      </w:r>
      <w:r w:rsidR="00CD585E" w:rsidRPr="00E86249">
        <w:t xml:space="preserve"> </w:t>
      </w:r>
      <w:r w:rsidRPr="00E86249">
        <w:t xml:space="preserve">potentially </w:t>
      </w:r>
      <w:r w:rsidR="00CD585E" w:rsidRPr="00E86249">
        <w:t>impacted accounting for 8</w:t>
      </w:r>
      <w:r w:rsidR="00704F9E" w:rsidRPr="00E86249">
        <w:t>0</w:t>
      </w:r>
      <w:r w:rsidR="00CD585E" w:rsidRPr="00E86249">
        <w:t>% of the cost</w:t>
      </w:r>
      <w:r w:rsidRPr="00E86249">
        <w:t>s to business</w:t>
      </w:r>
      <w:r w:rsidR="00CD585E" w:rsidRPr="00E86249">
        <w:t>. This cost on the construction industry is disproportionate to where the risk of silicosis lies, with most illnesses</w:t>
      </w:r>
      <w:r w:rsidR="00CD585E">
        <w:t xml:space="preserve"> in Victoria in the last 20 years occurring in stonemason businesses</w:t>
      </w:r>
      <w:r w:rsidR="00D0627D">
        <w:t xml:space="preserve">. </w:t>
      </w:r>
      <w:r w:rsidR="00B70C53">
        <w:t>A large amount of costs</w:t>
      </w:r>
      <w:r w:rsidR="00A47453">
        <w:t xml:space="preserve"> are borne by the construction industry, but most of the benefits will be achieved through the regulations for the stonemasons industry. If applied to a narrower construction cohort or only stonemasons, the benefits would be more achievable. </w:t>
      </w:r>
    </w:p>
    <w:p w14:paraId="022F4477" w14:textId="09378498" w:rsidR="00D0627D" w:rsidRDefault="00D0627D" w:rsidP="00D0627D">
      <w:r>
        <w:t xml:space="preserve">When </w:t>
      </w:r>
      <w:r w:rsidR="00CD585E">
        <w:t xml:space="preserve">excluding </w:t>
      </w:r>
      <w:r w:rsidR="00397C57">
        <w:t xml:space="preserve">businesses other than </w:t>
      </w:r>
      <w:r>
        <w:t>stonemasons</w:t>
      </w:r>
      <w:r w:rsidR="00397C57">
        <w:t xml:space="preserve"> from coverage under the proposed Regulations</w:t>
      </w:r>
      <w:r>
        <w:t>, the cost of the licensing scheme plus the full package of reforms is $</w:t>
      </w:r>
      <w:r w:rsidR="00704F9E">
        <w:t>27.</w:t>
      </w:r>
      <w:r w:rsidR="00E83D31">
        <w:t>2</w:t>
      </w:r>
      <w:r>
        <w:t xml:space="preserve"> million</w:t>
      </w:r>
      <w:r w:rsidR="00397C57">
        <w:t>. To justify this cost</w:t>
      </w:r>
      <w:r>
        <w:t xml:space="preserve"> </w:t>
      </w:r>
      <w:r w:rsidR="00704F9E">
        <w:t>5.</w:t>
      </w:r>
      <w:r w:rsidR="00CB3881">
        <w:t>1</w:t>
      </w:r>
      <w:r>
        <w:t xml:space="preserve"> silicosis illnesses over 10 years</w:t>
      </w:r>
      <w:r w:rsidR="00397C57">
        <w:t xml:space="preserve"> would need to be avoided</w:t>
      </w:r>
      <w:r>
        <w:t xml:space="preserve">. This is significantly more </w:t>
      </w:r>
      <w:r w:rsidR="009336EF">
        <w:t>likely</w:t>
      </w:r>
      <w:r>
        <w:t xml:space="preserve"> when considering the number of fatalities over the last 20 years, as well as the spike in recent silicosis diagnoses which is not yet fully reflected in fatalities data. </w:t>
      </w:r>
    </w:p>
    <w:p w14:paraId="6A624565" w14:textId="6C4A1DA1" w:rsidR="00D0627D" w:rsidRPr="00CE577D" w:rsidRDefault="00D0627D" w:rsidP="00D0627D">
      <w:r w:rsidRPr="00AB7788">
        <w:t xml:space="preserve">The likelihood that the benefits will outweigh the costs is increased when taking into account associated employment and lifestyle impacts. As discussed in Section </w:t>
      </w:r>
      <w:r w:rsidR="00F875E6" w:rsidRPr="00CE577D">
        <w:t>4.4.5</w:t>
      </w:r>
      <w:r w:rsidRPr="00F875E6">
        <w:t xml:space="preserve">, whilst physical implications involve progressive deterioration of lung function and increased risk of respiratory </w:t>
      </w:r>
      <w:r w:rsidRPr="00F875E6">
        <w:lastRenderedPageBreak/>
        <w:t xml:space="preserve">illness and lung cancer, among many workers with a diagnosis, there </w:t>
      </w:r>
      <w:r w:rsidR="00F875E6" w:rsidRPr="00CE577D">
        <w:t>are also a range of other benefits which are not as easily quantifiable. This includes:</w:t>
      </w:r>
    </w:p>
    <w:p w14:paraId="6787D959" w14:textId="7B0E242D" w:rsidR="00F875E6" w:rsidRPr="00F875E6" w:rsidRDefault="00F875E6" w:rsidP="00F875E6">
      <w:pPr>
        <w:pStyle w:val="ListBullet"/>
      </w:pPr>
      <w:r w:rsidRPr="00AB7788">
        <w:t>Individuals who are diagnosed with a silica related injury experie</w:t>
      </w:r>
      <w:r w:rsidRPr="00F875E6">
        <w:t>ncing periods of unemployment or lower levels of job satisfaction due to the need to find work in a new industry</w:t>
      </w:r>
    </w:p>
    <w:p w14:paraId="38FE9206" w14:textId="77777777" w:rsidR="00F875E6" w:rsidRPr="00F875E6" w:rsidRDefault="00F875E6" w:rsidP="00F875E6">
      <w:pPr>
        <w:pStyle w:val="ListBullet"/>
      </w:pPr>
      <w:r w:rsidRPr="00F875E6">
        <w:t>Serious psychological impacts associated with being forced out of employment, and preparing themselves for major surgeries, such as lung transplants, and in some cases, imminent death.</w:t>
      </w:r>
    </w:p>
    <w:p w14:paraId="6BE581C9" w14:textId="77777777" w:rsidR="00F875E6" w:rsidRPr="00F875E6" w:rsidRDefault="00F875E6" w:rsidP="00F875E6">
      <w:pPr>
        <w:pStyle w:val="ListBullet"/>
      </w:pPr>
      <w:r w:rsidRPr="00F875E6">
        <w:t xml:space="preserve">Anxiety experienced by workers’ families, stemming from a reduction in household income and the knowledge that the condition is likely to worsen over time, given the degenerative nature of the illness. </w:t>
      </w:r>
    </w:p>
    <w:p w14:paraId="3DE284A1" w14:textId="0A7ABB4D" w:rsidR="00F875E6" w:rsidRDefault="00F875E6" w:rsidP="00D0627D">
      <w:pPr>
        <w:pStyle w:val="ListBullet"/>
      </w:pPr>
      <w:r w:rsidRPr="00F875E6">
        <w:t>In addition, workers with illness may not be able to participate in many normal activities of life that have benefits not captured in this RIS quantitatively</w:t>
      </w:r>
      <w:r>
        <w:t xml:space="preserve">, for example physical activities or activities that may expose the worker to dust.    </w:t>
      </w:r>
    </w:p>
    <w:p w14:paraId="217021A9" w14:textId="77777777" w:rsidR="00F875E6" w:rsidRPr="00AB7788" w:rsidRDefault="00F875E6" w:rsidP="00CE577D">
      <w:pPr>
        <w:pStyle w:val="ListBullet"/>
        <w:numPr>
          <w:ilvl w:val="0"/>
          <w:numId w:val="0"/>
        </w:numPr>
        <w:ind w:left="340"/>
      </w:pPr>
    </w:p>
    <w:p w14:paraId="3DBCFA8F" w14:textId="759861CF" w:rsidR="00D22C2B" w:rsidRDefault="001F3651" w:rsidP="00D0627D">
      <w:r>
        <w:t xml:space="preserve">As noted in section 4.4.4, </w:t>
      </w:r>
      <w:r w:rsidR="008B6520">
        <w:t>i</w:t>
      </w:r>
      <w:r w:rsidR="00397C57" w:rsidRPr="00AB7788">
        <w:t>t is also important to consider that the estimate</w:t>
      </w:r>
      <w:r w:rsidR="002C590A" w:rsidRPr="00AB7788">
        <w:t>d</w:t>
      </w:r>
      <w:r w:rsidR="00397C57" w:rsidRPr="00AB7788">
        <w:t xml:space="preserve"> value of the average illness avoided, at $5.3 million, is considered to be conservative (i.e. on the low side) because it is based on claims data and fatalities over the 20 years from 2000 to 2020. </w:t>
      </w:r>
      <w:r>
        <w:t xml:space="preserve">The </w:t>
      </w:r>
      <w:r w:rsidR="005B74C2" w:rsidRPr="00CE577D">
        <w:t xml:space="preserve">assumptions applied in the estimation of the value of an avoided fatality represent a conservative estimate. </w:t>
      </w:r>
      <w:r w:rsidR="00D22C2B" w:rsidRPr="00CE577D">
        <w:t>With access to future fatality data, the rate i</w:t>
      </w:r>
      <w:r w:rsidR="00112E79">
        <w:t>s</w:t>
      </w:r>
      <w:r w:rsidR="00D22C2B" w:rsidRPr="00CE577D">
        <w:t xml:space="preserve"> likely to be higher, translating to a direct increase in the value of an avoided fatality measure</w:t>
      </w:r>
      <w:r w:rsidR="00D22C2B">
        <w:t>.</w:t>
      </w:r>
    </w:p>
    <w:p w14:paraId="3B81C1DE" w14:textId="7BEAEEF1" w:rsidR="00397C57" w:rsidRPr="00CE577D" w:rsidRDefault="00D22C2B" w:rsidP="00D0627D">
      <w:pPr>
        <w:rPr>
          <w:i/>
          <w:iCs/>
        </w:rPr>
      </w:pPr>
      <w:r>
        <w:t>This</w:t>
      </w:r>
      <w:r w:rsidR="005B74C2" w:rsidRPr="00CE577D">
        <w:t xml:space="preserve"> value </w:t>
      </w:r>
      <w:r>
        <w:t>also does not capture</w:t>
      </w:r>
      <w:r w:rsidR="005B74C2" w:rsidRPr="00CE577D">
        <w:t xml:space="preserve"> significant</w:t>
      </w:r>
      <w:r>
        <w:t xml:space="preserve"> benefits</w:t>
      </w:r>
      <w:r w:rsidR="005B74C2" w:rsidRPr="00CE577D">
        <w:t xml:space="preserve"> associated </w:t>
      </w:r>
      <w:r>
        <w:t xml:space="preserve">with </w:t>
      </w:r>
      <w:r w:rsidR="005B74C2" w:rsidRPr="00CE577D">
        <w:t>employment and lifestyle impacts</w:t>
      </w:r>
      <w:r w:rsidR="001F3651">
        <w:t xml:space="preserve"> </w:t>
      </w:r>
      <w:r>
        <w:t xml:space="preserve">of silicosis </w:t>
      </w:r>
      <w:r w:rsidR="005B74C2" w:rsidRPr="00CE577D">
        <w:t>—</w:t>
      </w:r>
      <w:r w:rsidR="001F3651">
        <w:t xml:space="preserve"> </w:t>
      </w:r>
      <w:r w:rsidR="005B74C2" w:rsidRPr="00CE577D">
        <w:t xml:space="preserve">such as periods of unemployment, employment satisfaction, mental health and family discomfort. </w:t>
      </w:r>
    </w:p>
    <w:p w14:paraId="5AB8E1D6" w14:textId="49CFF5DD" w:rsidR="00430921" w:rsidRPr="00397C57" w:rsidRDefault="00D0627D" w:rsidP="00A2734D">
      <w:pPr>
        <w:pStyle w:val="Heading4"/>
      </w:pPr>
      <w:r w:rsidRPr="00A2734D">
        <w:t xml:space="preserve"> </w:t>
      </w:r>
      <w:r w:rsidR="006A53D6" w:rsidRPr="00397C57">
        <w:t>Licensing scheme</w:t>
      </w:r>
      <w:r w:rsidR="00482F54" w:rsidRPr="00397C57">
        <w:t xml:space="preserve"> plus </w:t>
      </w:r>
      <w:r w:rsidR="005441B8" w:rsidRPr="00397C57">
        <w:t>retaining the prohibition of uncontrolled dry cutting of engineered stone only</w:t>
      </w:r>
    </w:p>
    <w:p w14:paraId="6EF439EE" w14:textId="41C77496" w:rsidR="006A53D6" w:rsidRDefault="006A53D6" w:rsidP="00B652B3">
      <w:r>
        <w:t>The cost of a licensing scheme plus the ban on dry cutting is $</w:t>
      </w:r>
      <w:r w:rsidR="00704F9E">
        <w:t>4.</w:t>
      </w:r>
      <w:r w:rsidR="00E83D31">
        <w:t>2</w:t>
      </w:r>
      <w:r>
        <w:t xml:space="preserve"> million. This option would need to be responsible for avoiding </w:t>
      </w:r>
      <w:r w:rsidR="00704F9E">
        <w:t>0</w:t>
      </w:r>
      <w:r>
        <w:t>.</w:t>
      </w:r>
      <w:r w:rsidR="00D0627D">
        <w:t>8</w:t>
      </w:r>
      <w:r>
        <w:t xml:space="preserve"> silicosis illnes</w:t>
      </w:r>
      <w:r w:rsidRPr="001A4B72">
        <w:t xml:space="preserve">ses over </w:t>
      </w:r>
      <w:r w:rsidRPr="002420E5">
        <w:t xml:space="preserve">10 </w:t>
      </w:r>
      <w:r w:rsidRPr="001A4B72">
        <w:t>years</w:t>
      </w:r>
      <w:r>
        <w:t xml:space="preserve"> to breakeven. </w:t>
      </w:r>
      <w:r w:rsidR="00E7754C">
        <w:t xml:space="preserve">This is considered </w:t>
      </w:r>
      <w:r w:rsidR="009336EF">
        <w:t>very likely</w:t>
      </w:r>
      <w:r w:rsidR="00E7754C">
        <w:t xml:space="preserve"> given that wet cutting is considered to be highly effective in reducing the level of exposure to silica dust to very low levels. </w:t>
      </w:r>
    </w:p>
    <w:p w14:paraId="09807306" w14:textId="0E66BEC8" w:rsidR="001106A8" w:rsidRDefault="00330523" w:rsidP="001106A8">
      <w:r w:rsidRPr="00F901A5">
        <w:t xml:space="preserve">The likelihood that the benefits will outweigh the costs is increased when taking </w:t>
      </w:r>
      <w:r>
        <w:t>into account associated employment and lifestyle impacts</w:t>
      </w:r>
      <w:r w:rsidR="001106A8">
        <w:t xml:space="preserve"> as discussed above</w:t>
      </w:r>
      <w:r w:rsidR="00620F52">
        <w:t xml:space="preserve">, and the conservative estimation of the </w:t>
      </w:r>
      <w:r w:rsidR="00620F52" w:rsidRPr="00397C57">
        <w:t>value of the average illness avoided</w:t>
      </w:r>
      <w:r w:rsidR="00620F52">
        <w:t>.</w:t>
      </w:r>
    </w:p>
    <w:p w14:paraId="4E55D4F2" w14:textId="6D5FA66C" w:rsidR="00232797" w:rsidRDefault="00DE3964" w:rsidP="005A7254">
      <w:pPr>
        <w:pStyle w:val="Heading1"/>
      </w:pPr>
      <w:bookmarkStart w:id="102" w:name="_Toc49173697"/>
      <w:r>
        <w:lastRenderedPageBreak/>
        <w:t>Preferred option</w:t>
      </w:r>
      <w:bookmarkEnd w:id="102"/>
    </w:p>
    <w:p w14:paraId="19549EC8" w14:textId="77777777" w:rsidR="00A448C4" w:rsidRDefault="00A448C4" w:rsidP="00A448C4">
      <w:r w:rsidRPr="00A2734D">
        <w:t xml:space="preserve">The preferred option is considered to be the Licensing scheme plus the </w:t>
      </w:r>
      <w:r>
        <w:t>full package of reforms</w:t>
      </w:r>
      <w:r w:rsidRPr="00A2734D">
        <w:t xml:space="preserve">. </w:t>
      </w:r>
    </w:p>
    <w:p w14:paraId="46413F58" w14:textId="09AFE691" w:rsidR="00E256DB" w:rsidRDefault="00E256DB" w:rsidP="00A448C4">
      <w:r>
        <w:t>This option includes the</w:t>
      </w:r>
      <w:r w:rsidR="00DF2B37">
        <w:t xml:space="preserve"> regulatory mechanisms</w:t>
      </w:r>
      <w:r>
        <w:t xml:space="preserve"> outlined in </w:t>
      </w:r>
      <w:r w:rsidR="00C10D87">
        <w:t>Table 5.1</w:t>
      </w:r>
      <w:r w:rsidR="00DF2B37">
        <w:t>, along with the associated cost to the relevant industries over the next ten years</w:t>
      </w:r>
      <w:r>
        <w:t>.</w:t>
      </w:r>
    </w:p>
    <w:p w14:paraId="065CC206" w14:textId="00C9FE30" w:rsidR="00C10D87" w:rsidRDefault="00C10D87" w:rsidP="005A7254">
      <w:pPr>
        <w:pStyle w:val="Caption"/>
      </w:pPr>
      <w:proofErr w:type="gramStart"/>
      <w:r>
        <w:t xml:space="preserve">Table </w:t>
      </w:r>
      <w:r w:rsidR="0000223C">
        <w:fldChar w:fldCharType="begin"/>
      </w:r>
      <w:r w:rsidR="0000223C">
        <w:instrText xml:space="preserve"> STYLEREF 1 \s </w:instrText>
      </w:r>
      <w:r w:rsidR="0000223C">
        <w:fldChar w:fldCharType="separate"/>
      </w:r>
      <w:r w:rsidR="004071FC">
        <w:rPr>
          <w:noProof/>
        </w:rPr>
        <w:t>5</w:t>
      </w:r>
      <w:r w:rsidR="0000223C">
        <w:fldChar w:fldCharType="end"/>
      </w:r>
      <w:r w:rsidR="0000223C">
        <w:t>.</w:t>
      </w:r>
      <w:proofErr w:type="gramEnd"/>
      <w:r w:rsidR="0000223C">
        <w:fldChar w:fldCharType="begin"/>
      </w:r>
      <w:r w:rsidR="0000223C">
        <w:instrText xml:space="preserve"> SEQ Table \* ARABIC \s 1 </w:instrText>
      </w:r>
      <w:r w:rsidR="0000223C">
        <w:fldChar w:fldCharType="separate"/>
      </w:r>
      <w:r w:rsidR="004071FC">
        <w:rPr>
          <w:noProof/>
        </w:rPr>
        <w:t>1</w:t>
      </w:r>
      <w:r w:rsidR="0000223C">
        <w:fldChar w:fldCharType="end"/>
      </w:r>
      <w:r>
        <w:t xml:space="preserve"> Components and costs of the preferred options</w:t>
      </w:r>
    </w:p>
    <w:tbl>
      <w:tblPr>
        <w:tblStyle w:val="Deloittetable12"/>
        <w:tblW w:w="0" w:type="auto"/>
        <w:tblLook w:val="04A0" w:firstRow="1" w:lastRow="0" w:firstColumn="1" w:lastColumn="0" w:noHBand="0" w:noVBand="1"/>
      </w:tblPr>
      <w:tblGrid>
        <w:gridCol w:w="2552"/>
        <w:gridCol w:w="1725"/>
        <w:gridCol w:w="1583"/>
        <w:gridCol w:w="1583"/>
        <w:gridCol w:w="1583"/>
      </w:tblGrid>
      <w:tr w:rsidR="00DF2B37" w14:paraId="73024018" w14:textId="77777777" w:rsidTr="005A7254">
        <w:trPr>
          <w:cnfStyle w:val="100000000000" w:firstRow="1" w:lastRow="0" w:firstColumn="0" w:lastColumn="0" w:oddVBand="0" w:evenVBand="0" w:oddHBand="0" w:evenHBand="0" w:firstRowFirstColumn="0" w:firstRowLastColumn="0" w:lastRowFirstColumn="0" w:lastRowLastColumn="0"/>
        </w:trPr>
        <w:tc>
          <w:tcPr>
            <w:tcW w:w="2552" w:type="dxa"/>
          </w:tcPr>
          <w:p w14:paraId="77F5D5CD" w14:textId="1A035F38" w:rsidR="00DF2B37" w:rsidRPr="005A7254" w:rsidRDefault="00DF2B37" w:rsidP="005A7254">
            <w:pPr>
              <w:ind w:right="421"/>
              <w:rPr>
                <w:b/>
                <w:bCs/>
              </w:rPr>
            </w:pPr>
            <w:r w:rsidRPr="005A7254">
              <w:rPr>
                <w:b/>
                <w:bCs/>
              </w:rPr>
              <w:t>Regulation</w:t>
            </w:r>
          </w:p>
        </w:tc>
        <w:tc>
          <w:tcPr>
            <w:tcW w:w="6474" w:type="dxa"/>
            <w:gridSpan w:val="4"/>
          </w:tcPr>
          <w:p w14:paraId="44EA7E76" w14:textId="04510745" w:rsidR="00DF2B37" w:rsidRPr="005A7254" w:rsidRDefault="00DF2B37" w:rsidP="00A448C4">
            <w:pPr>
              <w:rPr>
                <w:b/>
                <w:bCs/>
              </w:rPr>
            </w:pPr>
            <w:r w:rsidRPr="005A7254">
              <w:rPr>
                <w:b/>
                <w:bCs/>
              </w:rPr>
              <w:t>Associated cost (over 10 years)</w:t>
            </w:r>
          </w:p>
        </w:tc>
      </w:tr>
      <w:tr w:rsidR="00DF2B37" w14:paraId="2CDB412C" w14:textId="77777777" w:rsidTr="005A7254">
        <w:tc>
          <w:tcPr>
            <w:tcW w:w="2552" w:type="dxa"/>
          </w:tcPr>
          <w:p w14:paraId="3861C0A5" w14:textId="77777777" w:rsidR="00DF2B37" w:rsidRDefault="00DF2B37" w:rsidP="005A7254">
            <w:pPr>
              <w:ind w:right="421"/>
            </w:pPr>
          </w:p>
        </w:tc>
        <w:tc>
          <w:tcPr>
            <w:tcW w:w="1725" w:type="dxa"/>
          </w:tcPr>
          <w:p w14:paraId="19285163" w14:textId="70FAFF38" w:rsidR="00DF2B37" w:rsidRDefault="00DF2B37" w:rsidP="00A448C4">
            <w:r>
              <w:t>Stonemasons</w:t>
            </w:r>
          </w:p>
        </w:tc>
        <w:tc>
          <w:tcPr>
            <w:tcW w:w="1583" w:type="dxa"/>
          </w:tcPr>
          <w:p w14:paraId="3AC6F578" w14:textId="21FB86D9" w:rsidR="00DF2B37" w:rsidRDefault="00DF2B37" w:rsidP="00A448C4">
            <w:r>
              <w:t>Earth resources</w:t>
            </w:r>
          </w:p>
        </w:tc>
        <w:tc>
          <w:tcPr>
            <w:tcW w:w="1583" w:type="dxa"/>
          </w:tcPr>
          <w:p w14:paraId="7DC3C067" w14:textId="03B8C428" w:rsidR="00DF2B37" w:rsidRDefault="00DF2B37" w:rsidP="00A448C4">
            <w:r>
              <w:t>Manufacturing</w:t>
            </w:r>
          </w:p>
        </w:tc>
        <w:tc>
          <w:tcPr>
            <w:tcW w:w="1583" w:type="dxa"/>
          </w:tcPr>
          <w:p w14:paraId="59B91804" w14:textId="0A13B07B" w:rsidR="00DF2B37" w:rsidRDefault="00DF2B37" w:rsidP="00A448C4">
            <w:r>
              <w:t>Construction</w:t>
            </w:r>
          </w:p>
        </w:tc>
      </w:tr>
      <w:tr w:rsidR="00754A07" w14:paraId="4955AFE0" w14:textId="77777777" w:rsidTr="00754A07">
        <w:tc>
          <w:tcPr>
            <w:tcW w:w="2552" w:type="dxa"/>
          </w:tcPr>
          <w:p w14:paraId="72600827" w14:textId="4699EC07" w:rsidR="00754A07" w:rsidRDefault="00754A07" w:rsidP="005A7254">
            <w:pPr>
              <w:ind w:right="421"/>
            </w:pPr>
            <w:r>
              <w:t>Licensing scheme</w:t>
            </w:r>
          </w:p>
        </w:tc>
        <w:tc>
          <w:tcPr>
            <w:tcW w:w="1725" w:type="dxa"/>
          </w:tcPr>
          <w:p w14:paraId="6925B1D5" w14:textId="5A5F4505" w:rsidR="00754A07" w:rsidRDefault="00754A07" w:rsidP="00754A07">
            <w:r>
              <w:t>$0.65 million</w:t>
            </w:r>
          </w:p>
        </w:tc>
        <w:tc>
          <w:tcPr>
            <w:tcW w:w="1583" w:type="dxa"/>
          </w:tcPr>
          <w:p w14:paraId="66242758" w14:textId="4399C91E" w:rsidR="00754A07" w:rsidRDefault="00754A07" w:rsidP="00754A07">
            <w:r>
              <w:t>N/A</w:t>
            </w:r>
          </w:p>
        </w:tc>
        <w:tc>
          <w:tcPr>
            <w:tcW w:w="1583" w:type="dxa"/>
          </w:tcPr>
          <w:p w14:paraId="14065B8C" w14:textId="3B63FD6A" w:rsidR="00754A07" w:rsidRDefault="00754A07" w:rsidP="00754A07">
            <w:r w:rsidRPr="006865C2">
              <w:t>N/A</w:t>
            </w:r>
          </w:p>
        </w:tc>
        <w:tc>
          <w:tcPr>
            <w:tcW w:w="1583" w:type="dxa"/>
          </w:tcPr>
          <w:p w14:paraId="52F2D802" w14:textId="05FD9D2F" w:rsidR="00754A07" w:rsidRDefault="00754A07" w:rsidP="00754A07">
            <w:r w:rsidRPr="006865C2">
              <w:t>N/A</w:t>
            </w:r>
          </w:p>
        </w:tc>
      </w:tr>
      <w:tr w:rsidR="00754A07" w14:paraId="6313B815" w14:textId="77777777" w:rsidTr="00754A07">
        <w:tc>
          <w:tcPr>
            <w:tcW w:w="2552" w:type="dxa"/>
          </w:tcPr>
          <w:p w14:paraId="7748F478" w14:textId="795441B1" w:rsidR="00754A07" w:rsidRDefault="00754A07" w:rsidP="005A7254">
            <w:pPr>
              <w:ind w:right="421"/>
            </w:pPr>
            <w:r>
              <w:t>Wet cutting equipment</w:t>
            </w:r>
          </w:p>
        </w:tc>
        <w:tc>
          <w:tcPr>
            <w:tcW w:w="1725" w:type="dxa"/>
          </w:tcPr>
          <w:p w14:paraId="44D7A677" w14:textId="5E70132E" w:rsidR="00754A07" w:rsidRDefault="00754A07" w:rsidP="00754A07">
            <w:r>
              <w:t>$3.36 million</w:t>
            </w:r>
          </w:p>
        </w:tc>
        <w:tc>
          <w:tcPr>
            <w:tcW w:w="1583" w:type="dxa"/>
          </w:tcPr>
          <w:p w14:paraId="2019FB46" w14:textId="18BD8DD3" w:rsidR="00754A07" w:rsidRDefault="00754A07" w:rsidP="00754A07">
            <w:r w:rsidRPr="00716588">
              <w:t>N/A</w:t>
            </w:r>
          </w:p>
        </w:tc>
        <w:tc>
          <w:tcPr>
            <w:tcW w:w="1583" w:type="dxa"/>
          </w:tcPr>
          <w:p w14:paraId="1FC97051" w14:textId="4188A7E0" w:rsidR="00754A07" w:rsidRDefault="00754A07" w:rsidP="00754A07">
            <w:r w:rsidRPr="00716588">
              <w:t>N/A</w:t>
            </w:r>
          </w:p>
        </w:tc>
        <w:tc>
          <w:tcPr>
            <w:tcW w:w="1583" w:type="dxa"/>
          </w:tcPr>
          <w:p w14:paraId="0DE69CA2" w14:textId="1371A966" w:rsidR="00754A07" w:rsidRDefault="00754A07" w:rsidP="00754A07">
            <w:r w:rsidRPr="00716588">
              <w:t>N/A</w:t>
            </w:r>
          </w:p>
        </w:tc>
      </w:tr>
      <w:tr w:rsidR="00754A07" w14:paraId="0A02D4F3" w14:textId="77777777" w:rsidTr="00754A07">
        <w:tc>
          <w:tcPr>
            <w:tcW w:w="2552" w:type="dxa"/>
          </w:tcPr>
          <w:p w14:paraId="0689F78B" w14:textId="73A81890" w:rsidR="00754A07" w:rsidRDefault="00754A07" w:rsidP="005A7254">
            <w:pPr>
              <w:ind w:right="421"/>
            </w:pPr>
            <w:r>
              <w:t>Ban on compressed air</w:t>
            </w:r>
          </w:p>
        </w:tc>
        <w:tc>
          <w:tcPr>
            <w:tcW w:w="1725" w:type="dxa"/>
          </w:tcPr>
          <w:p w14:paraId="75EA30E9" w14:textId="018FF245" w:rsidR="00754A07" w:rsidRDefault="00754A07" w:rsidP="00754A07">
            <w:r>
              <w:t>$6.73 million</w:t>
            </w:r>
          </w:p>
        </w:tc>
        <w:tc>
          <w:tcPr>
            <w:tcW w:w="1583" w:type="dxa"/>
          </w:tcPr>
          <w:p w14:paraId="34635B4C" w14:textId="3AF6A1AF" w:rsidR="00754A07" w:rsidRDefault="00754A07" w:rsidP="00754A07">
            <w:r w:rsidRPr="00716588">
              <w:t>N/A</w:t>
            </w:r>
          </w:p>
        </w:tc>
        <w:tc>
          <w:tcPr>
            <w:tcW w:w="1583" w:type="dxa"/>
          </w:tcPr>
          <w:p w14:paraId="62B247CD" w14:textId="329D0847" w:rsidR="00754A07" w:rsidRDefault="00754A07" w:rsidP="00754A07">
            <w:r w:rsidRPr="00716588">
              <w:t>N/A</w:t>
            </w:r>
          </w:p>
        </w:tc>
        <w:tc>
          <w:tcPr>
            <w:tcW w:w="1583" w:type="dxa"/>
          </w:tcPr>
          <w:p w14:paraId="6C797177" w14:textId="0A7C5CF7" w:rsidR="00754A07" w:rsidRDefault="00754A07" w:rsidP="00754A07">
            <w:r w:rsidRPr="00716588">
              <w:t>N/A</w:t>
            </w:r>
          </w:p>
        </w:tc>
      </w:tr>
      <w:tr w:rsidR="00754A07" w14:paraId="7762B1F7" w14:textId="77777777" w:rsidTr="005A7254">
        <w:tc>
          <w:tcPr>
            <w:tcW w:w="2552" w:type="dxa"/>
          </w:tcPr>
          <w:p w14:paraId="22ED62E7" w14:textId="021ECFDB" w:rsidR="00754A07" w:rsidRDefault="00754A07" w:rsidP="005A7254">
            <w:pPr>
              <w:ind w:right="421"/>
            </w:pPr>
            <w:r>
              <w:t>Ban on use of recycled water</w:t>
            </w:r>
          </w:p>
        </w:tc>
        <w:tc>
          <w:tcPr>
            <w:tcW w:w="1725" w:type="dxa"/>
          </w:tcPr>
          <w:p w14:paraId="07F7F583" w14:textId="4774C8C6" w:rsidR="00754A07" w:rsidRDefault="00754A07" w:rsidP="00754A07">
            <w:r>
              <w:t>$4.11 million</w:t>
            </w:r>
          </w:p>
        </w:tc>
        <w:tc>
          <w:tcPr>
            <w:tcW w:w="1583" w:type="dxa"/>
          </w:tcPr>
          <w:p w14:paraId="4E9261E7" w14:textId="22A57BBC" w:rsidR="00754A07" w:rsidRDefault="00754A07" w:rsidP="00754A07">
            <w:r w:rsidRPr="00716588">
              <w:t>N/A</w:t>
            </w:r>
          </w:p>
        </w:tc>
        <w:tc>
          <w:tcPr>
            <w:tcW w:w="1583" w:type="dxa"/>
          </w:tcPr>
          <w:p w14:paraId="60C2C76A" w14:textId="4D5365B5" w:rsidR="00754A07" w:rsidRDefault="00754A07" w:rsidP="00754A07">
            <w:r w:rsidRPr="00716588">
              <w:t>N/A</w:t>
            </w:r>
          </w:p>
        </w:tc>
        <w:tc>
          <w:tcPr>
            <w:tcW w:w="1583" w:type="dxa"/>
          </w:tcPr>
          <w:p w14:paraId="2B6907F3" w14:textId="600717F7" w:rsidR="00754A07" w:rsidRDefault="00754A07" w:rsidP="00754A07">
            <w:r w:rsidRPr="00716588">
              <w:t>N/A</w:t>
            </w:r>
          </w:p>
        </w:tc>
      </w:tr>
      <w:tr w:rsidR="00DF2B37" w14:paraId="1F735D69" w14:textId="77777777" w:rsidTr="005A7254">
        <w:tc>
          <w:tcPr>
            <w:tcW w:w="2552" w:type="dxa"/>
          </w:tcPr>
          <w:p w14:paraId="205255E1" w14:textId="61F7E6D9" w:rsidR="00DF2B37" w:rsidRDefault="00DF2B37" w:rsidP="005A7254">
            <w:pPr>
              <w:ind w:right="421"/>
            </w:pPr>
            <w:r>
              <w:t>Undertake a comprehensive risk assessment</w:t>
            </w:r>
            <w:r w:rsidR="00754A07">
              <w:t xml:space="preserve"> (higher risk businesses)</w:t>
            </w:r>
          </w:p>
        </w:tc>
        <w:tc>
          <w:tcPr>
            <w:tcW w:w="1725" w:type="dxa"/>
          </w:tcPr>
          <w:p w14:paraId="11B56A0A" w14:textId="5C3D8DE0" w:rsidR="00DF2B37" w:rsidRDefault="00DF2B37" w:rsidP="00A448C4">
            <w:r>
              <w:t>$0.03 million</w:t>
            </w:r>
          </w:p>
        </w:tc>
        <w:tc>
          <w:tcPr>
            <w:tcW w:w="1583" w:type="dxa"/>
          </w:tcPr>
          <w:p w14:paraId="77B1B82D" w14:textId="4ABCCEB4" w:rsidR="00DF2B37" w:rsidRDefault="00DF2B37" w:rsidP="00A448C4">
            <w:r>
              <w:t>$0.01 million</w:t>
            </w:r>
          </w:p>
        </w:tc>
        <w:tc>
          <w:tcPr>
            <w:tcW w:w="1583" w:type="dxa"/>
          </w:tcPr>
          <w:p w14:paraId="77F39F8A" w14:textId="60B0E0EC" w:rsidR="00DF2B37" w:rsidRDefault="00754A07" w:rsidP="00A448C4">
            <w:r>
              <w:t>$0.08 million</w:t>
            </w:r>
          </w:p>
        </w:tc>
        <w:tc>
          <w:tcPr>
            <w:tcW w:w="1583" w:type="dxa"/>
          </w:tcPr>
          <w:p w14:paraId="583C6173" w14:textId="7821F133" w:rsidR="00DF2B37" w:rsidRDefault="00754A07" w:rsidP="00A448C4">
            <w:r>
              <w:t>$2.</w:t>
            </w:r>
            <w:r w:rsidR="00BA6659">
              <w:t>69</w:t>
            </w:r>
            <w:r>
              <w:t xml:space="preserve"> million</w:t>
            </w:r>
          </w:p>
        </w:tc>
      </w:tr>
      <w:tr w:rsidR="00DF2B37" w14:paraId="00F88FEC" w14:textId="77777777" w:rsidTr="005A7254">
        <w:tc>
          <w:tcPr>
            <w:tcW w:w="2552" w:type="dxa"/>
          </w:tcPr>
          <w:p w14:paraId="27D33673" w14:textId="46E43E58" w:rsidR="00DF2B37" w:rsidRDefault="00754A07" w:rsidP="005A7254">
            <w:pPr>
              <w:ind w:right="421"/>
            </w:pPr>
            <w:r>
              <w:t>Assessing risks and hazards on site (lower risk businesses)</w:t>
            </w:r>
          </w:p>
        </w:tc>
        <w:tc>
          <w:tcPr>
            <w:tcW w:w="1725" w:type="dxa"/>
          </w:tcPr>
          <w:p w14:paraId="6CDCA12E" w14:textId="5AD3550C" w:rsidR="00DF2B37" w:rsidRDefault="00754A07" w:rsidP="00A448C4">
            <w:r>
              <w:t>N/A</w:t>
            </w:r>
          </w:p>
        </w:tc>
        <w:tc>
          <w:tcPr>
            <w:tcW w:w="1583" w:type="dxa"/>
          </w:tcPr>
          <w:p w14:paraId="672065E2" w14:textId="675CE2B0" w:rsidR="00DF2B37" w:rsidRDefault="00754A07" w:rsidP="00A448C4">
            <w:r>
              <w:t>$0.05 million</w:t>
            </w:r>
          </w:p>
        </w:tc>
        <w:tc>
          <w:tcPr>
            <w:tcW w:w="1583" w:type="dxa"/>
          </w:tcPr>
          <w:p w14:paraId="60F178D3" w14:textId="4F63EB50" w:rsidR="00DF2B37" w:rsidRDefault="00754A07" w:rsidP="00A448C4">
            <w:r>
              <w:t>$0.36 million</w:t>
            </w:r>
          </w:p>
        </w:tc>
        <w:tc>
          <w:tcPr>
            <w:tcW w:w="1583" w:type="dxa"/>
          </w:tcPr>
          <w:p w14:paraId="2AB51BCF" w14:textId="4612BC99" w:rsidR="00DF2B37" w:rsidRDefault="00754A07" w:rsidP="00A448C4">
            <w:r>
              <w:t>$12.12 million</w:t>
            </w:r>
          </w:p>
        </w:tc>
      </w:tr>
      <w:tr w:rsidR="00DF2B37" w14:paraId="66BC5827" w14:textId="77777777" w:rsidTr="005A7254">
        <w:tc>
          <w:tcPr>
            <w:tcW w:w="2552" w:type="dxa"/>
          </w:tcPr>
          <w:p w14:paraId="5AB5FB4B" w14:textId="662C4325" w:rsidR="00DF2B37" w:rsidRDefault="00754A07" w:rsidP="005A7254">
            <w:pPr>
              <w:ind w:right="421"/>
            </w:pPr>
            <w:r>
              <w:t>Preparing a hazard control statement</w:t>
            </w:r>
          </w:p>
        </w:tc>
        <w:tc>
          <w:tcPr>
            <w:tcW w:w="1725" w:type="dxa"/>
          </w:tcPr>
          <w:p w14:paraId="12764CAF" w14:textId="6D276C16" w:rsidR="00DF2B37" w:rsidRDefault="00754A07" w:rsidP="00A448C4">
            <w:r>
              <w:t>$0.18 million</w:t>
            </w:r>
          </w:p>
        </w:tc>
        <w:tc>
          <w:tcPr>
            <w:tcW w:w="1583" w:type="dxa"/>
          </w:tcPr>
          <w:p w14:paraId="5F688BBF" w14:textId="09BBFB26" w:rsidR="00DF2B37" w:rsidRDefault="00754A07" w:rsidP="00A448C4">
            <w:r>
              <w:t>$0.07 million</w:t>
            </w:r>
          </w:p>
        </w:tc>
        <w:tc>
          <w:tcPr>
            <w:tcW w:w="1583" w:type="dxa"/>
          </w:tcPr>
          <w:p w14:paraId="48C604BD" w14:textId="0CEC14CA" w:rsidR="00DF2B37" w:rsidRDefault="00754A07" w:rsidP="00A448C4">
            <w:r>
              <w:t>$0.10 million</w:t>
            </w:r>
          </w:p>
        </w:tc>
        <w:tc>
          <w:tcPr>
            <w:tcW w:w="1583" w:type="dxa"/>
          </w:tcPr>
          <w:p w14:paraId="6FB0A524" w14:textId="414157F1" w:rsidR="00DF2B37" w:rsidRDefault="00754A07" w:rsidP="00A448C4">
            <w:r>
              <w:t>$3.</w:t>
            </w:r>
            <w:r w:rsidR="00BA6659">
              <w:t>23</w:t>
            </w:r>
            <w:r>
              <w:t xml:space="preserve"> million</w:t>
            </w:r>
          </w:p>
        </w:tc>
      </w:tr>
      <w:tr w:rsidR="00DF2B37" w14:paraId="72C0B923" w14:textId="77777777" w:rsidTr="005A7254">
        <w:tc>
          <w:tcPr>
            <w:tcW w:w="2552" w:type="dxa"/>
          </w:tcPr>
          <w:p w14:paraId="628EB698" w14:textId="22064D63" w:rsidR="00DF2B37" w:rsidRDefault="00754A07" w:rsidP="005A7254">
            <w:pPr>
              <w:ind w:right="421"/>
            </w:pPr>
            <w:r>
              <w:t>Information provision</w:t>
            </w:r>
          </w:p>
        </w:tc>
        <w:tc>
          <w:tcPr>
            <w:tcW w:w="1725" w:type="dxa"/>
          </w:tcPr>
          <w:p w14:paraId="17FFCAAD" w14:textId="3BDAD0B9" w:rsidR="00DF2B37" w:rsidRDefault="00754A07" w:rsidP="00A448C4">
            <w:r>
              <w:t>$0.07 million</w:t>
            </w:r>
          </w:p>
        </w:tc>
        <w:tc>
          <w:tcPr>
            <w:tcW w:w="1583" w:type="dxa"/>
          </w:tcPr>
          <w:p w14:paraId="4B0F0013" w14:textId="0DBED7D5" w:rsidR="00DF2B37" w:rsidRDefault="00754A07" w:rsidP="00A448C4">
            <w:r>
              <w:t>$0.03 million</w:t>
            </w:r>
          </w:p>
        </w:tc>
        <w:tc>
          <w:tcPr>
            <w:tcW w:w="1583" w:type="dxa"/>
          </w:tcPr>
          <w:p w14:paraId="1982BFB5" w14:textId="7E99F5D9" w:rsidR="00DF2B37" w:rsidRDefault="00754A07" w:rsidP="00A448C4">
            <w:r>
              <w:t>$0.04 million</w:t>
            </w:r>
          </w:p>
        </w:tc>
        <w:tc>
          <w:tcPr>
            <w:tcW w:w="1583" w:type="dxa"/>
          </w:tcPr>
          <w:p w14:paraId="48013E52" w14:textId="7753129C" w:rsidR="00DF2B37" w:rsidRDefault="00754A07" w:rsidP="00A448C4">
            <w:r>
              <w:t>$1.29 million</w:t>
            </w:r>
          </w:p>
        </w:tc>
      </w:tr>
      <w:tr w:rsidR="00754A07" w14:paraId="36BF52BC" w14:textId="77777777" w:rsidTr="00754A07">
        <w:tc>
          <w:tcPr>
            <w:tcW w:w="2552" w:type="dxa"/>
          </w:tcPr>
          <w:p w14:paraId="063C66AD" w14:textId="1827D91B" w:rsidR="00754A07" w:rsidRDefault="00754A07" w:rsidP="005A7254">
            <w:pPr>
              <w:ind w:right="421"/>
            </w:pPr>
            <w:r>
              <w:t>Health monitoring</w:t>
            </w:r>
          </w:p>
        </w:tc>
        <w:tc>
          <w:tcPr>
            <w:tcW w:w="1725" w:type="dxa"/>
          </w:tcPr>
          <w:p w14:paraId="563BAF99" w14:textId="17D6C3B7" w:rsidR="00754A07" w:rsidRDefault="00754A07" w:rsidP="00A448C4">
            <w:r>
              <w:t>$1.17 million</w:t>
            </w:r>
          </w:p>
        </w:tc>
        <w:tc>
          <w:tcPr>
            <w:tcW w:w="1583" w:type="dxa"/>
          </w:tcPr>
          <w:p w14:paraId="4ACC55A0" w14:textId="6BD003D3" w:rsidR="00754A07" w:rsidRDefault="00754A07" w:rsidP="00A448C4">
            <w:r>
              <w:t>$0.46 million</w:t>
            </w:r>
          </w:p>
        </w:tc>
        <w:tc>
          <w:tcPr>
            <w:tcW w:w="1583" w:type="dxa"/>
          </w:tcPr>
          <w:p w14:paraId="1BFDBB30" w14:textId="0127CB82" w:rsidR="00754A07" w:rsidRDefault="00754A07" w:rsidP="00A448C4">
            <w:r>
              <w:t>$0.63 million</w:t>
            </w:r>
          </w:p>
        </w:tc>
        <w:tc>
          <w:tcPr>
            <w:tcW w:w="1583" w:type="dxa"/>
          </w:tcPr>
          <w:p w14:paraId="7002CEAA" w14:textId="69AF7C74" w:rsidR="00754A07" w:rsidRDefault="00754A07" w:rsidP="00A448C4">
            <w:r>
              <w:t>$21.09 million</w:t>
            </w:r>
          </w:p>
        </w:tc>
      </w:tr>
      <w:tr w:rsidR="00754A07" w14:paraId="408DE6E0" w14:textId="77777777" w:rsidTr="00754A07">
        <w:tc>
          <w:tcPr>
            <w:tcW w:w="2552" w:type="dxa"/>
          </w:tcPr>
          <w:p w14:paraId="64D5BD41" w14:textId="59CFE9EB" w:rsidR="00754A07" w:rsidRDefault="00754A07" w:rsidP="005A7254">
            <w:pPr>
              <w:ind w:right="421"/>
            </w:pPr>
            <w:r>
              <w:t>Atmospheric monitoring</w:t>
            </w:r>
          </w:p>
        </w:tc>
        <w:tc>
          <w:tcPr>
            <w:tcW w:w="1725" w:type="dxa"/>
          </w:tcPr>
          <w:p w14:paraId="76CA40F9" w14:textId="12D62CCD" w:rsidR="00754A07" w:rsidRDefault="00754A07" w:rsidP="00A448C4">
            <w:r>
              <w:t>$10</w:t>
            </w:r>
            <w:r w:rsidR="0082494E">
              <w:t>.</w:t>
            </w:r>
            <w:r>
              <w:t>76 million</w:t>
            </w:r>
          </w:p>
        </w:tc>
        <w:tc>
          <w:tcPr>
            <w:tcW w:w="1583" w:type="dxa"/>
          </w:tcPr>
          <w:p w14:paraId="482B92E8" w14:textId="3E375F3C" w:rsidR="00754A07" w:rsidRDefault="00754A07" w:rsidP="00A448C4">
            <w:r>
              <w:t>$2.12 million</w:t>
            </w:r>
          </w:p>
        </w:tc>
        <w:tc>
          <w:tcPr>
            <w:tcW w:w="1583" w:type="dxa"/>
          </w:tcPr>
          <w:p w14:paraId="4AAFB143" w14:textId="012CB77A" w:rsidR="00754A07" w:rsidRDefault="00754A07" w:rsidP="00A448C4">
            <w:r>
              <w:t>$2.89 million</w:t>
            </w:r>
          </w:p>
        </w:tc>
        <w:tc>
          <w:tcPr>
            <w:tcW w:w="1583" w:type="dxa"/>
          </w:tcPr>
          <w:p w14:paraId="51302F28" w14:textId="7DB1829B" w:rsidR="00754A07" w:rsidRDefault="00754A07" w:rsidP="00A448C4">
            <w:r>
              <w:t>$96.98 million</w:t>
            </w:r>
          </w:p>
        </w:tc>
      </w:tr>
    </w:tbl>
    <w:p w14:paraId="12D6799F" w14:textId="77777777" w:rsidR="00E256DB" w:rsidRDefault="00E256DB" w:rsidP="00A448C4"/>
    <w:p w14:paraId="0A787916" w14:textId="0962BD4D" w:rsidR="005B0BC7" w:rsidRDefault="00EB5735" w:rsidP="00A448C4">
      <w:r>
        <w:t>This option is preferred because it takes a</w:t>
      </w:r>
      <w:r w:rsidR="005B0BC7">
        <w:t xml:space="preserve"> precautionary approach to addressing the risks of RCS exposure</w:t>
      </w:r>
      <w:r>
        <w:t xml:space="preserve">. </w:t>
      </w:r>
      <w:r w:rsidR="005B0BC7">
        <w:t xml:space="preserve">The reasons </w:t>
      </w:r>
      <w:r>
        <w:t>for taking this approach are as follows:</w:t>
      </w:r>
    </w:p>
    <w:p w14:paraId="4DF21160" w14:textId="1F8FB789" w:rsidR="00350EC6" w:rsidRPr="00BB4E47" w:rsidRDefault="005B0BC7" w:rsidP="00350EC6">
      <w:r w:rsidRPr="005A7254">
        <w:rPr>
          <w:b/>
          <w:bCs/>
        </w:rPr>
        <w:t>The approach to measuring the benefits is conservative</w:t>
      </w:r>
      <w:r>
        <w:t xml:space="preserve">. </w:t>
      </w:r>
      <w:r w:rsidR="00350EC6">
        <w:t xml:space="preserve">Given the </w:t>
      </w:r>
      <w:r w:rsidR="00350EC6" w:rsidRPr="00C839D8">
        <w:t xml:space="preserve">chronic </w:t>
      </w:r>
      <w:r w:rsidR="00350EC6">
        <w:t xml:space="preserve">nature of silica-related illnesses and the various stages that it can be identified, it can be difficult </w:t>
      </w:r>
      <w:r w:rsidR="00EB5735">
        <w:t xml:space="preserve">to </w:t>
      </w:r>
      <w:r w:rsidR="00350EC6">
        <w:t>estimate the length of time one must live with the disease and the expected reduction in life expectancy. By considering recorded fatalities up to March 2020, any fatalities that occur after this point due to historic injury claims are not captured.</w:t>
      </w:r>
      <w:r>
        <w:t xml:space="preserve"> </w:t>
      </w:r>
      <w:r w:rsidR="00350EC6">
        <w:t xml:space="preserve">In addition, </w:t>
      </w:r>
      <w:r>
        <w:t>this</w:t>
      </w:r>
      <w:r w:rsidR="00350EC6">
        <w:t xml:space="preserve"> does not capture individuals who have </w:t>
      </w:r>
      <w:r>
        <w:t>silica</w:t>
      </w:r>
      <w:r w:rsidR="00350EC6">
        <w:t>-related injuries and do not submit a claim</w:t>
      </w:r>
      <w:r>
        <w:t>, for a variety of reasons</w:t>
      </w:r>
      <w:r w:rsidR="00350EC6" w:rsidRPr="00C839D8">
        <w:t xml:space="preserve"> such as </w:t>
      </w:r>
      <w:r>
        <w:t xml:space="preserve">the potential impact on their employment and financial prospects, or where </w:t>
      </w:r>
      <w:r w:rsidR="00350EC6" w:rsidRPr="00C839D8">
        <w:t xml:space="preserve">symptoms present later in life </w:t>
      </w:r>
      <w:r>
        <w:t xml:space="preserve">and </w:t>
      </w:r>
      <w:r>
        <w:lastRenderedPageBreak/>
        <w:t xml:space="preserve">may be associated with </w:t>
      </w:r>
      <w:r w:rsidR="00350EC6" w:rsidRPr="00C839D8">
        <w:t>other co-morbidities</w:t>
      </w:r>
      <w:r>
        <w:t xml:space="preserve">. </w:t>
      </w:r>
      <w:r w:rsidR="00350EC6">
        <w:t>Therefore, a fatality rate is likely to represent a ‘lower-bound’.</w:t>
      </w:r>
    </w:p>
    <w:p w14:paraId="02D98E06" w14:textId="04DD7168" w:rsidR="005B0BC7" w:rsidRPr="00BB4E47" w:rsidRDefault="005B0BC7" w:rsidP="00350EC6">
      <w:r w:rsidRPr="005A7254">
        <w:rPr>
          <w:b/>
          <w:bCs/>
        </w:rPr>
        <w:t xml:space="preserve">There are </w:t>
      </w:r>
      <w:r w:rsidR="0032677F" w:rsidRPr="005A7254">
        <w:rPr>
          <w:b/>
          <w:bCs/>
        </w:rPr>
        <w:t>a range of non-quantified benefits</w:t>
      </w:r>
      <w:r w:rsidR="0032677F">
        <w:t xml:space="preserve"> which are not captured in the breakeven analysis, but which would be realised by reducing workers’ exposure to </w:t>
      </w:r>
      <w:r w:rsidR="002A06FC">
        <w:t>RCS and the associated health impacts</w:t>
      </w:r>
      <w:r w:rsidR="00E256DB">
        <w:t xml:space="preserve">. This includes reducing the mental health impacts that are associated with a silicosis diagnosis, and the uncertainty this carries, as well as the psychological impacts of preparing for major surgeries, and in some cases imminent death. Additionally, there is anxiety from facing unemployment and the associated family pressures that come with a silicosis diagnosis, which can be addressed by reducing the risk of developing the disease. </w:t>
      </w:r>
    </w:p>
    <w:p w14:paraId="745521E0" w14:textId="5299D801" w:rsidR="00350EC6" w:rsidRDefault="005B0BC7" w:rsidP="00A448C4">
      <w:r w:rsidRPr="005A7254">
        <w:rPr>
          <w:b/>
          <w:bCs/>
        </w:rPr>
        <w:t>The regulations provide an opportunity to introduce a risk framework for the construction industry.</w:t>
      </w:r>
      <w:r>
        <w:t xml:space="preserve"> </w:t>
      </w:r>
      <w:r w:rsidRPr="00B2399F">
        <w:t xml:space="preserve">If </w:t>
      </w:r>
      <w:r>
        <w:t xml:space="preserve">the regulations </w:t>
      </w:r>
      <w:r w:rsidRPr="00B2399F">
        <w:t xml:space="preserve">applied to a narrower construction cohort or only stonemasons, the </w:t>
      </w:r>
      <w:r>
        <w:t>breakeven point is more likely to be achieved</w:t>
      </w:r>
      <w:r w:rsidRPr="00B2399F">
        <w:t>.</w:t>
      </w:r>
      <w:r>
        <w:t xml:space="preserve"> However, while</w:t>
      </w:r>
      <w:r w:rsidRPr="00B2399F">
        <w:t xml:space="preserve"> </w:t>
      </w:r>
      <w:r>
        <w:t>a</w:t>
      </w:r>
      <w:r w:rsidRPr="00B2399F">
        <w:t xml:space="preserve"> large amount of costs are borne by the construction industry, </w:t>
      </w:r>
      <w:r>
        <w:t>there is value in taking a precautionary approach to this industry</w:t>
      </w:r>
      <w:r w:rsidR="00E256DB">
        <w:t>, which</w:t>
      </w:r>
      <w:r>
        <w:t xml:space="preserve"> recognises the historic i</w:t>
      </w:r>
      <w:r w:rsidR="00E256DB">
        <w:t>mpacts</w:t>
      </w:r>
      <w:r>
        <w:t xml:space="preserve"> in the stonemason industry and the risk of similar levels </w:t>
      </w:r>
      <w:r w:rsidR="00655136">
        <w:t xml:space="preserve">of impact </w:t>
      </w:r>
      <w:r>
        <w:t>in other industr</w:t>
      </w:r>
      <w:r w:rsidR="00655136">
        <w:t>ies</w:t>
      </w:r>
      <w:r>
        <w:t xml:space="preserve"> that work with silica products if adequate controls are not in place.</w:t>
      </w:r>
      <w:r w:rsidR="00E256DB">
        <w:t xml:space="preserve"> There are lessons to be learnt from the stonemason industry, where there is now a greater awareness of the consequences of exposure to RCS. Recognising this, these consequences </w:t>
      </w:r>
      <w:r w:rsidR="00113184">
        <w:t>can</w:t>
      </w:r>
      <w:r w:rsidR="00E256DB">
        <w:t xml:space="preserve"> be addressed by applying a preventative, risk-based approach in other industries where there is known exposure to this hazardous material. </w:t>
      </w:r>
    </w:p>
    <w:p w14:paraId="64B90AF9" w14:textId="73008CF4" w:rsidR="00EB5735" w:rsidRPr="00B460A8" w:rsidRDefault="00EB5735" w:rsidP="005A7254">
      <w:pPr>
        <w:pStyle w:val="ListBullet"/>
        <w:numPr>
          <w:ilvl w:val="0"/>
          <w:numId w:val="0"/>
        </w:numPr>
      </w:pPr>
      <w:r>
        <w:t>Given the uncertainty of some of the benefits, and that the preferred option will impose new costs on a large number of businesses, the</w:t>
      </w:r>
      <w:r w:rsidRPr="00B460A8">
        <w:t xml:space="preserve"> </w:t>
      </w:r>
      <w:r w:rsidRPr="00B460A8">
        <w:rPr>
          <w:b/>
        </w:rPr>
        <w:t>mid-term review</w:t>
      </w:r>
      <w:r w:rsidRPr="00B460A8">
        <w:t xml:space="preserve"> of the proposed Regulations </w:t>
      </w:r>
      <w:r>
        <w:t xml:space="preserve">will be important to review data and conduct an early assessment of the effectiveness of the Regulations. </w:t>
      </w:r>
      <w:r w:rsidRPr="00B460A8">
        <w:t>T</w:t>
      </w:r>
      <w:r>
        <w:t xml:space="preserve">his is discussed in more detail in the </w:t>
      </w:r>
      <w:r w:rsidR="005D46FD">
        <w:t>Evaluation</w:t>
      </w:r>
      <w:r>
        <w:t xml:space="preserve"> Strategy </w:t>
      </w:r>
      <w:r w:rsidR="005D46FD">
        <w:t>(</w:t>
      </w:r>
      <w:r>
        <w:t xml:space="preserve">Chapter </w:t>
      </w:r>
      <w:r w:rsidR="005D46FD">
        <w:t>8)</w:t>
      </w:r>
      <w:r>
        <w:t>.</w:t>
      </w:r>
    </w:p>
    <w:p w14:paraId="4C22B0B1" w14:textId="6F2B21B5" w:rsidR="00EB5735" w:rsidRDefault="00EB5735" w:rsidP="00A448C4">
      <w:r>
        <w:t xml:space="preserve"> </w:t>
      </w:r>
    </w:p>
    <w:p w14:paraId="2B90AA0B" w14:textId="0D25CC40" w:rsidR="00EE748E" w:rsidRDefault="00EE748E" w:rsidP="00EE748E">
      <w:pPr>
        <w:pStyle w:val="ListBullet"/>
        <w:numPr>
          <w:ilvl w:val="0"/>
          <w:numId w:val="0"/>
        </w:numPr>
        <w:ind w:left="340" w:hanging="340"/>
      </w:pPr>
    </w:p>
    <w:p w14:paraId="68978A2F" w14:textId="146A7A35" w:rsidR="0059743E" w:rsidRDefault="0059743E" w:rsidP="0059743E">
      <w:pPr>
        <w:pStyle w:val="Heading1"/>
      </w:pPr>
      <w:bookmarkStart w:id="103" w:name="_Toc49173698"/>
      <w:bookmarkStart w:id="104" w:name="_Ref288774"/>
      <w:bookmarkStart w:id="105" w:name="_Toc342686"/>
      <w:bookmarkStart w:id="106" w:name="_Toc10021444"/>
      <w:bookmarkStart w:id="107" w:name="_Toc10018337"/>
      <w:bookmarkStart w:id="108" w:name="_Toc10021858"/>
      <w:bookmarkStart w:id="109" w:name="_Toc12892342"/>
      <w:r w:rsidRPr="00D4567D">
        <w:lastRenderedPageBreak/>
        <w:t>Cost recovery and fees</w:t>
      </w:r>
      <w:bookmarkEnd w:id="103"/>
      <w:r w:rsidRPr="00D4567D">
        <w:t xml:space="preserve"> </w:t>
      </w:r>
      <w:bookmarkEnd w:id="104"/>
      <w:bookmarkEnd w:id="105"/>
      <w:bookmarkEnd w:id="106"/>
      <w:bookmarkEnd w:id="107"/>
      <w:bookmarkEnd w:id="108"/>
      <w:bookmarkEnd w:id="109"/>
    </w:p>
    <w:p w14:paraId="16006CC1" w14:textId="1E0CFD04" w:rsidR="002761BC" w:rsidRPr="00933A95" w:rsidRDefault="002761BC" w:rsidP="002761BC">
      <w:pPr>
        <w:rPr>
          <w:sz w:val="28"/>
          <w:szCs w:val="28"/>
        </w:rPr>
      </w:pPr>
      <w:r w:rsidRPr="00933A95">
        <w:rPr>
          <w:sz w:val="28"/>
          <w:szCs w:val="28"/>
        </w:rPr>
        <w:t xml:space="preserve">This section </w:t>
      </w:r>
      <w:r>
        <w:rPr>
          <w:sz w:val="28"/>
          <w:szCs w:val="28"/>
        </w:rPr>
        <w:t xml:space="preserve">sets out the </w:t>
      </w:r>
      <w:r w:rsidR="00FB57B1">
        <w:rPr>
          <w:sz w:val="28"/>
          <w:szCs w:val="28"/>
        </w:rPr>
        <w:t xml:space="preserve">rationale for the licence </w:t>
      </w:r>
      <w:r w:rsidR="00AE5E77">
        <w:rPr>
          <w:sz w:val="28"/>
          <w:szCs w:val="28"/>
        </w:rPr>
        <w:t xml:space="preserve">application </w:t>
      </w:r>
      <w:r w:rsidR="00FB57B1">
        <w:rPr>
          <w:sz w:val="28"/>
          <w:szCs w:val="28"/>
        </w:rPr>
        <w:t>fee</w:t>
      </w:r>
      <w:r w:rsidRPr="00933A95">
        <w:rPr>
          <w:sz w:val="28"/>
          <w:szCs w:val="28"/>
        </w:rPr>
        <w:t xml:space="preserve"> </w:t>
      </w:r>
      <w:r w:rsidR="00FB57B1">
        <w:rPr>
          <w:sz w:val="28"/>
          <w:szCs w:val="28"/>
        </w:rPr>
        <w:t>that will be imposed on users of engineered stone.</w:t>
      </w:r>
      <w:r w:rsidR="00A5763D">
        <w:rPr>
          <w:sz w:val="28"/>
          <w:szCs w:val="28"/>
        </w:rPr>
        <w:t xml:space="preserve"> </w:t>
      </w:r>
      <w:r w:rsidR="00AE5E77">
        <w:rPr>
          <w:sz w:val="28"/>
          <w:szCs w:val="28"/>
        </w:rPr>
        <w:t xml:space="preserve">It is proposed that this fee will be </w:t>
      </w:r>
      <w:r w:rsidR="00AE5E77" w:rsidRPr="00A2734D">
        <w:rPr>
          <w:sz w:val="28"/>
          <w:szCs w:val="28"/>
        </w:rPr>
        <w:t>$</w:t>
      </w:r>
      <w:r w:rsidR="00FF452E">
        <w:rPr>
          <w:sz w:val="28"/>
          <w:szCs w:val="28"/>
        </w:rPr>
        <w:t>302</w:t>
      </w:r>
      <w:r w:rsidR="00B759F2" w:rsidRPr="00A2734D">
        <w:rPr>
          <w:sz w:val="28"/>
          <w:szCs w:val="28"/>
        </w:rPr>
        <w:t xml:space="preserve"> for a five year licence</w:t>
      </w:r>
      <w:r w:rsidR="00AE5E77">
        <w:rPr>
          <w:sz w:val="28"/>
          <w:szCs w:val="28"/>
        </w:rPr>
        <w:t xml:space="preserve"> but it will be waived for the first year</w:t>
      </w:r>
      <w:r w:rsidR="00596F58">
        <w:rPr>
          <w:sz w:val="28"/>
          <w:szCs w:val="28"/>
        </w:rPr>
        <w:t>.</w:t>
      </w:r>
      <w:r w:rsidR="00AE5E77">
        <w:rPr>
          <w:sz w:val="28"/>
          <w:szCs w:val="28"/>
        </w:rPr>
        <w:t xml:space="preserve"> </w:t>
      </w:r>
    </w:p>
    <w:p w14:paraId="392D32BE" w14:textId="77777777" w:rsidR="002761BC" w:rsidRPr="002761BC" w:rsidRDefault="002761BC" w:rsidP="002761BC"/>
    <w:p w14:paraId="189D22F0" w14:textId="77777777" w:rsidR="0059743E" w:rsidRPr="009B2611" w:rsidRDefault="0059743E" w:rsidP="0059743E">
      <w:pPr>
        <w:pStyle w:val="Heading2"/>
      </w:pPr>
      <w:bookmarkStart w:id="110" w:name="_Toc536055013"/>
      <w:bookmarkStart w:id="111" w:name="_Toc536807111"/>
      <w:bookmarkEnd w:id="110"/>
      <w:bookmarkEnd w:id="111"/>
      <w:r w:rsidRPr="009B2611">
        <w:t>Legal authority</w:t>
      </w:r>
    </w:p>
    <w:p w14:paraId="77110196" w14:textId="4D2CF43B" w:rsidR="00726424" w:rsidRDefault="00121E6F" w:rsidP="00726424">
      <w:pPr>
        <w:rPr>
          <w:rFonts w:cs="Segoe UI Light"/>
          <w:szCs w:val="20"/>
        </w:rPr>
      </w:pPr>
      <w:r>
        <w:rPr>
          <w:rFonts w:cs="Segoe UI Light"/>
          <w:szCs w:val="20"/>
        </w:rPr>
        <w:t>Un</w:t>
      </w:r>
      <w:r w:rsidR="00726424">
        <w:rPr>
          <w:rFonts w:cs="Segoe UI Light"/>
          <w:szCs w:val="20"/>
        </w:rPr>
        <w:t>der section 158 of the</w:t>
      </w:r>
      <w:r w:rsidR="00726424" w:rsidRPr="009B2611">
        <w:rPr>
          <w:rFonts w:cs="Segoe UI Light"/>
          <w:szCs w:val="20"/>
        </w:rPr>
        <w:t xml:space="preserve"> </w:t>
      </w:r>
      <w:r w:rsidR="00726424">
        <w:rPr>
          <w:rFonts w:cs="Segoe UI Light"/>
          <w:szCs w:val="20"/>
        </w:rPr>
        <w:t>OHS Act, regulations may be made</w:t>
      </w:r>
      <w:r w:rsidR="00726424" w:rsidRPr="00721F81">
        <w:rPr>
          <w:rFonts w:cs="Segoe UI Light"/>
          <w:szCs w:val="20"/>
        </w:rPr>
        <w:t xml:space="preserve"> for or with respect to </w:t>
      </w:r>
      <w:r w:rsidR="00726424" w:rsidRPr="008E201C">
        <w:rPr>
          <w:rFonts w:cs="Segoe UI Light"/>
          <w:szCs w:val="20"/>
        </w:rPr>
        <w:t>prescribing fees for doing any act or providing any service for the purposes of t</w:t>
      </w:r>
      <w:r w:rsidR="00726424">
        <w:rPr>
          <w:rFonts w:cs="Segoe UI Light"/>
          <w:szCs w:val="20"/>
        </w:rPr>
        <w:t>he</w:t>
      </w:r>
      <w:r w:rsidR="00726424" w:rsidRPr="008E201C">
        <w:rPr>
          <w:rFonts w:cs="Segoe UI Light"/>
          <w:szCs w:val="20"/>
        </w:rPr>
        <w:t xml:space="preserve"> Act or the regulations and prescribing the circumstances and way in which fees are to be refunded</w:t>
      </w:r>
      <w:r w:rsidR="00726424">
        <w:rPr>
          <w:rFonts w:cs="Segoe UI Light"/>
          <w:szCs w:val="20"/>
        </w:rPr>
        <w:t>.</w:t>
      </w:r>
    </w:p>
    <w:p w14:paraId="4CE51759" w14:textId="677FF550" w:rsidR="00121E6F" w:rsidRDefault="000C3FC8" w:rsidP="00121E6F">
      <w:pPr>
        <w:rPr>
          <w:rFonts w:cs="Segoe UI Light"/>
          <w:szCs w:val="20"/>
        </w:rPr>
      </w:pPr>
      <w:proofErr w:type="gramStart"/>
      <w:r>
        <w:rPr>
          <w:rFonts w:cs="Segoe UI Light"/>
          <w:szCs w:val="20"/>
        </w:rPr>
        <w:t>In particular</w:t>
      </w:r>
      <w:r w:rsidR="00121E6F">
        <w:rPr>
          <w:rFonts w:cs="Segoe UI Light"/>
          <w:szCs w:val="20"/>
        </w:rPr>
        <w:t xml:space="preserve">, section </w:t>
      </w:r>
      <w:r w:rsidR="00121E6F" w:rsidRPr="002574CB">
        <w:rPr>
          <w:rFonts w:cs="Segoe UI Light"/>
          <w:szCs w:val="20"/>
          <w:highlight w:val="yellow"/>
        </w:rPr>
        <w:t>[451A]</w:t>
      </w:r>
      <w:r w:rsidR="00121E6F">
        <w:rPr>
          <w:rFonts w:cs="Segoe UI Light"/>
          <w:szCs w:val="20"/>
        </w:rPr>
        <w:t xml:space="preserve"> of the proposed Regulations mandates that an application for an engineered stone licence must be accompanied by a licence fee.</w:t>
      </w:r>
      <w:proofErr w:type="gramEnd"/>
    </w:p>
    <w:p w14:paraId="61154637" w14:textId="4B0D7268" w:rsidR="008802BB" w:rsidRDefault="002D7C7B" w:rsidP="0059743E">
      <w:pPr>
        <w:rPr>
          <w:rFonts w:cs="Segoe UI Light"/>
          <w:szCs w:val="20"/>
        </w:rPr>
      </w:pPr>
      <w:r>
        <w:rPr>
          <w:rFonts w:cs="Segoe UI Light"/>
          <w:szCs w:val="20"/>
        </w:rPr>
        <w:t xml:space="preserve">WorkSafe </w:t>
      </w:r>
      <w:r w:rsidR="00121E6F">
        <w:rPr>
          <w:rFonts w:cs="Segoe UI Light"/>
          <w:szCs w:val="20"/>
        </w:rPr>
        <w:t xml:space="preserve">therefore </w:t>
      </w:r>
      <w:r w:rsidR="00D60A18">
        <w:rPr>
          <w:rFonts w:cs="Segoe UI Light"/>
          <w:szCs w:val="20"/>
        </w:rPr>
        <w:t>needs to establish the amount of this licence application fee.</w:t>
      </w:r>
      <w:r w:rsidR="00D679DD" w:rsidRPr="00D679DD">
        <w:rPr>
          <w:rFonts w:cs="Segoe UI Light"/>
          <w:szCs w:val="20"/>
        </w:rPr>
        <w:t xml:space="preserve"> </w:t>
      </w:r>
      <w:r w:rsidR="00D679DD">
        <w:rPr>
          <w:rFonts w:cs="Segoe UI Light"/>
          <w:szCs w:val="20"/>
        </w:rPr>
        <w:t>It is not intended that any other fees or charges will be set in relation to the proposed Regulations.</w:t>
      </w:r>
    </w:p>
    <w:p w14:paraId="22C0A9E4" w14:textId="7EE96C51" w:rsidR="00BB0197" w:rsidRPr="000C3FC8" w:rsidRDefault="0059743E" w:rsidP="000C3FC8">
      <w:pPr>
        <w:pStyle w:val="Heading2"/>
      </w:pPr>
      <w:r w:rsidRPr="009B2611">
        <w:t xml:space="preserve">Cost recovery considerations </w:t>
      </w:r>
    </w:p>
    <w:p w14:paraId="7B005A00" w14:textId="06451373" w:rsidR="0059743E" w:rsidRPr="009B2611" w:rsidRDefault="000C3FC8" w:rsidP="0059743E">
      <w:pPr>
        <w:spacing w:after="80"/>
        <w:rPr>
          <w:rFonts w:cs="Segoe UI Light"/>
          <w:szCs w:val="20"/>
        </w:rPr>
      </w:pPr>
      <w:r>
        <w:rPr>
          <w:rFonts w:cs="Segoe UI Light"/>
          <w:szCs w:val="20"/>
        </w:rPr>
        <w:t>Broadly, the</w:t>
      </w:r>
      <w:r w:rsidR="0059743E" w:rsidRPr="009B2611">
        <w:rPr>
          <w:rFonts w:cs="Segoe UI Light"/>
          <w:szCs w:val="20"/>
        </w:rPr>
        <w:t xml:space="preserve"> key issues in respect of cost recovery and fee setting are:</w:t>
      </w:r>
    </w:p>
    <w:p w14:paraId="5789BDE4" w14:textId="7353559F" w:rsidR="0059743E" w:rsidRPr="009B2611" w:rsidRDefault="0059743E" w:rsidP="007A0E65">
      <w:pPr>
        <w:pStyle w:val="ListBullet"/>
      </w:pPr>
      <w:r w:rsidRPr="009B2611">
        <w:t>Whether fees should be established, and if so what level of cost recovery they should achieve</w:t>
      </w:r>
    </w:p>
    <w:p w14:paraId="5A46B276" w14:textId="5F08A66D" w:rsidR="0059743E" w:rsidRPr="009B2611" w:rsidRDefault="0059743E" w:rsidP="007A0E65">
      <w:pPr>
        <w:pStyle w:val="ListBullet"/>
      </w:pPr>
      <w:r w:rsidRPr="009B2611">
        <w:t>The costs base and efficiency of costs</w:t>
      </w:r>
    </w:p>
    <w:p w14:paraId="557C5FF1" w14:textId="2CE0285F" w:rsidR="00EB7FF3" w:rsidRDefault="0059743E" w:rsidP="000C3FC8">
      <w:pPr>
        <w:pStyle w:val="ListBullet"/>
      </w:pPr>
      <w:r w:rsidRPr="009B2611">
        <w:t>The structure and level of the fees.</w:t>
      </w:r>
    </w:p>
    <w:p w14:paraId="2E798840" w14:textId="77777777" w:rsidR="000C3FC8" w:rsidRPr="000C3FC8" w:rsidRDefault="000C3FC8" w:rsidP="000C3FC8">
      <w:pPr>
        <w:pStyle w:val="ListBullet"/>
        <w:numPr>
          <w:ilvl w:val="0"/>
          <w:numId w:val="0"/>
        </w:numPr>
        <w:ind w:left="340"/>
      </w:pPr>
    </w:p>
    <w:p w14:paraId="60B9A023" w14:textId="64ACD536" w:rsidR="0059743E" w:rsidRPr="009B2611" w:rsidRDefault="0059743E" w:rsidP="0059743E">
      <w:pPr>
        <w:spacing w:after="160"/>
        <w:rPr>
          <w:rFonts w:cs="Segoe UI Light"/>
          <w:szCs w:val="20"/>
        </w:rPr>
      </w:pPr>
      <w:r w:rsidRPr="009B2611">
        <w:rPr>
          <w:rFonts w:cs="Segoe UI Light"/>
          <w:szCs w:val="20"/>
        </w:rPr>
        <w:t xml:space="preserve">Cost recovery principles generally support the concept that those who utilise services </w:t>
      </w:r>
      <w:r>
        <w:rPr>
          <w:rFonts w:cs="Segoe UI Light"/>
          <w:szCs w:val="20"/>
        </w:rPr>
        <w:t xml:space="preserve">(or give rise to the need for a regulatory activity) </w:t>
      </w:r>
      <w:r w:rsidRPr="009B2611">
        <w:rPr>
          <w:rFonts w:cs="Segoe UI Light"/>
          <w:szCs w:val="20"/>
        </w:rPr>
        <w:t xml:space="preserve">pay for the cost of those services, rather than have them funded by others </w:t>
      </w:r>
      <w:r>
        <w:rPr>
          <w:rFonts w:cs="Segoe UI Light"/>
          <w:szCs w:val="20"/>
        </w:rPr>
        <w:t>(</w:t>
      </w:r>
      <w:r w:rsidRPr="009B2611">
        <w:rPr>
          <w:rFonts w:cs="Segoe UI Light"/>
          <w:szCs w:val="20"/>
        </w:rPr>
        <w:t>typically through general taxation</w:t>
      </w:r>
      <w:r>
        <w:rPr>
          <w:rFonts w:cs="Segoe UI Light"/>
          <w:szCs w:val="20"/>
        </w:rPr>
        <w:t>)</w:t>
      </w:r>
      <w:r w:rsidRPr="009B2611">
        <w:rPr>
          <w:rFonts w:cs="Segoe UI Light"/>
          <w:szCs w:val="20"/>
        </w:rPr>
        <w:t>. Under full cost recovery, taxpayers do not subsidise those who use the service, or impose the costs, which are to be recovered.</w:t>
      </w:r>
    </w:p>
    <w:p w14:paraId="4C4144EB" w14:textId="77777777" w:rsidR="0059743E" w:rsidRPr="009B2611" w:rsidRDefault="0059743E" w:rsidP="0059743E">
      <w:pPr>
        <w:spacing w:after="160"/>
        <w:rPr>
          <w:rFonts w:cs="Segoe UI Light"/>
          <w:szCs w:val="20"/>
        </w:rPr>
      </w:pPr>
      <w:r w:rsidRPr="009B2611">
        <w:rPr>
          <w:rFonts w:cs="Segoe UI Light"/>
          <w:szCs w:val="20"/>
        </w:rPr>
        <w:t>Cost recovery can advance both equity and efficiency objectives, although in some cases these objectives may need to be balanced against each other. General</w:t>
      </w:r>
      <w:r>
        <w:rPr>
          <w:rFonts w:cs="Segoe UI Light"/>
          <w:szCs w:val="20"/>
        </w:rPr>
        <w:t xml:space="preserve"> Victorian</w:t>
      </w:r>
      <w:r w:rsidRPr="009B2611">
        <w:rPr>
          <w:rFonts w:cs="Segoe UI Light"/>
          <w:szCs w:val="20"/>
        </w:rPr>
        <w:t xml:space="preserve"> government policy is that unless there is good reason not to, regulatory fees and user charges should be set on a full cost recovery basis.</w:t>
      </w:r>
      <w:r w:rsidRPr="009B2611">
        <w:rPr>
          <w:rFonts w:cs="Segoe UI Light"/>
          <w:szCs w:val="20"/>
          <w:vertAlign w:val="superscript"/>
        </w:rPr>
        <w:footnoteReference w:id="61"/>
      </w:r>
      <w:r w:rsidRPr="009B2611">
        <w:rPr>
          <w:rFonts w:cs="Segoe UI Light"/>
          <w:szCs w:val="20"/>
        </w:rPr>
        <w:t xml:space="preserve"> Full cost represents the value of all the resources used or consumed in the provision of an output or activity. In particular</w:t>
      </w:r>
      <w:r>
        <w:rPr>
          <w:rFonts w:cs="Segoe UI Light"/>
          <w:szCs w:val="20"/>
        </w:rPr>
        <w:t xml:space="preserve"> full cost recovery</w:t>
      </w:r>
      <w:r w:rsidRPr="009B2611">
        <w:rPr>
          <w:rFonts w:cs="Segoe UI Light"/>
          <w:szCs w:val="20"/>
        </w:rPr>
        <w:t>:</w:t>
      </w:r>
    </w:p>
    <w:p w14:paraId="7EFDBBEA" w14:textId="77777777" w:rsidR="0059743E" w:rsidRPr="009B2611" w:rsidRDefault="0059743E" w:rsidP="007A0E65">
      <w:pPr>
        <w:pStyle w:val="ListBullet"/>
      </w:pPr>
      <w:r>
        <w:t>P</w:t>
      </w:r>
      <w:r w:rsidRPr="009B2611">
        <w:t>romotes the efficient allocation of resources by sending the appropriate price signals about the value of all the resources being used in the provision of government goods, services and/or regulatory activities; and</w:t>
      </w:r>
    </w:p>
    <w:p w14:paraId="671F0A53" w14:textId="64AE1792" w:rsidR="0059743E" w:rsidRDefault="0059743E" w:rsidP="007A0E65">
      <w:pPr>
        <w:pStyle w:val="ListBullet"/>
      </w:pPr>
      <w:r>
        <w:t>E</w:t>
      </w:r>
      <w:r w:rsidRPr="009B2611">
        <w:t>nsures that those that have benefited from government-provided goods and services, or those that give rise to the need for government regulation, pay the associated cost (those parties that do not benefit or take part in a regulated activity do not have to bear the costs).</w:t>
      </w:r>
    </w:p>
    <w:p w14:paraId="05CB29D0" w14:textId="77777777" w:rsidR="007A0E65" w:rsidRPr="009B2611" w:rsidRDefault="007A0E65" w:rsidP="007A0E65">
      <w:pPr>
        <w:pStyle w:val="ListBullet"/>
        <w:numPr>
          <w:ilvl w:val="0"/>
          <w:numId w:val="0"/>
        </w:numPr>
        <w:ind w:left="340"/>
      </w:pPr>
    </w:p>
    <w:p w14:paraId="2CDBF7FB" w14:textId="77777777" w:rsidR="0059743E" w:rsidRPr="009B2611" w:rsidRDefault="0059743E" w:rsidP="0059743E">
      <w:pPr>
        <w:rPr>
          <w:rFonts w:cs="Segoe UI Light"/>
          <w:szCs w:val="20"/>
        </w:rPr>
      </w:pPr>
      <w:r w:rsidRPr="009B2611">
        <w:rPr>
          <w:rFonts w:cs="Segoe UI Light"/>
          <w:szCs w:val="20"/>
        </w:rPr>
        <w:t xml:space="preserve">The principle of fully internalising the costs of regulation is supported by the Department of Treasury and Finance’s </w:t>
      </w:r>
      <w:r w:rsidRPr="009B2611">
        <w:rPr>
          <w:rFonts w:cs="Segoe UI Light"/>
          <w:i/>
          <w:szCs w:val="20"/>
        </w:rPr>
        <w:t>Cost Recovery Guidelines</w:t>
      </w:r>
      <w:r w:rsidRPr="009B2611">
        <w:rPr>
          <w:rFonts w:cs="Segoe UI Light"/>
          <w:szCs w:val="20"/>
        </w:rPr>
        <w:t xml:space="preserve"> which states that costs should be recovered directly</w:t>
      </w:r>
      <w:r>
        <w:rPr>
          <w:rFonts w:cs="Segoe UI Light"/>
          <w:szCs w:val="20"/>
        </w:rPr>
        <w:t>,</w:t>
      </w:r>
      <w:r w:rsidRPr="009B2611">
        <w:rPr>
          <w:rFonts w:cs="Segoe UI Light"/>
          <w:szCs w:val="20"/>
        </w:rPr>
        <w:t xml:space="preserve"> where possible, “</w:t>
      </w:r>
      <w:r w:rsidRPr="009B2611">
        <w:rPr>
          <w:rFonts w:cs="Segoe UI Light"/>
          <w:i/>
          <w:szCs w:val="20"/>
        </w:rPr>
        <w:t>from those that benefit from, or whose actions give rise to the need for, the government good/service/activity.”</w:t>
      </w:r>
      <w:r w:rsidRPr="009B2611">
        <w:rPr>
          <w:rFonts w:cs="Segoe UI Light"/>
          <w:i/>
          <w:szCs w:val="20"/>
          <w:vertAlign w:val="superscript"/>
        </w:rPr>
        <w:t xml:space="preserve"> </w:t>
      </w:r>
      <w:r w:rsidRPr="009B2611">
        <w:rPr>
          <w:rFonts w:cs="Segoe UI Light"/>
          <w:szCs w:val="20"/>
          <w:vertAlign w:val="superscript"/>
        </w:rPr>
        <w:footnoteReference w:id="62"/>
      </w:r>
    </w:p>
    <w:p w14:paraId="0DC52C42" w14:textId="59F80281" w:rsidR="0059743E" w:rsidRPr="009B2611" w:rsidRDefault="00D138FC" w:rsidP="0059743E">
      <w:pPr>
        <w:rPr>
          <w:rFonts w:cs="Segoe UI Light"/>
          <w:szCs w:val="20"/>
        </w:rPr>
      </w:pPr>
      <w:r>
        <w:rPr>
          <w:rFonts w:cs="Segoe UI Light"/>
          <w:szCs w:val="20"/>
        </w:rPr>
        <w:lastRenderedPageBreak/>
        <w:t>However t</w:t>
      </w:r>
      <w:r w:rsidR="0059743E" w:rsidRPr="009B2611">
        <w:rPr>
          <w:rFonts w:cs="Segoe UI Light"/>
          <w:szCs w:val="20"/>
        </w:rPr>
        <w:t xml:space="preserve">he </w:t>
      </w:r>
      <w:r w:rsidR="0059743E" w:rsidRPr="009B2611">
        <w:rPr>
          <w:rFonts w:cs="Segoe UI Light"/>
          <w:i/>
          <w:szCs w:val="20"/>
        </w:rPr>
        <w:t>Cost Recovery Guidelines</w:t>
      </w:r>
      <w:r w:rsidR="0059743E" w:rsidRPr="009B2611">
        <w:rPr>
          <w:rFonts w:cs="Segoe UI Light"/>
          <w:szCs w:val="20"/>
        </w:rPr>
        <w:t xml:space="preserve"> also recognise that there are situations where it may be desirable to recover less than full costs, or not to recover costs at all. Examples include circumstances where:</w:t>
      </w:r>
    </w:p>
    <w:p w14:paraId="603F8BCF" w14:textId="77777777" w:rsidR="0059743E" w:rsidRPr="009B2611" w:rsidRDefault="0059743E" w:rsidP="007A0E65">
      <w:pPr>
        <w:pStyle w:val="ListBullet"/>
      </w:pPr>
      <w:r w:rsidRPr="009B2611">
        <w:t>Practical implementation issues make cost recovery infeasible.</w:t>
      </w:r>
    </w:p>
    <w:p w14:paraId="00E36802" w14:textId="77777777" w:rsidR="0059743E" w:rsidRPr="009B2611" w:rsidRDefault="0059743E" w:rsidP="007A0E65">
      <w:pPr>
        <w:pStyle w:val="ListBullet"/>
      </w:pPr>
      <w:r w:rsidRPr="009B2611">
        <w:t>There are benefits to unrelated third parties (sometimes referred to as ‘positive externalities’).</w:t>
      </w:r>
    </w:p>
    <w:p w14:paraId="2F19C61B" w14:textId="77777777" w:rsidR="0059743E" w:rsidRPr="009B2611" w:rsidRDefault="0059743E" w:rsidP="007A0E65">
      <w:pPr>
        <w:pStyle w:val="ListBullet"/>
      </w:pPr>
      <w:r w:rsidRPr="009B2611">
        <w:t>Social policy or vertical equity considerations are considered to outweigh the efficiency objectives associated with full cost recovery.</w:t>
      </w:r>
    </w:p>
    <w:p w14:paraId="1E78DE74" w14:textId="00080829" w:rsidR="007A0E65" w:rsidRDefault="0059743E" w:rsidP="007A0E65">
      <w:pPr>
        <w:pStyle w:val="ListBullet"/>
      </w:pPr>
      <w:r w:rsidRPr="009B2611">
        <w:t>Full cost</w:t>
      </w:r>
      <w:r w:rsidRPr="009B2611">
        <w:noBreakHyphen/>
        <w:t>recovery might adversely affect the achievement of other government policy objectives.</w:t>
      </w:r>
    </w:p>
    <w:p w14:paraId="4F2DACD0" w14:textId="77777777" w:rsidR="007A0E65" w:rsidRPr="009B2611" w:rsidRDefault="007A0E65" w:rsidP="007A0E65">
      <w:pPr>
        <w:pStyle w:val="ListBullet"/>
        <w:numPr>
          <w:ilvl w:val="0"/>
          <w:numId w:val="0"/>
        </w:numPr>
        <w:ind w:left="340"/>
      </w:pPr>
    </w:p>
    <w:p w14:paraId="2CF99844" w14:textId="77777777" w:rsidR="0059743E" w:rsidRPr="009B2611" w:rsidRDefault="0059743E" w:rsidP="0059743E">
      <w:pPr>
        <w:rPr>
          <w:rFonts w:cs="Segoe UI Light"/>
          <w:szCs w:val="20"/>
          <w:lang w:eastAsia="en-AU"/>
        </w:rPr>
      </w:pPr>
      <w:r w:rsidRPr="009B2611">
        <w:rPr>
          <w:rFonts w:cs="Segoe UI Light"/>
          <w:szCs w:val="20"/>
        </w:rPr>
        <w:t xml:space="preserve">The </w:t>
      </w:r>
      <w:r w:rsidRPr="009B2611">
        <w:rPr>
          <w:rFonts w:cs="Segoe UI Light"/>
          <w:i/>
          <w:szCs w:val="20"/>
        </w:rPr>
        <w:t>Victorian Guide to Regulation</w:t>
      </w:r>
      <w:r w:rsidRPr="009B2611">
        <w:rPr>
          <w:rFonts w:cs="Segoe UI Light"/>
          <w:szCs w:val="20"/>
        </w:rPr>
        <w:t xml:space="preserve"> requires that, where proposed regulations impose fees or charges, the proposed fees be assessed against the principles in the </w:t>
      </w:r>
      <w:r w:rsidRPr="009B2611">
        <w:rPr>
          <w:rFonts w:cs="Segoe UI Light"/>
          <w:i/>
          <w:szCs w:val="20"/>
        </w:rPr>
        <w:t>Cost Recovery Guidelines</w:t>
      </w:r>
      <w:r w:rsidRPr="009B2611">
        <w:rPr>
          <w:rFonts w:cs="Segoe UI Light"/>
          <w:szCs w:val="20"/>
        </w:rPr>
        <w:t xml:space="preserve">. </w:t>
      </w:r>
      <w:r w:rsidRPr="009B2611">
        <w:rPr>
          <w:rFonts w:cs="Segoe UI Light"/>
          <w:szCs w:val="20"/>
          <w:lang w:eastAsia="en-AU"/>
        </w:rPr>
        <w:t xml:space="preserve">The </w:t>
      </w:r>
      <w:r w:rsidRPr="009B2611">
        <w:rPr>
          <w:rFonts w:cs="Segoe UI Light"/>
          <w:i/>
          <w:szCs w:val="20"/>
          <w:lang w:eastAsia="en-AU"/>
        </w:rPr>
        <w:t>Cost Recovery Guidelines</w:t>
      </w:r>
      <w:r w:rsidRPr="009B2611">
        <w:rPr>
          <w:rFonts w:cs="Segoe UI Light"/>
          <w:szCs w:val="20"/>
          <w:lang w:eastAsia="en-AU"/>
        </w:rPr>
        <w:t xml:space="preserve"> suggest 10 key steps should be examined:</w:t>
      </w:r>
    </w:p>
    <w:tbl>
      <w:tblPr>
        <w:tblStyle w:val="TableGrid10"/>
        <w:tblW w:w="0" w:type="auto"/>
        <w:tblLook w:val="04A0" w:firstRow="1" w:lastRow="0" w:firstColumn="1" w:lastColumn="0" w:noHBand="0" w:noVBand="1"/>
      </w:tblPr>
      <w:tblGrid>
        <w:gridCol w:w="948"/>
        <w:gridCol w:w="7358"/>
      </w:tblGrid>
      <w:tr w:rsidR="0059743E" w:rsidRPr="009B2611" w14:paraId="7DAB4300" w14:textId="77777777" w:rsidTr="00DA68C8">
        <w:trPr>
          <w:cnfStyle w:val="100000000000" w:firstRow="1" w:lastRow="0" w:firstColumn="0" w:lastColumn="0" w:oddVBand="0" w:evenVBand="0" w:oddHBand="0" w:evenHBand="0" w:firstRowFirstColumn="0" w:firstRowLastColumn="0" w:lastRowFirstColumn="0" w:lastRowLastColumn="0"/>
        </w:trPr>
        <w:tc>
          <w:tcPr>
            <w:tcW w:w="9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533B15" w14:textId="77777777" w:rsidR="0059743E" w:rsidRPr="009B2611" w:rsidRDefault="0059743E" w:rsidP="00ED4D07">
            <w:pPr>
              <w:spacing w:after="0" w:line="240" w:lineRule="auto"/>
              <w:rPr>
                <w:rFonts w:cs="Segoe UI Light"/>
                <w:szCs w:val="20"/>
              </w:rPr>
            </w:pPr>
            <w:r w:rsidRPr="009B2611">
              <w:rPr>
                <w:rFonts w:cs="Segoe UI Light"/>
                <w:szCs w:val="20"/>
              </w:rPr>
              <w:t>Step 1</w:t>
            </w:r>
          </w:p>
        </w:tc>
        <w:tc>
          <w:tcPr>
            <w:tcW w:w="73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E9D09" w14:textId="77777777" w:rsidR="0059743E" w:rsidRPr="009B2611" w:rsidRDefault="0059743E" w:rsidP="00ED4D07">
            <w:pPr>
              <w:spacing w:after="0" w:line="240" w:lineRule="auto"/>
              <w:rPr>
                <w:rFonts w:cs="Segoe UI Light"/>
                <w:szCs w:val="20"/>
              </w:rPr>
            </w:pPr>
            <w:r w:rsidRPr="009B2611">
              <w:rPr>
                <w:rFonts w:cs="Segoe UI Light"/>
                <w:szCs w:val="20"/>
              </w:rPr>
              <w:t>Is the provision of the output or level of regulation appropriate?</w:t>
            </w:r>
          </w:p>
        </w:tc>
      </w:tr>
      <w:tr w:rsidR="0059743E" w:rsidRPr="009B2611" w14:paraId="1C01DA8C" w14:textId="77777777" w:rsidTr="00DA68C8">
        <w:tc>
          <w:tcPr>
            <w:tcW w:w="948" w:type="dxa"/>
          </w:tcPr>
          <w:p w14:paraId="2E3643F2" w14:textId="77777777" w:rsidR="0059743E" w:rsidRPr="009B2611" w:rsidRDefault="0059743E" w:rsidP="00ED4D07">
            <w:pPr>
              <w:spacing w:after="0" w:line="240" w:lineRule="auto"/>
              <w:rPr>
                <w:rFonts w:cs="Segoe UI Light"/>
                <w:szCs w:val="20"/>
              </w:rPr>
            </w:pPr>
            <w:r w:rsidRPr="009B2611">
              <w:rPr>
                <w:rFonts w:cs="Segoe UI Light"/>
                <w:szCs w:val="20"/>
              </w:rPr>
              <w:t>Step 2</w:t>
            </w:r>
          </w:p>
        </w:tc>
        <w:tc>
          <w:tcPr>
            <w:tcW w:w="7358" w:type="dxa"/>
          </w:tcPr>
          <w:p w14:paraId="72D978F2" w14:textId="77777777" w:rsidR="0059743E" w:rsidRPr="009B2611" w:rsidRDefault="0059743E" w:rsidP="00ED4D07">
            <w:pPr>
              <w:spacing w:after="0" w:line="240" w:lineRule="auto"/>
              <w:rPr>
                <w:rFonts w:cs="Segoe UI Light"/>
                <w:szCs w:val="20"/>
              </w:rPr>
            </w:pPr>
            <w:r w:rsidRPr="009B2611">
              <w:rPr>
                <w:rFonts w:cs="Segoe UI Light"/>
                <w:szCs w:val="20"/>
              </w:rPr>
              <w:t>What is the nature of the output or regulation?</w:t>
            </w:r>
          </w:p>
        </w:tc>
      </w:tr>
      <w:tr w:rsidR="0059743E" w:rsidRPr="009B2611" w14:paraId="423237B6" w14:textId="77777777" w:rsidTr="00DA68C8">
        <w:tc>
          <w:tcPr>
            <w:tcW w:w="948" w:type="dxa"/>
          </w:tcPr>
          <w:p w14:paraId="0E29DF70" w14:textId="77777777" w:rsidR="0059743E" w:rsidRPr="009B2611" w:rsidRDefault="0059743E" w:rsidP="00ED4D07">
            <w:pPr>
              <w:spacing w:after="0" w:line="240" w:lineRule="auto"/>
              <w:rPr>
                <w:rFonts w:cs="Segoe UI Light"/>
                <w:szCs w:val="20"/>
              </w:rPr>
            </w:pPr>
            <w:r w:rsidRPr="009B2611">
              <w:rPr>
                <w:rFonts w:cs="Segoe UI Light"/>
                <w:szCs w:val="20"/>
              </w:rPr>
              <w:t>Step 3</w:t>
            </w:r>
          </w:p>
        </w:tc>
        <w:tc>
          <w:tcPr>
            <w:tcW w:w="7358" w:type="dxa"/>
          </w:tcPr>
          <w:p w14:paraId="776D9676" w14:textId="77777777" w:rsidR="0059743E" w:rsidRPr="009B2611" w:rsidRDefault="0059743E" w:rsidP="00ED4D07">
            <w:pPr>
              <w:spacing w:after="0" w:line="240" w:lineRule="auto"/>
              <w:rPr>
                <w:rFonts w:cs="Segoe UI Light"/>
                <w:szCs w:val="20"/>
              </w:rPr>
            </w:pPr>
            <w:r w:rsidRPr="009B2611">
              <w:rPr>
                <w:rFonts w:cs="Segoe UI Light"/>
                <w:szCs w:val="20"/>
              </w:rPr>
              <w:t>Who could be charged?</w:t>
            </w:r>
          </w:p>
        </w:tc>
      </w:tr>
      <w:tr w:rsidR="0059743E" w:rsidRPr="009B2611" w14:paraId="14CF13A3" w14:textId="77777777" w:rsidTr="00DA68C8">
        <w:tc>
          <w:tcPr>
            <w:tcW w:w="948" w:type="dxa"/>
          </w:tcPr>
          <w:p w14:paraId="1B900AED" w14:textId="77777777" w:rsidR="0059743E" w:rsidRPr="009B2611" w:rsidRDefault="0059743E" w:rsidP="00ED4D07">
            <w:pPr>
              <w:spacing w:after="0" w:line="240" w:lineRule="auto"/>
              <w:rPr>
                <w:rFonts w:cs="Segoe UI Light"/>
                <w:szCs w:val="20"/>
              </w:rPr>
            </w:pPr>
            <w:r w:rsidRPr="009B2611">
              <w:rPr>
                <w:rFonts w:cs="Segoe UI Light"/>
                <w:szCs w:val="20"/>
              </w:rPr>
              <w:t>Step 4</w:t>
            </w:r>
          </w:p>
        </w:tc>
        <w:tc>
          <w:tcPr>
            <w:tcW w:w="7358" w:type="dxa"/>
          </w:tcPr>
          <w:p w14:paraId="7FFFD659" w14:textId="77777777" w:rsidR="0059743E" w:rsidRPr="009B2611" w:rsidRDefault="0059743E" w:rsidP="00ED4D07">
            <w:pPr>
              <w:spacing w:after="0" w:line="240" w:lineRule="auto"/>
              <w:rPr>
                <w:rFonts w:cs="Segoe UI Light"/>
                <w:szCs w:val="20"/>
              </w:rPr>
            </w:pPr>
            <w:r w:rsidRPr="009B2611">
              <w:rPr>
                <w:rFonts w:cs="Segoe UI Light"/>
                <w:szCs w:val="20"/>
              </w:rPr>
              <w:t>Is charging feasible, practical and legal?</w:t>
            </w:r>
          </w:p>
        </w:tc>
      </w:tr>
      <w:tr w:rsidR="0059743E" w:rsidRPr="009B2611" w14:paraId="25E151BC" w14:textId="77777777" w:rsidTr="00DA68C8">
        <w:tc>
          <w:tcPr>
            <w:tcW w:w="948" w:type="dxa"/>
          </w:tcPr>
          <w:p w14:paraId="67311F11" w14:textId="77777777" w:rsidR="0059743E" w:rsidRPr="009B2611" w:rsidRDefault="0059743E" w:rsidP="00ED4D07">
            <w:pPr>
              <w:spacing w:after="0" w:line="240" w:lineRule="auto"/>
              <w:rPr>
                <w:rFonts w:cs="Segoe UI Light"/>
                <w:szCs w:val="20"/>
              </w:rPr>
            </w:pPr>
            <w:r w:rsidRPr="009B2611">
              <w:rPr>
                <w:rFonts w:cs="Segoe UI Light"/>
                <w:szCs w:val="20"/>
              </w:rPr>
              <w:t>Step 5</w:t>
            </w:r>
          </w:p>
        </w:tc>
        <w:tc>
          <w:tcPr>
            <w:tcW w:w="7358" w:type="dxa"/>
          </w:tcPr>
          <w:p w14:paraId="6281BA9F" w14:textId="77777777" w:rsidR="0059743E" w:rsidRPr="009B2611" w:rsidRDefault="0059743E" w:rsidP="00ED4D07">
            <w:pPr>
              <w:spacing w:after="0" w:line="240" w:lineRule="auto"/>
              <w:rPr>
                <w:rFonts w:cs="Segoe UI Light"/>
                <w:szCs w:val="20"/>
              </w:rPr>
            </w:pPr>
            <w:r w:rsidRPr="009B2611">
              <w:rPr>
                <w:rFonts w:cs="Segoe UI Light"/>
                <w:szCs w:val="20"/>
              </w:rPr>
              <w:t>Is full cost recovery appropriate?</w:t>
            </w:r>
          </w:p>
        </w:tc>
      </w:tr>
      <w:tr w:rsidR="0059743E" w:rsidRPr="009B2611" w14:paraId="4F559AAD" w14:textId="77777777" w:rsidTr="00DA68C8">
        <w:tc>
          <w:tcPr>
            <w:tcW w:w="948" w:type="dxa"/>
          </w:tcPr>
          <w:p w14:paraId="50096952" w14:textId="77777777" w:rsidR="0059743E" w:rsidRPr="009B2611" w:rsidRDefault="0059743E" w:rsidP="00ED4D07">
            <w:pPr>
              <w:spacing w:after="0" w:line="240" w:lineRule="auto"/>
              <w:rPr>
                <w:rFonts w:cs="Segoe UI Light"/>
                <w:szCs w:val="20"/>
              </w:rPr>
            </w:pPr>
            <w:r w:rsidRPr="009B2611">
              <w:rPr>
                <w:rFonts w:cs="Segoe UI Light"/>
                <w:szCs w:val="20"/>
              </w:rPr>
              <w:t>Step 6</w:t>
            </w:r>
          </w:p>
        </w:tc>
        <w:tc>
          <w:tcPr>
            <w:tcW w:w="7358" w:type="dxa"/>
          </w:tcPr>
          <w:p w14:paraId="141A4855" w14:textId="77777777" w:rsidR="0059743E" w:rsidRPr="009B2611" w:rsidRDefault="0059743E" w:rsidP="00ED4D07">
            <w:pPr>
              <w:spacing w:after="0" w:line="240" w:lineRule="auto"/>
              <w:rPr>
                <w:rFonts w:cs="Segoe UI Light"/>
                <w:szCs w:val="20"/>
              </w:rPr>
            </w:pPr>
            <w:r w:rsidRPr="009B2611">
              <w:rPr>
                <w:rFonts w:cs="Segoe UI Light"/>
                <w:szCs w:val="20"/>
              </w:rPr>
              <w:t>Which costs should be recovered?</w:t>
            </w:r>
          </w:p>
        </w:tc>
      </w:tr>
      <w:tr w:rsidR="0059743E" w:rsidRPr="009B2611" w14:paraId="7F1F03A9" w14:textId="77777777" w:rsidTr="00DA68C8">
        <w:tc>
          <w:tcPr>
            <w:tcW w:w="948" w:type="dxa"/>
          </w:tcPr>
          <w:p w14:paraId="221BC8B9" w14:textId="77777777" w:rsidR="0059743E" w:rsidRPr="009B2611" w:rsidRDefault="0059743E" w:rsidP="00ED4D07">
            <w:pPr>
              <w:spacing w:after="0" w:line="240" w:lineRule="auto"/>
              <w:rPr>
                <w:rFonts w:cs="Segoe UI Light"/>
                <w:szCs w:val="20"/>
              </w:rPr>
            </w:pPr>
            <w:r w:rsidRPr="009B2611">
              <w:rPr>
                <w:rFonts w:cs="Segoe UI Light"/>
                <w:szCs w:val="20"/>
              </w:rPr>
              <w:t>Step 7</w:t>
            </w:r>
          </w:p>
        </w:tc>
        <w:tc>
          <w:tcPr>
            <w:tcW w:w="7358" w:type="dxa"/>
          </w:tcPr>
          <w:p w14:paraId="1EF02DF0" w14:textId="77777777" w:rsidR="0059743E" w:rsidRPr="009B2611" w:rsidRDefault="0059743E" w:rsidP="00ED4D07">
            <w:pPr>
              <w:spacing w:after="0" w:line="240" w:lineRule="auto"/>
              <w:rPr>
                <w:rFonts w:cs="Segoe UI Light"/>
                <w:szCs w:val="20"/>
              </w:rPr>
            </w:pPr>
            <w:r w:rsidRPr="009B2611">
              <w:rPr>
                <w:rFonts w:cs="Segoe UI Light"/>
                <w:szCs w:val="20"/>
              </w:rPr>
              <w:t>How should charges be structured?</w:t>
            </w:r>
          </w:p>
        </w:tc>
      </w:tr>
      <w:tr w:rsidR="0059743E" w:rsidRPr="009B2611" w14:paraId="09C8DDAA" w14:textId="77777777" w:rsidTr="00DA68C8">
        <w:tc>
          <w:tcPr>
            <w:tcW w:w="948" w:type="dxa"/>
          </w:tcPr>
          <w:p w14:paraId="63DC626E" w14:textId="77777777" w:rsidR="0059743E" w:rsidRPr="009B2611" w:rsidRDefault="0059743E" w:rsidP="00ED4D07">
            <w:pPr>
              <w:spacing w:after="0" w:line="240" w:lineRule="auto"/>
              <w:rPr>
                <w:rFonts w:cs="Segoe UI Light"/>
                <w:szCs w:val="20"/>
              </w:rPr>
            </w:pPr>
            <w:r w:rsidRPr="009B2611">
              <w:rPr>
                <w:rFonts w:cs="Segoe UI Light"/>
                <w:szCs w:val="20"/>
              </w:rPr>
              <w:t>Step 8</w:t>
            </w:r>
          </w:p>
        </w:tc>
        <w:tc>
          <w:tcPr>
            <w:tcW w:w="7358" w:type="dxa"/>
          </w:tcPr>
          <w:p w14:paraId="18B8EF81" w14:textId="77777777" w:rsidR="0059743E" w:rsidRPr="009B2611" w:rsidRDefault="0059743E" w:rsidP="00ED4D07">
            <w:pPr>
              <w:spacing w:after="0" w:line="240" w:lineRule="auto"/>
              <w:rPr>
                <w:rFonts w:cs="Segoe UI Light"/>
                <w:szCs w:val="20"/>
              </w:rPr>
            </w:pPr>
            <w:r w:rsidRPr="009B2611">
              <w:rPr>
                <w:rFonts w:cs="Segoe UI Light"/>
                <w:szCs w:val="20"/>
              </w:rPr>
              <w:t>Are cost recovery charges based on efficient costs?</w:t>
            </w:r>
          </w:p>
        </w:tc>
      </w:tr>
      <w:tr w:rsidR="0059743E" w:rsidRPr="009B2611" w14:paraId="35683296" w14:textId="77777777" w:rsidTr="00DA68C8">
        <w:tc>
          <w:tcPr>
            <w:tcW w:w="948" w:type="dxa"/>
          </w:tcPr>
          <w:p w14:paraId="79EC8644" w14:textId="77777777" w:rsidR="0059743E" w:rsidRPr="009B2611" w:rsidRDefault="0059743E" w:rsidP="00ED4D07">
            <w:pPr>
              <w:spacing w:after="0" w:line="240" w:lineRule="auto"/>
              <w:rPr>
                <w:rFonts w:cs="Segoe UI Light"/>
                <w:szCs w:val="20"/>
              </w:rPr>
            </w:pPr>
            <w:r w:rsidRPr="009B2611">
              <w:rPr>
                <w:rFonts w:cs="Segoe UI Light"/>
                <w:szCs w:val="20"/>
              </w:rPr>
              <w:t>Step 9</w:t>
            </w:r>
          </w:p>
        </w:tc>
        <w:tc>
          <w:tcPr>
            <w:tcW w:w="7358" w:type="dxa"/>
          </w:tcPr>
          <w:p w14:paraId="01E7D1CC" w14:textId="77777777" w:rsidR="0059743E" w:rsidRPr="009B2611" w:rsidRDefault="0059743E" w:rsidP="00ED4D07">
            <w:pPr>
              <w:spacing w:after="0" w:line="240" w:lineRule="auto"/>
              <w:rPr>
                <w:rFonts w:cs="Segoe UI Light"/>
                <w:szCs w:val="20"/>
              </w:rPr>
            </w:pPr>
            <w:r w:rsidRPr="009B2611">
              <w:rPr>
                <w:rFonts w:cs="Segoe UI Light"/>
                <w:szCs w:val="20"/>
              </w:rPr>
              <w:t>What is the importance of consultation?</w:t>
            </w:r>
          </w:p>
        </w:tc>
      </w:tr>
      <w:tr w:rsidR="0059743E" w:rsidRPr="009B2611" w14:paraId="05CFE0D5" w14:textId="77777777" w:rsidTr="00DA68C8">
        <w:tc>
          <w:tcPr>
            <w:tcW w:w="948" w:type="dxa"/>
          </w:tcPr>
          <w:p w14:paraId="7969762A" w14:textId="77777777" w:rsidR="0059743E" w:rsidRPr="00AF5D9E" w:rsidRDefault="0059743E" w:rsidP="00ED4D07">
            <w:pPr>
              <w:spacing w:after="0" w:line="240" w:lineRule="auto"/>
              <w:rPr>
                <w:rFonts w:cs="Segoe UI Light"/>
                <w:szCs w:val="20"/>
              </w:rPr>
            </w:pPr>
            <w:r w:rsidRPr="00AF5D9E">
              <w:rPr>
                <w:rFonts w:cs="Segoe UI Light"/>
                <w:szCs w:val="20"/>
              </w:rPr>
              <w:t>Step 10</w:t>
            </w:r>
          </w:p>
        </w:tc>
        <w:tc>
          <w:tcPr>
            <w:tcW w:w="7358" w:type="dxa"/>
          </w:tcPr>
          <w:p w14:paraId="76A3E8B7" w14:textId="77777777" w:rsidR="0059743E" w:rsidRDefault="0059743E" w:rsidP="00ED4D07">
            <w:pPr>
              <w:spacing w:after="0" w:line="240" w:lineRule="auto"/>
              <w:rPr>
                <w:rFonts w:cs="Segoe UI Light"/>
                <w:szCs w:val="20"/>
              </w:rPr>
            </w:pPr>
            <w:r w:rsidRPr="00AF5D9E">
              <w:rPr>
                <w:rFonts w:cs="Segoe UI Light"/>
                <w:szCs w:val="20"/>
              </w:rPr>
              <w:t>How should cost recovery arrangements be monitored and reviewed?</w:t>
            </w:r>
          </w:p>
          <w:p w14:paraId="5DE719A6" w14:textId="7E4D4D85" w:rsidR="0059743E" w:rsidRPr="00AF5D9E" w:rsidRDefault="0059743E" w:rsidP="00ED4D07">
            <w:pPr>
              <w:spacing w:after="0" w:line="240" w:lineRule="auto"/>
              <w:rPr>
                <w:rFonts w:cs="Segoe UI Light"/>
                <w:szCs w:val="20"/>
              </w:rPr>
            </w:pPr>
          </w:p>
        </w:tc>
      </w:tr>
    </w:tbl>
    <w:p w14:paraId="06BAD9FE" w14:textId="77777777" w:rsidR="0059743E" w:rsidRPr="009B2611" w:rsidRDefault="0059743E" w:rsidP="0059743E">
      <w:pPr>
        <w:pStyle w:val="Heading3"/>
      </w:pPr>
      <w:r w:rsidRPr="009B2611">
        <w:t>Cost base</w:t>
      </w:r>
    </w:p>
    <w:p w14:paraId="4949942E" w14:textId="77777777" w:rsidR="0059743E" w:rsidRPr="009B2611" w:rsidRDefault="0059743E" w:rsidP="0059743E">
      <w:pPr>
        <w:keepNext/>
        <w:keepLines/>
        <w:rPr>
          <w:rFonts w:eastAsiaTheme="majorEastAsia" w:cstheme="majorBidi"/>
          <w:b/>
          <w:bCs/>
        </w:rPr>
      </w:pPr>
      <w:r w:rsidRPr="009B2611">
        <w:t xml:space="preserve">Deriving fees that align with cost recovery principles requires: </w:t>
      </w:r>
    </w:p>
    <w:p w14:paraId="26C67750" w14:textId="77777777" w:rsidR="0059743E" w:rsidRPr="009B2611" w:rsidRDefault="0059743E" w:rsidP="007A0E65">
      <w:pPr>
        <w:pStyle w:val="ListBullet"/>
      </w:pPr>
      <w:r>
        <w:t>E</w:t>
      </w:r>
      <w:r w:rsidRPr="009B2611">
        <w:t>stablishing a cost base</w:t>
      </w:r>
    </w:p>
    <w:p w14:paraId="26DC004C" w14:textId="77777777" w:rsidR="0059743E" w:rsidRDefault="0059743E" w:rsidP="007A0E65">
      <w:pPr>
        <w:pStyle w:val="ListBullet"/>
      </w:pPr>
      <w:r>
        <w:t>Ensuring cost recovery charges are based on efficient costs</w:t>
      </w:r>
    </w:p>
    <w:p w14:paraId="61041AFB" w14:textId="47E698FF" w:rsidR="0059743E" w:rsidRDefault="0059743E" w:rsidP="007A0E65">
      <w:pPr>
        <w:pStyle w:val="ListBullet"/>
      </w:pPr>
      <w:r>
        <w:t xml:space="preserve">Activity-based costing </w:t>
      </w:r>
      <w:r w:rsidRPr="009B2611">
        <w:t>(where possible), to help determine fee relativities (for example, an activity that takes long</w:t>
      </w:r>
      <w:r>
        <w:t>er</w:t>
      </w:r>
      <w:r w:rsidRPr="009B2611">
        <w:t xml:space="preserve"> should have </w:t>
      </w:r>
      <w:r>
        <w:t xml:space="preserve">a higher </w:t>
      </w:r>
      <w:r w:rsidRPr="009B2611">
        <w:t>fee</w:t>
      </w:r>
      <w:r>
        <w:t>, and vice-versa</w:t>
      </w:r>
      <w:r w:rsidRPr="009B2611">
        <w:t>).</w:t>
      </w:r>
    </w:p>
    <w:p w14:paraId="74884A0C" w14:textId="77777777" w:rsidR="007A0E65" w:rsidRPr="009B2611" w:rsidRDefault="007A0E65" w:rsidP="007A0E65">
      <w:pPr>
        <w:pStyle w:val="ListBullet"/>
        <w:numPr>
          <w:ilvl w:val="0"/>
          <w:numId w:val="0"/>
        </w:numPr>
        <w:ind w:left="340"/>
      </w:pPr>
    </w:p>
    <w:p w14:paraId="29A5921A" w14:textId="6A29D38D" w:rsidR="009A59AB" w:rsidRPr="00C3082D" w:rsidRDefault="002A19D1" w:rsidP="0059743E">
      <w:pPr>
        <w:rPr>
          <w:rFonts w:cs="Segoe UI Light"/>
          <w:szCs w:val="20"/>
        </w:rPr>
      </w:pPr>
      <w:r>
        <w:rPr>
          <w:rFonts w:cs="Segoe UI Light"/>
          <w:szCs w:val="20"/>
        </w:rPr>
        <w:t xml:space="preserve">WorkSafe </w:t>
      </w:r>
      <w:r w:rsidR="009A59AB">
        <w:rPr>
          <w:rFonts w:cs="Segoe UI Light"/>
          <w:szCs w:val="20"/>
        </w:rPr>
        <w:t xml:space="preserve">will incur a range of costs in establishing, administering and enforcing the proposed Regulations. </w:t>
      </w:r>
      <w:r w:rsidR="00043489">
        <w:rPr>
          <w:rFonts w:cs="Segoe UI Light"/>
          <w:szCs w:val="20"/>
        </w:rPr>
        <w:t>Some</w:t>
      </w:r>
      <w:r w:rsidR="00095267">
        <w:rPr>
          <w:rFonts w:cs="Segoe UI Light"/>
          <w:szCs w:val="20"/>
        </w:rPr>
        <w:t xml:space="preserve"> of these </w:t>
      </w:r>
      <w:proofErr w:type="gramStart"/>
      <w:r w:rsidR="00095267">
        <w:rPr>
          <w:rFonts w:cs="Segoe UI Light"/>
          <w:szCs w:val="20"/>
        </w:rPr>
        <w:t>costs</w:t>
      </w:r>
      <w:proofErr w:type="gramEnd"/>
      <w:r w:rsidR="00095267">
        <w:rPr>
          <w:rFonts w:cs="Segoe UI Light"/>
          <w:szCs w:val="20"/>
        </w:rPr>
        <w:t xml:space="preserve"> (although not all) will relate to the </w:t>
      </w:r>
      <w:r w:rsidR="00BA5C2B">
        <w:rPr>
          <w:rFonts w:cs="Segoe UI Light"/>
          <w:szCs w:val="20"/>
        </w:rPr>
        <w:t xml:space="preserve">licensing of engineered stone businesses. </w:t>
      </w:r>
      <w:r w:rsidR="00EB10F7">
        <w:rPr>
          <w:rFonts w:cs="Segoe UI Light"/>
          <w:szCs w:val="20"/>
        </w:rPr>
        <w:t>Only these</w:t>
      </w:r>
      <w:r w:rsidR="005E51A6">
        <w:rPr>
          <w:rFonts w:cs="Segoe UI Light"/>
          <w:szCs w:val="20"/>
        </w:rPr>
        <w:t xml:space="preserve"> licensing-related costs are proposed to be recovered by the </w:t>
      </w:r>
      <w:r w:rsidR="00C3082D">
        <w:rPr>
          <w:rFonts w:cs="Segoe UI Light"/>
          <w:szCs w:val="20"/>
        </w:rPr>
        <w:t>licence application fee.</w:t>
      </w:r>
    </w:p>
    <w:p w14:paraId="758BF1F0" w14:textId="2F45F3C5" w:rsidR="0059743E" w:rsidRPr="009B2611" w:rsidRDefault="0059743E" w:rsidP="0059743E">
      <w:pPr>
        <w:rPr>
          <w:szCs w:val="20"/>
        </w:rPr>
      </w:pPr>
      <w:r w:rsidRPr="009B2611">
        <w:rPr>
          <w:szCs w:val="20"/>
        </w:rPr>
        <w:t xml:space="preserve">To estimate costs, </w:t>
      </w:r>
      <w:r>
        <w:rPr>
          <w:szCs w:val="20"/>
        </w:rPr>
        <w:t>WorkSafe</w:t>
      </w:r>
      <w:r w:rsidRPr="009B2611">
        <w:rPr>
          <w:szCs w:val="20"/>
        </w:rPr>
        <w:t xml:space="preserve"> has used the </w:t>
      </w:r>
      <w:r>
        <w:rPr>
          <w:szCs w:val="20"/>
        </w:rPr>
        <w:t>f</w:t>
      </w:r>
      <w:r w:rsidRPr="009B2611">
        <w:rPr>
          <w:szCs w:val="20"/>
        </w:rPr>
        <w:t xml:space="preserve">ully </w:t>
      </w:r>
      <w:r>
        <w:rPr>
          <w:szCs w:val="20"/>
        </w:rPr>
        <w:t>d</w:t>
      </w:r>
      <w:r w:rsidRPr="009B2611">
        <w:rPr>
          <w:szCs w:val="20"/>
        </w:rPr>
        <w:t xml:space="preserve">istributed </w:t>
      </w:r>
      <w:r>
        <w:rPr>
          <w:szCs w:val="20"/>
        </w:rPr>
        <w:t>c</w:t>
      </w:r>
      <w:r w:rsidRPr="009B2611">
        <w:rPr>
          <w:szCs w:val="20"/>
        </w:rPr>
        <w:t xml:space="preserve">osts methodology outlined in the </w:t>
      </w:r>
      <w:r w:rsidRPr="009B2611">
        <w:rPr>
          <w:i/>
          <w:szCs w:val="20"/>
        </w:rPr>
        <w:t>Cost Recovery Guidelines</w:t>
      </w:r>
      <w:r w:rsidRPr="009B2611">
        <w:rPr>
          <w:szCs w:val="20"/>
        </w:rPr>
        <w:t xml:space="preserve">. This includes direct (e.g. staff costs) and indirect costs (e.g. on-costs and overheads). </w:t>
      </w:r>
    </w:p>
    <w:p w14:paraId="14CD6D77" w14:textId="77777777" w:rsidR="0059743E" w:rsidRDefault="0059743E" w:rsidP="0059743E">
      <w:pPr>
        <w:rPr>
          <w:szCs w:val="20"/>
        </w:rPr>
      </w:pPr>
      <w:r>
        <w:rPr>
          <w:szCs w:val="20"/>
        </w:rPr>
        <w:t xml:space="preserve">WorkSafe </w:t>
      </w:r>
      <w:r w:rsidRPr="00C640AB">
        <w:rPr>
          <w:szCs w:val="20"/>
        </w:rPr>
        <w:t xml:space="preserve">has developed detailed process maps for </w:t>
      </w:r>
      <w:r>
        <w:rPr>
          <w:szCs w:val="20"/>
        </w:rPr>
        <w:t>the licensing function. Processes that have been mapped in detail and then costed include:</w:t>
      </w:r>
    </w:p>
    <w:p w14:paraId="27ED29A7" w14:textId="77777777" w:rsidR="0059743E" w:rsidRPr="0048130F" w:rsidRDefault="0059743E" w:rsidP="007A0E65">
      <w:pPr>
        <w:pStyle w:val="ListNumber"/>
        <w:numPr>
          <w:ilvl w:val="0"/>
          <w:numId w:val="105"/>
        </w:numPr>
      </w:pPr>
      <w:r w:rsidRPr="0048130F">
        <w:t>Receive engineered stone licence form</w:t>
      </w:r>
    </w:p>
    <w:p w14:paraId="5063A0B7" w14:textId="77777777" w:rsidR="0059743E" w:rsidRDefault="0059743E" w:rsidP="007A0E65">
      <w:pPr>
        <w:pStyle w:val="ListNumber"/>
      </w:pPr>
      <w:r w:rsidRPr="0048130F">
        <w:t>Assess and process application: Process for assessing and determining whether an application for an Engineered Stone Licence meets requirements for an Engineered Stone Licence to be granted.</w:t>
      </w:r>
    </w:p>
    <w:p w14:paraId="19197D66" w14:textId="77777777" w:rsidR="0059743E" w:rsidRDefault="0059743E" w:rsidP="007A0E65">
      <w:pPr>
        <w:pStyle w:val="ListNumber2"/>
      </w:pPr>
      <w:r w:rsidRPr="0048130F">
        <w:t>Perform Manual (Compliance) Assessment: Process for determining whether a submitted Engineered Stone licence application has been completed correctly and meets all the legislative requirements</w:t>
      </w:r>
      <w:r>
        <w:t>.</w:t>
      </w:r>
    </w:p>
    <w:p w14:paraId="01EC81A2" w14:textId="77777777" w:rsidR="0059743E" w:rsidRPr="00A20E95" w:rsidRDefault="0059743E" w:rsidP="007A0E65">
      <w:pPr>
        <w:pStyle w:val="ListNumber2"/>
      </w:pPr>
      <w:r w:rsidRPr="00A20E95">
        <w:t>Perform technical assessment: Process for the Silica Field Team conducting a desktop assessment to ascertain whether a site inspection is required, and whether or not they recommend that a licence be granted.</w:t>
      </w:r>
    </w:p>
    <w:p w14:paraId="6935D394" w14:textId="77777777" w:rsidR="0059743E" w:rsidRPr="00A20E95" w:rsidRDefault="0059743E" w:rsidP="007A0E65">
      <w:pPr>
        <w:pStyle w:val="ListNumber2"/>
      </w:pPr>
      <w:r w:rsidRPr="00A20E95">
        <w:t>Perform Site Inspection: Process for the Silica Field Team Assessing whether a site is demonstrating capacity/capability to safety conduct engineered stone processes if issued a licence.</w:t>
      </w:r>
    </w:p>
    <w:p w14:paraId="5102C9A8" w14:textId="77777777" w:rsidR="0059743E" w:rsidRPr="00A20E95" w:rsidRDefault="0059743E" w:rsidP="007A0E65">
      <w:pPr>
        <w:pStyle w:val="ListNumber2"/>
      </w:pPr>
      <w:r w:rsidRPr="00A20E95">
        <w:lastRenderedPageBreak/>
        <w:t>Complete (Engineered Stone) Licence Application: Process for an applicant completing and submitting an engineered stone licence application</w:t>
      </w:r>
    </w:p>
    <w:p w14:paraId="72FF0A4B" w14:textId="61A5BBFC" w:rsidR="0059743E" w:rsidRPr="00A20E95" w:rsidRDefault="0059743E" w:rsidP="007A0E65">
      <w:pPr>
        <w:pStyle w:val="ListNumber"/>
      </w:pPr>
      <w:r w:rsidRPr="00A20E95">
        <w:t>Issue licence: Process for the Licensing team issuing an Engineered Stone Licence to the applying organisation</w:t>
      </w:r>
    </w:p>
    <w:p w14:paraId="47984596" w14:textId="77777777" w:rsidR="00C3082D" w:rsidRDefault="00C3082D" w:rsidP="0059743E">
      <w:pPr>
        <w:rPr>
          <w:szCs w:val="20"/>
        </w:rPr>
      </w:pPr>
    </w:p>
    <w:p w14:paraId="1672D256" w14:textId="21E00395" w:rsidR="0059743E" w:rsidRPr="00E04151" w:rsidRDefault="0059743E" w:rsidP="0059743E">
      <w:pPr>
        <w:spacing w:after="120"/>
        <w:rPr>
          <w:rFonts w:cs="Segoe UI Light"/>
          <w:szCs w:val="20"/>
        </w:rPr>
      </w:pPr>
      <w:r>
        <w:rPr>
          <w:rFonts w:cs="Segoe UI Light"/>
          <w:szCs w:val="20"/>
        </w:rPr>
        <w:t>The costs being recovered are only those directly related to the licensing function. They do not include costs of monitoring and enforcing business compliance with requirements of the OHS Act or Regulations</w:t>
      </w:r>
      <w:r w:rsidR="00043489">
        <w:rPr>
          <w:rFonts w:cs="Segoe UI Light"/>
          <w:szCs w:val="20"/>
        </w:rPr>
        <w:t>; this includes monitoring and enforcement costs that would be incurred regardless of whether a licensing scheme is place</w:t>
      </w:r>
      <w:r>
        <w:rPr>
          <w:rFonts w:cs="Segoe UI Light"/>
          <w:szCs w:val="20"/>
        </w:rPr>
        <w:t xml:space="preserve">. </w:t>
      </w:r>
      <w:r w:rsidR="00B70C53">
        <w:rPr>
          <w:rFonts w:cs="Segoe UI Light"/>
          <w:szCs w:val="20"/>
        </w:rPr>
        <w:t>WorkSafe will also be</w:t>
      </w:r>
      <w:r w:rsidR="00B70C53" w:rsidRPr="00B70C53">
        <w:rPr>
          <w:rFonts w:cs="Segoe UI Light"/>
          <w:szCs w:val="20"/>
        </w:rPr>
        <w:t xml:space="preserve"> funding </w:t>
      </w:r>
      <w:r w:rsidR="00B70C53">
        <w:rPr>
          <w:rFonts w:cs="Segoe UI Light"/>
          <w:szCs w:val="20"/>
        </w:rPr>
        <w:t xml:space="preserve">(not recovering) </w:t>
      </w:r>
      <w:r w:rsidR="00B70C53" w:rsidRPr="00B70C53">
        <w:rPr>
          <w:rFonts w:cs="Segoe UI Light"/>
          <w:szCs w:val="20"/>
        </w:rPr>
        <w:t xml:space="preserve">the </w:t>
      </w:r>
      <w:r w:rsidR="00B70C53">
        <w:rPr>
          <w:rFonts w:cs="Segoe UI Light"/>
          <w:szCs w:val="20"/>
        </w:rPr>
        <w:t>software development costs for the licence system</w:t>
      </w:r>
      <w:r w:rsidR="00B70C53" w:rsidRPr="00B70C53">
        <w:rPr>
          <w:rFonts w:cs="Segoe UI Light"/>
          <w:szCs w:val="20"/>
        </w:rPr>
        <w:t>.</w:t>
      </w:r>
      <w:r w:rsidR="00B70C53">
        <w:rPr>
          <w:rFonts w:cs="Segoe UI Light"/>
          <w:szCs w:val="20"/>
        </w:rPr>
        <w:t xml:space="preserve"> These costs are being incurred as part of a broader IT transformation project. This </w:t>
      </w:r>
      <w:r w:rsidR="00B70C53" w:rsidRPr="00B70C53">
        <w:rPr>
          <w:rFonts w:cs="Segoe UI Light"/>
          <w:szCs w:val="20"/>
        </w:rPr>
        <w:t>avoids the issue of having a significantly higher charge in the establishment period to cover this cost (which would be reduced in later years) or the complexity of spreading the recovery of these costs across future years, which would mean there would be a funding deficit in the establishment period.</w:t>
      </w:r>
      <w:r w:rsidR="00036324">
        <w:rPr>
          <w:rFonts w:cs="Segoe UI Light"/>
          <w:szCs w:val="20"/>
        </w:rPr>
        <w:t xml:space="preserve"> </w:t>
      </w:r>
      <w:r w:rsidRPr="009B2611">
        <w:rPr>
          <w:rFonts w:cs="Segoe UI Light"/>
          <w:szCs w:val="20"/>
        </w:rPr>
        <w:t xml:space="preserve">The costs of any functions that are not a fundamental part of, or directly related to the output are excluded from the cost base. </w:t>
      </w:r>
      <w:r>
        <w:rPr>
          <w:rFonts w:cs="Segoe UI Light"/>
          <w:szCs w:val="20"/>
        </w:rPr>
        <w:t xml:space="preserve">Consistent with the </w:t>
      </w:r>
      <w:r>
        <w:rPr>
          <w:rFonts w:cs="Segoe UI Light"/>
          <w:i/>
          <w:szCs w:val="20"/>
        </w:rPr>
        <w:t>Cost Recovery Guidelines</w:t>
      </w:r>
      <w:r w:rsidRPr="009B2611">
        <w:rPr>
          <w:rFonts w:cs="Segoe UI Light"/>
          <w:szCs w:val="20"/>
        </w:rPr>
        <w:t>, costs associated with the broad development of policy/regulation and general parliamentary servicing roles of government are excluded.</w:t>
      </w:r>
    </w:p>
    <w:p w14:paraId="4DFBFA91" w14:textId="16A5F000" w:rsidR="0059743E" w:rsidRDefault="0004493D" w:rsidP="0059743E">
      <w:pPr>
        <w:spacing w:after="0"/>
        <w:rPr>
          <w:szCs w:val="20"/>
        </w:rPr>
      </w:pPr>
      <w:r>
        <w:rPr>
          <w:szCs w:val="20"/>
        </w:rPr>
        <w:t>Table</w:t>
      </w:r>
      <w:r w:rsidR="00A20E95">
        <w:rPr>
          <w:szCs w:val="20"/>
        </w:rPr>
        <w:t xml:space="preserve"> 5.1</w:t>
      </w:r>
      <w:r w:rsidR="0059743E">
        <w:rPr>
          <w:szCs w:val="20"/>
        </w:rPr>
        <w:t xml:space="preserve"> outlines WorkSafe’s estimated costs for undertaking the licensing function</w:t>
      </w:r>
      <w:r>
        <w:rPr>
          <w:szCs w:val="20"/>
        </w:rPr>
        <w:t xml:space="preserve">. </w:t>
      </w:r>
      <w:r w:rsidR="00AF6CDF">
        <w:rPr>
          <w:szCs w:val="20"/>
        </w:rPr>
        <w:t>The total cost recoverable amount over 10 years is $</w:t>
      </w:r>
      <w:r w:rsidR="00285C07">
        <w:rPr>
          <w:szCs w:val="20"/>
        </w:rPr>
        <w:t>0.18</w:t>
      </w:r>
      <w:r w:rsidR="00AF6CDF">
        <w:rPr>
          <w:szCs w:val="20"/>
        </w:rPr>
        <w:t xml:space="preserve"> million. </w:t>
      </w:r>
      <w:r w:rsidR="00D4352D">
        <w:rPr>
          <w:szCs w:val="20"/>
        </w:rPr>
        <w:t xml:space="preserve">It is noted that the cost of the field team that undertakes technical assessment and site inspections has not been included </w:t>
      </w:r>
      <w:r w:rsidR="00E06A93">
        <w:rPr>
          <w:szCs w:val="20"/>
        </w:rPr>
        <w:t xml:space="preserve">because </w:t>
      </w:r>
      <w:r w:rsidR="00A20E95">
        <w:rPr>
          <w:szCs w:val="20"/>
        </w:rPr>
        <w:t xml:space="preserve">even in the absence of the licensing function </w:t>
      </w:r>
      <w:r w:rsidR="00E06A93">
        <w:rPr>
          <w:szCs w:val="20"/>
        </w:rPr>
        <w:t xml:space="preserve">they would be undertaking this work to monitor and enforce compliance with prescribed measures under the proposed Regulations (and the same team would also be undertaking monitoring and enforcement work under the base case). </w:t>
      </w:r>
      <w:r w:rsidR="00222518">
        <w:rPr>
          <w:szCs w:val="20"/>
        </w:rPr>
        <w:t>Including these costs would add</w:t>
      </w:r>
      <w:r w:rsidR="00E06A93">
        <w:rPr>
          <w:szCs w:val="20"/>
        </w:rPr>
        <w:t xml:space="preserve"> </w:t>
      </w:r>
      <w:r w:rsidR="00222518">
        <w:rPr>
          <w:szCs w:val="20"/>
        </w:rPr>
        <w:t xml:space="preserve">an extra </w:t>
      </w:r>
      <w:r w:rsidR="00E06A93">
        <w:rPr>
          <w:szCs w:val="20"/>
        </w:rPr>
        <w:t xml:space="preserve">$9.1 million </w:t>
      </w:r>
      <w:r w:rsidR="00222518">
        <w:rPr>
          <w:szCs w:val="20"/>
        </w:rPr>
        <w:t xml:space="preserve">to be recovered </w:t>
      </w:r>
      <w:r w:rsidR="00E06A93">
        <w:rPr>
          <w:szCs w:val="20"/>
        </w:rPr>
        <w:t>over 10 year</w:t>
      </w:r>
      <w:r w:rsidR="00A20E95">
        <w:rPr>
          <w:szCs w:val="20"/>
        </w:rPr>
        <w:t>s.</w:t>
      </w:r>
    </w:p>
    <w:p w14:paraId="56C877E6" w14:textId="77777777" w:rsidR="0059743E" w:rsidRDefault="0059743E" w:rsidP="0059743E">
      <w:pPr>
        <w:spacing w:after="0"/>
        <w:rPr>
          <w:szCs w:val="20"/>
        </w:rPr>
      </w:pPr>
    </w:p>
    <w:tbl>
      <w:tblPr>
        <w:tblStyle w:val="Deloittetable"/>
        <w:tblW w:w="0" w:type="auto"/>
        <w:tblLook w:val="04A0" w:firstRow="1" w:lastRow="0" w:firstColumn="1" w:lastColumn="0" w:noHBand="0" w:noVBand="1"/>
      </w:tblPr>
      <w:tblGrid>
        <w:gridCol w:w="2835"/>
        <w:gridCol w:w="5670"/>
      </w:tblGrid>
      <w:tr w:rsidR="0004493D" w14:paraId="0FF286F5" w14:textId="77777777" w:rsidTr="00A2734D">
        <w:trPr>
          <w:cnfStyle w:val="100000000000" w:firstRow="1" w:lastRow="0" w:firstColumn="0" w:lastColumn="0" w:oddVBand="0" w:evenVBand="0" w:oddHBand="0" w:evenHBand="0" w:firstRowFirstColumn="0" w:firstRowLastColumn="0" w:lastRowFirstColumn="0" w:lastRowLastColumn="0"/>
        </w:trPr>
        <w:tc>
          <w:tcPr>
            <w:tcW w:w="2835" w:type="dxa"/>
          </w:tcPr>
          <w:p w14:paraId="18809A9F" w14:textId="79FF3842" w:rsidR="0004493D" w:rsidRPr="00A2734D" w:rsidRDefault="0004493D" w:rsidP="0059743E">
            <w:pPr>
              <w:spacing w:after="0"/>
              <w:rPr>
                <w:b/>
                <w:bCs/>
                <w:szCs w:val="20"/>
              </w:rPr>
            </w:pPr>
            <w:r w:rsidRPr="00A2734D">
              <w:rPr>
                <w:b/>
                <w:bCs/>
                <w:szCs w:val="20"/>
              </w:rPr>
              <w:t>Year</w:t>
            </w:r>
          </w:p>
        </w:tc>
        <w:tc>
          <w:tcPr>
            <w:tcW w:w="5670" w:type="dxa"/>
          </w:tcPr>
          <w:p w14:paraId="18B87C50" w14:textId="71C914B0" w:rsidR="0004493D" w:rsidRPr="00A2734D" w:rsidRDefault="0004493D" w:rsidP="0059743E">
            <w:pPr>
              <w:spacing w:after="0"/>
              <w:rPr>
                <w:b/>
                <w:bCs/>
                <w:szCs w:val="20"/>
              </w:rPr>
            </w:pPr>
            <w:r>
              <w:rPr>
                <w:b/>
                <w:bCs/>
                <w:szCs w:val="20"/>
              </w:rPr>
              <w:t>Cost assumption</w:t>
            </w:r>
          </w:p>
        </w:tc>
      </w:tr>
      <w:tr w:rsidR="0004493D" w14:paraId="75467ED3" w14:textId="77777777" w:rsidTr="00A2734D">
        <w:tc>
          <w:tcPr>
            <w:tcW w:w="2835" w:type="dxa"/>
          </w:tcPr>
          <w:p w14:paraId="17EB14E8" w14:textId="18B687F1" w:rsidR="0004493D" w:rsidRDefault="0004493D" w:rsidP="0059743E">
            <w:pPr>
              <w:spacing w:after="0"/>
              <w:rPr>
                <w:szCs w:val="20"/>
              </w:rPr>
            </w:pPr>
            <w:r w:rsidRPr="0004493D">
              <w:rPr>
                <w:szCs w:val="20"/>
              </w:rPr>
              <w:t>Time required to assess initial</w:t>
            </w:r>
            <w:r>
              <w:rPr>
                <w:szCs w:val="20"/>
              </w:rPr>
              <w:t xml:space="preserve"> </w:t>
            </w:r>
            <w:r w:rsidRPr="0004493D">
              <w:rPr>
                <w:szCs w:val="20"/>
              </w:rPr>
              <w:t>licence</w:t>
            </w:r>
            <w:r>
              <w:rPr>
                <w:szCs w:val="20"/>
              </w:rPr>
              <w:t>, renewals and ongoing administration</w:t>
            </w:r>
            <w:r w:rsidRPr="0004493D">
              <w:rPr>
                <w:szCs w:val="20"/>
              </w:rPr>
              <w:t xml:space="preserve"> (administrative team) </w:t>
            </w:r>
          </w:p>
        </w:tc>
        <w:tc>
          <w:tcPr>
            <w:tcW w:w="5670" w:type="dxa"/>
          </w:tcPr>
          <w:p w14:paraId="308DD768" w14:textId="2D89ED7C" w:rsidR="0004493D" w:rsidRDefault="0004493D" w:rsidP="0059743E">
            <w:pPr>
              <w:spacing w:after="0"/>
              <w:rPr>
                <w:szCs w:val="20"/>
              </w:rPr>
            </w:pPr>
            <w:r w:rsidRPr="0004493D">
              <w:rPr>
                <w:szCs w:val="20"/>
              </w:rPr>
              <w:t xml:space="preserve">1 </w:t>
            </w:r>
            <w:r>
              <w:rPr>
                <w:szCs w:val="20"/>
              </w:rPr>
              <w:t xml:space="preserve">FTE </w:t>
            </w:r>
            <w:r w:rsidRPr="0004493D">
              <w:rPr>
                <w:szCs w:val="20"/>
              </w:rPr>
              <w:t>earning $76,478 per annum plus on costs of 18</w:t>
            </w:r>
            <w:r>
              <w:rPr>
                <w:szCs w:val="20"/>
              </w:rPr>
              <w:t>%</w:t>
            </w:r>
            <w:r w:rsidR="00D4352D">
              <w:rPr>
                <w:szCs w:val="20"/>
              </w:rPr>
              <w:t xml:space="preserve"> (year 1 to year 10)</w:t>
            </w:r>
            <w:r w:rsidR="00CE596A">
              <w:rPr>
                <w:szCs w:val="20"/>
              </w:rPr>
              <w:t>, for a total of two years (initial assessment year plus renewal year). In practice this cost might be spread across all years depending on when applications are received.</w:t>
            </w:r>
          </w:p>
        </w:tc>
      </w:tr>
    </w:tbl>
    <w:p w14:paraId="3FADF6C4" w14:textId="77777777" w:rsidR="0059743E" w:rsidRDefault="0059743E" w:rsidP="0059743E">
      <w:pPr>
        <w:spacing w:after="0"/>
        <w:rPr>
          <w:szCs w:val="20"/>
        </w:rPr>
      </w:pPr>
    </w:p>
    <w:p w14:paraId="0FE0885C" w14:textId="77777777" w:rsidR="0059743E" w:rsidRPr="000E7C5E" w:rsidRDefault="0059743E" w:rsidP="0059743E">
      <w:pPr>
        <w:spacing w:after="0"/>
        <w:rPr>
          <w:szCs w:val="20"/>
        </w:rPr>
      </w:pPr>
    </w:p>
    <w:p w14:paraId="33DBEC04" w14:textId="77777777" w:rsidR="0059743E" w:rsidRPr="009B2611" w:rsidRDefault="0059743E" w:rsidP="0059743E">
      <w:pPr>
        <w:pStyle w:val="Heading3"/>
      </w:pPr>
      <w:r w:rsidRPr="009B2611">
        <w:t>Efficient costs</w:t>
      </w:r>
    </w:p>
    <w:p w14:paraId="16FA30F2" w14:textId="0EA1B99C" w:rsidR="0059743E" w:rsidRPr="009B2611" w:rsidRDefault="0059743E" w:rsidP="0059743E">
      <w:pPr>
        <w:rPr>
          <w:szCs w:val="20"/>
        </w:rPr>
      </w:pPr>
      <w:r w:rsidRPr="00D4352D">
        <w:rPr>
          <w:szCs w:val="20"/>
        </w:rPr>
        <w:t>WorkSafe</w:t>
      </w:r>
      <w:r w:rsidR="00043489" w:rsidRPr="00D4352D">
        <w:rPr>
          <w:szCs w:val="20"/>
        </w:rPr>
        <w:t xml:space="preserve"> has </w:t>
      </w:r>
      <w:r w:rsidRPr="00D4352D">
        <w:rPr>
          <w:szCs w:val="20"/>
        </w:rPr>
        <w:t xml:space="preserve">estimated costs based on consultation with its own business units, and the development of detailed process mapping of its activities. WorkSafe believes these costs are efficient. </w:t>
      </w:r>
      <w:r w:rsidR="00222518">
        <w:rPr>
          <w:szCs w:val="20"/>
        </w:rPr>
        <w:t>The</w:t>
      </w:r>
      <w:r w:rsidR="00D4352D">
        <w:rPr>
          <w:szCs w:val="20"/>
        </w:rPr>
        <w:t xml:space="preserve"> cost of software to manage the licensing fee </w:t>
      </w:r>
      <w:r w:rsidR="00222518">
        <w:rPr>
          <w:szCs w:val="20"/>
        </w:rPr>
        <w:t>comes from</w:t>
      </w:r>
      <w:r w:rsidR="00D4352D">
        <w:rPr>
          <w:szCs w:val="20"/>
        </w:rPr>
        <w:t xml:space="preserve"> a</w:t>
      </w:r>
      <w:r w:rsidR="00D4352D" w:rsidRPr="00D4352D">
        <w:rPr>
          <w:szCs w:val="20"/>
        </w:rPr>
        <w:t xml:space="preserve"> market quote based on a change request to the licensing system build</w:t>
      </w:r>
      <w:r w:rsidR="00D4352D">
        <w:rPr>
          <w:szCs w:val="20"/>
        </w:rPr>
        <w:t xml:space="preserve"> that WorkSafe is undertaking for its existing licensing schemes</w:t>
      </w:r>
      <w:r w:rsidR="00D4352D" w:rsidRPr="00D4352D">
        <w:rPr>
          <w:szCs w:val="20"/>
        </w:rPr>
        <w:t xml:space="preserve">.  </w:t>
      </w:r>
    </w:p>
    <w:p w14:paraId="17345F13" w14:textId="77777777" w:rsidR="0059743E" w:rsidRPr="009B2611" w:rsidRDefault="0059743E" w:rsidP="0059743E">
      <w:pPr>
        <w:pStyle w:val="Heading3"/>
      </w:pPr>
      <w:bookmarkStart w:id="112" w:name="_Ref16612238"/>
      <w:r w:rsidRPr="009B2611">
        <w:t>Level of cost recovery</w:t>
      </w:r>
      <w:bookmarkEnd w:id="112"/>
    </w:p>
    <w:p w14:paraId="4F30275B" w14:textId="77777777" w:rsidR="0059743E" w:rsidRDefault="0059743E" w:rsidP="0059743E">
      <w:pPr>
        <w:rPr>
          <w:rFonts w:cs="Segoe UI Light"/>
          <w:szCs w:val="20"/>
        </w:rPr>
      </w:pPr>
      <w:r w:rsidRPr="009B2611">
        <w:rPr>
          <w:rFonts w:cs="Segoe UI Light"/>
          <w:szCs w:val="20"/>
        </w:rPr>
        <w:t xml:space="preserve">There is a strong case that fees should fully recover </w:t>
      </w:r>
      <w:r>
        <w:rPr>
          <w:rFonts w:cs="Segoe UI Light"/>
          <w:szCs w:val="20"/>
        </w:rPr>
        <w:t>WorkSafe</w:t>
      </w:r>
      <w:r w:rsidRPr="009B2611">
        <w:rPr>
          <w:rFonts w:cs="Segoe UI Light"/>
          <w:szCs w:val="20"/>
        </w:rPr>
        <w:t xml:space="preserve">’s costs of administering the </w:t>
      </w:r>
      <w:r>
        <w:rPr>
          <w:rFonts w:cs="Segoe UI Light"/>
          <w:szCs w:val="20"/>
        </w:rPr>
        <w:t>licensing</w:t>
      </w:r>
      <w:r w:rsidRPr="009B2611">
        <w:rPr>
          <w:rFonts w:cs="Segoe UI Light"/>
          <w:szCs w:val="20"/>
        </w:rPr>
        <w:t xml:space="preserve"> framework and other </w:t>
      </w:r>
      <w:r>
        <w:rPr>
          <w:rFonts w:cs="Segoe UI Light"/>
          <w:szCs w:val="20"/>
        </w:rPr>
        <w:t xml:space="preserve">regulatory </w:t>
      </w:r>
      <w:r w:rsidRPr="009B2611">
        <w:rPr>
          <w:rFonts w:cs="Segoe UI Light"/>
          <w:szCs w:val="20"/>
        </w:rPr>
        <w:t xml:space="preserve">activities from parties required to hold </w:t>
      </w:r>
      <w:r>
        <w:rPr>
          <w:rFonts w:cs="Segoe UI Light"/>
          <w:szCs w:val="20"/>
        </w:rPr>
        <w:t>licences</w:t>
      </w:r>
      <w:r w:rsidRPr="009B2611">
        <w:rPr>
          <w:rFonts w:cs="Segoe UI Light"/>
          <w:szCs w:val="20"/>
        </w:rPr>
        <w:t xml:space="preserve"> or </w:t>
      </w:r>
      <w:proofErr w:type="gramStart"/>
      <w:r w:rsidRPr="009B2611">
        <w:rPr>
          <w:rFonts w:cs="Segoe UI Light"/>
          <w:szCs w:val="20"/>
        </w:rPr>
        <w:t>that give</w:t>
      </w:r>
      <w:proofErr w:type="gramEnd"/>
      <w:r w:rsidRPr="009B2611">
        <w:rPr>
          <w:rFonts w:cs="Segoe UI Light"/>
          <w:szCs w:val="20"/>
        </w:rPr>
        <w:t xml:space="preserve"> rise to the need for these regulatory activities. This is because the costs incurred by </w:t>
      </w:r>
      <w:r>
        <w:rPr>
          <w:rFonts w:cs="Segoe UI Light"/>
          <w:szCs w:val="20"/>
        </w:rPr>
        <w:t>WorkSafe</w:t>
      </w:r>
      <w:r w:rsidRPr="009B2611">
        <w:rPr>
          <w:rFonts w:cs="Segoe UI Light"/>
          <w:szCs w:val="20"/>
        </w:rPr>
        <w:t xml:space="preserve"> and the benefits to industry should be fully internalised by the industry that gives rise to the need for the regulation in the first place. </w:t>
      </w:r>
    </w:p>
    <w:p w14:paraId="1A6E19F8" w14:textId="326C5417" w:rsidR="0059743E" w:rsidRPr="0073749C" w:rsidRDefault="0059743E" w:rsidP="0073749C">
      <w:pPr>
        <w:shd w:val="clear" w:color="auto" w:fill="FFFFFF"/>
        <w:spacing w:before="120" w:line="240" w:lineRule="auto"/>
        <w:textAlignment w:val="baseline"/>
        <w:rPr>
          <w:rFonts w:cs="Segoe UI Light"/>
          <w:szCs w:val="20"/>
        </w:rPr>
      </w:pPr>
      <w:r w:rsidRPr="009B2611">
        <w:rPr>
          <w:rFonts w:cs="Segoe UI Light"/>
          <w:szCs w:val="20"/>
        </w:rPr>
        <w:t xml:space="preserve">The </w:t>
      </w:r>
      <w:r w:rsidRPr="009B2611">
        <w:rPr>
          <w:rFonts w:cs="Segoe UI Light"/>
          <w:i/>
          <w:szCs w:val="20"/>
        </w:rPr>
        <w:t>Cost Recovery Guidelines</w:t>
      </w:r>
      <w:r w:rsidRPr="009B2611">
        <w:rPr>
          <w:rFonts w:cs="Segoe UI Light"/>
          <w:szCs w:val="20"/>
        </w:rPr>
        <w:t xml:space="preserve"> state that</w:t>
      </w:r>
      <w:r w:rsidR="0073749C">
        <w:rPr>
          <w:rFonts w:cs="Segoe UI Light"/>
          <w:szCs w:val="20"/>
        </w:rPr>
        <w:t xml:space="preserve"> </w:t>
      </w:r>
      <w:r w:rsidRPr="00ED750A">
        <w:t xml:space="preserve">general government policy is that regulatory fees and user charges should be set on a full cost </w:t>
      </w:r>
      <w:r w:rsidRPr="00DA68C8">
        <w:t xml:space="preserve">recovery basis because it ensures that both efficiency and equity objectives are met. Full cost </w:t>
      </w:r>
      <w:r w:rsidRPr="00ED750A">
        <w:t>represents the value of all the resources used or consumed in the provision of an output or activity.</w:t>
      </w:r>
      <w:r w:rsidRPr="00ED750A" w:rsidDel="00D41893">
        <w:t xml:space="preserve"> </w:t>
      </w:r>
    </w:p>
    <w:p w14:paraId="289EC928" w14:textId="77777777" w:rsidR="00ED750A" w:rsidRPr="00ED750A" w:rsidRDefault="00ED750A">
      <w:pPr>
        <w:pStyle w:val="ListBullet"/>
        <w:numPr>
          <w:ilvl w:val="0"/>
          <w:numId w:val="0"/>
        </w:numPr>
      </w:pPr>
    </w:p>
    <w:p w14:paraId="0CE70FDF" w14:textId="77777777" w:rsidR="0059743E" w:rsidRPr="009B2611" w:rsidRDefault="0059743E" w:rsidP="0059743E">
      <w:pPr>
        <w:rPr>
          <w:rFonts w:cs="Segoe UI Light"/>
          <w:szCs w:val="20"/>
        </w:rPr>
      </w:pPr>
      <w:r w:rsidRPr="009B2611">
        <w:rPr>
          <w:rFonts w:cs="Segoe UI Light"/>
          <w:szCs w:val="20"/>
        </w:rPr>
        <w:t>However, there may be</w:t>
      </w:r>
      <w:r w:rsidRPr="009B2611">
        <w:rPr>
          <w:szCs w:val="20"/>
        </w:rPr>
        <w:t xml:space="preserve"> circumstances in which a </w:t>
      </w:r>
      <w:r>
        <w:rPr>
          <w:szCs w:val="20"/>
        </w:rPr>
        <w:t>depar</w:t>
      </w:r>
      <w:r w:rsidRPr="009B2611">
        <w:rPr>
          <w:szCs w:val="20"/>
        </w:rPr>
        <w:t>ture from the full cost principle may be justified (which may require making a trade-off between efficiency, equity and other policy considerations):</w:t>
      </w:r>
    </w:p>
    <w:p w14:paraId="17588A26" w14:textId="77777777" w:rsidR="0059743E" w:rsidRPr="009B2611" w:rsidRDefault="0059743E" w:rsidP="00DA68C8">
      <w:pPr>
        <w:pStyle w:val="ListBullet"/>
        <w:rPr>
          <w:szCs w:val="20"/>
        </w:rPr>
      </w:pPr>
      <w:r w:rsidRPr="009B2611">
        <w:rPr>
          <w:szCs w:val="20"/>
        </w:rPr>
        <w:lastRenderedPageBreak/>
        <w:t>Where merit goods are being provided or where activities generate benefits to unrelated third parties.</w:t>
      </w:r>
    </w:p>
    <w:p w14:paraId="3AB886C2" w14:textId="77777777" w:rsidR="0059743E" w:rsidRPr="009B2611" w:rsidRDefault="0059743E" w:rsidP="00DA68C8">
      <w:pPr>
        <w:pStyle w:val="ListBullet"/>
        <w:rPr>
          <w:szCs w:val="20"/>
        </w:rPr>
      </w:pPr>
      <w:r w:rsidRPr="009B2611">
        <w:rPr>
          <w:szCs w:val="20"/>
        </w:rPr>
        <w:t>Where objectives of income redistribution or social insurance are important.</w:t>
      </w:r>
    </w:p>
    <w:p w14:paraId="541687BC" w14:textId="77777777" w:rsidR="0059743E" w:rsidRPr="009B2611" w:rsidRDefault="0059743E" w:rsidP="00DA68C8">
      <w:pPr>
        <w:pStyle w:val="ListBullet"/>
        <w:rPr>
          <w:szCs w:val="20"/>
        </w:rPr>
      </w:pPr>
      <w:r w:rsidRPr="009B2611">
        <w:rPr>
          <w:szCs w:val="20"/>
        </w:rPr>
        <w:t>Where concessions are deemed appropriate.</w:t>
      </w:r>
    </w:p>
    <w:p w14:paraId="7F62072B" w14:textId="77777777" w:rsidR="0059743E" w:rsidRPr="009B2611" w:rsidRDefault="0059743E" w:rsidP="00DA68C8">
      <w:pPr>
        <w:pStyle w:val="ListBullet"/>
        <w:rPr>
          <w:szCs w:val="20"/>
        </w:rPr>
      </w:pPr>
      <w:r w:rsidRPr="009B2611">
        <w:rPr>
          <w:szCs w:val="20"/>
        </w:rPr>
        <w:t>Where full cost recovery may undermine innovation and product development.</w:t>
      </w:r>
    </w:p>
    <w:p w14:paraId="6EB9EE96" w14:textId="77777777" w:rsidR="0059743E" w:rsidRPr="009B2611" w:rsidRDefault="0059743E" w:rsidP="00DA68C8">
      <w:pPr>
        <w:pStyle w:val="ListBullet"/>
        <w:rPr>
          <w:szCs w:val="20"/>
        </w:rPr>
      </w:pPr>
      <w:r w:rsidRPr="009B2611">
        <w:rPr>
          <w:szCs w:val="20"/>
        </w:rPr>
        <w:t>Where the government is providing goods and services on a commercial basis in competition with the private sector.</w:t>
      </w:r>
    </w:p>
    <w:p w14:paraId="6E02D4F8" w14:textId="77777777" w:rsidR="0059743E" w:rsidRPr="009B2611" w:rsidRDefault="0059743E" w:rsidP="00ED750A">
      <w:pPr>
        <w:pStyle w:val="ListBullet"/>
        <w:rPr>
          <w:szCs w:val="20"/>
        </w:rPr>
      </w:pPr>
      <w:r w:rsidRPr="009B2611">
        <w:rPr>
          <w:szCs w:val="20"/>
        </w:rPr>
        <w:t>Where full cost charging could undermine other objectives.</w:t>
      </w:r>
    </w:p>
    <w:p w14:paraId="5298BCBE" w14:textId="77777777" w:rsidR="00ED750A" w:rsidRPr="009B2611" w:rsidRDefault="00ED750A" w:rsidP="00DA68C8">
      <w:pPr>
        <w:pStyle w:val="ListBullet"/>
        <w:numPr>
          <w:ilvl w:val="0"/>
          <w:numId w:val="0"/>
        </w:numPr>
        <w:ind w:left="340"/>
      </w:pPr>
    </w:p>
    <w:p w14:paraId="7DB11E42" w14:textId="27507391" w:rsidR="0059743E" w:rsidRPr="009B2611" w:rsidRDefault="0059743E" w:rsidP="0059743E">
      <w:pPr>
        <w:rPr>
          <w:szCs w:val="20"/>
        </w:rPr>
      </w:pPr>
      <w:r w:rsidRPr="009B2611">
        <w:rPr>
          <w:szCs w:val="20"/>
        </w:rPr>
        <w:t xml:space="preserve">The </w:t>
      </w:r>
      <w:r w:rsidRPr="009B2611">
        <w:rPr>
          <w:rFonts w:cs="Segoe UI Light"/>
          <w:i/>
          <w:szCs w:val="20"/>
        </w:rPr>
        <w:t xml:space="preserve">Cost Recovery </w:t>
      </w:r>
      <w:r w:rsidRPr="009B2611">
        <w:rPr>
          <w:i/>
          <w:szCs w:val="20"/>
        </w:rPr>
        <w:t>Guidelines</w:t>
      </w:r>
      <w:r w:rsidR="0073749C">
        <w:rPr>
          <w:i/>
          <w:szCs w:val="20"/>
        </w:rPr>
        <w:t xml:space="preserve"> </w:t>
      </w:r>
      <w:r w:rsidR="0073749C" w:rsidRPr="0073749C">
        <w:rPr>
          <w:iCs/>
          <w:szCs w:val="20"/>
        </w:rPr>
        <w:t>also</w:t>
      </w:r>
      <w:r w:rsidRPr="0073749C">
        <w:rPr>
          <w:iCs/>
          <w:szCs w:val="20"/>
        </w:rPr>
        <w:t xml:space="preserve"> s</w:t>
      </w:r>
      <w:r w:rsidRPr="009B2611">
        <w:rPr>
          <w:szCs w:val="20"/>
        </w:rPr>
        <w:t>tate that consideration could be given to a regime of partial cost recovery (if it can be demonstrated that a lower than full cost recovery does not jeopardise other objectives), and/or to rely on other funding sources (e.g. general taxation) to finance the government activity.</w:t>
      </w:r>
      <w:r w:rsidRPr="00791E7E">
        <w:t xml:space="preserve"> </w:t>
      </w:r>
    </w:p>
    <w:p w14:paraId="0EE2C709" w14:textId="3F730B31" w:rsidR="0059743E" w:rsidRDefault="0059743E" w:rsidP="0059743E">
      <w:pPr>
        <w:rPr>
          <w:szCs w:val="20"/>
        </w:rPr>
      </w:pPr>
      <w:r>
        <w:rPr>
          <w:szCs w:val="20"/>
        </w:rPr>
        <w:t xml:space="preserve">WorkSafe </w:t>
      </w:r>
      <w:r w:rsidRPr="009B2611">
        <w:rPr>
          <w:szCs w:val="20"/>
        </w:rPr>
        <w:t>proposes a d</w:t>
      </w:r>
      <w:r>
        <w:rPr>
          <w:szCs w:val="20"/>
        </w:rPr>
        <w:t>epa</w:t>
      </w:r>
      <w:r w:rsidRPr="009B2611">
        <w:rPr>
          <w:szCs w:val="20"/>
        </w:rPr>
        <w:t xml:space="preserve">rture from full cost recovery in </w:t>
      </w:r>
      <w:r>
        <w:rPr>
          <w:szCs w:val="20"/>
        </w:rPr>
        <w:t>the transition year (year 1) after implementation of the proposed Regulations.</w:t>
      </w:r>
      <w:r w:rsidR="00416E9B">
        <w:rPr>
          <w:szCs w:val="20"/>
        </w:rPr>
        <w:t xml:space="preserve"> I</w:t>
      </w:r>
      <w:r w:rsidR="00883946">
        <w:rPr>
          <w:szCs w:val="20"/>
        </w:rPr>
        <w:t xml:space="preserve">t proposes that there be </w:t>
      </w:r>
      <w:r w:rsidR="00883946" w:rsidRPr="004470B2">
        <w:rPr>
          <w:b/>
          <w:bCs/>
          <w:szCs w:val="20"/>
        </w:rPr>
        <w:t>no cost for applicants</w:t>
      </w:r>
      <w:r w:rsidR="00883946">
        <w:rPr>
          <w:szCs w:val="20"/>
        </w:rPr>
        <w:t xml:space="preserve"> that apply for a licence during this period.</w:t>
      </w:r>
      <w:r>
        <w:rPr>
          <w:szCs w:val="20"/>
        </w:rPr>
        <w:t xml:space="preserve"> The reasons for this are:</w:t>
      </w:r>
    </w:p>
    <w:p w14:paraId="2CFA5DE4" w14:textId="64691C80" w:rsidR="0059743E" w:rsidRDefault="00883946" w:rsidP="00DA68C8">
      <w:pPr>
        <w:pStyle w:val="ListBullet"/>
        <w:rPr>
          <w:szCs w:val="20"/>
        </w:rPr>
      </w:pPr>
      <w:r>
        <w:rPr>
          <w:szCs w:val="20"/>
        </w:rPr>
        <w:t>WorkSafe</w:t>
      </w:r>
      <w:r w:rsidR="0059743E">
        <w:rPr>
          <w:szCs w:val="20"/>
        </w:rPr>
        <w:t xml:space="preserve"> is keen to encourage the highest possible number of stonemason businesses to become licensed as soon as possible, and does not want licence fees to be a barrier.</w:t>
      </w:r>
    </w:p>
    <w:p w14:paraId="1BF0C175" w14:textId="6EAF7C94" w:rsidR="0059743E" w:rsidRPr="002F6FDF" w:rsidRDefault="008B1F80" w:rsidP="00DA68C8">
      <w:pPr>
        <w:pStyle w:val="ListBullet"/>
        <w:rPr>
          <w:szCs w:val="20"/>
        </w:rPr>
      </w:pPr>
      <w:r>
        <w:rPr>
          <w:szCs w:val="20"/>
        </w:rPr>
        <w:t xml:space="preserve">WorkSafe and the </w:t>
      </w:r>
      <w:r w:rsidR="0059743E">
        <w:rPr>
          <w:szCs w:val="20"/>
        </w:rPr>
        <w:t>Government do not want to impose new costs on business in the current uncertain economic climate.</w:t>
      </w:r>
    </w:p>
    <w:p w14:paraId="7E3A5FDF" w14:textId="77777777" w:rsidR="0059743E" w:rsidRDefault="0059743E" w:rsidP="0059743E">
      <w:pPr>
        <w:spacing w:after="0"/>
        <w:rPr>
          <w:szCs w:val="20"/>
        </w:rPr>
      </w:pPr>
    </w:p>
    <w:p w14:paraId="207CDAF6" w14:textId="1198DE27" w:rsidR="0059743E" w:rsidRDefault="008B1F80" w:rsidP="0059743E">
      <w:pPr>
        <w:rPr>
          <w:szCs w:val="20"/>
        </w:rPr>
      </w:pPr>
      <w:r>
        <w:rPr>
          <w:szCs w:val="20"/>
        </w:rPr>
        <w:t xml:space="preserve">Therefore </w:t>
      </w:r>
      <w:r w:rsidR="0059743E">
        <w:rPr>
          <w:szCs w:val="20"/>
        </w:rPr>
        <w:t xml:space="preserve">WorkSafe is proposing to </w:t>
      </w:r>
      <w:r w:rsidR="007302BF">
        <w:rPr>
          <w:szCs w:val="20"/>
        </w:rPr>
        <w:t>fund</w:t>
      </w:r>
      <w:r w:rsidR="0059743E">
        <w:rPr>
          <w:szCs w:val="20"/>
        </w:rPr>
        <w:t xml:space="preserve"> the zero cost recovery for the first year </w:t>
      </w:r>
      <w:r w:rsidR="007302BF">
        <w:rPr>
          <w:szCs w:val="20"/>
        </w:rPr>
        <w:t>from</w:t>
      </w:r>
      <w:r w:rsidR="0059743E">
        <w:rPr>
          <w:szCs w:val="20"/>
        </w:rPr>
        <w:t xml:space="preserve"> premium</w:t>
      </w:r>
      <w:r w:rsidR="00AF6CDF">
        <w:rPr>
          <w:szCs w:val="20"/>
        </w:rPr>
        <w:t xml:space="preserve"> </w:t>
      </w:r>
      <w:r w:rsidR="0059743E">
        <w:rPr>
          <w:szCs w:val="20"/>
        </w:rPr>
        <w:t xml:space="preserve">revenue collected from all Victorian businesses. </w:t>
      </w:r>
      <w:r w:rsidR="00AF6CDF">
        <w:rPr>
          <w:szCs w:val="20"/>
        </w:rPr>
        <w:t xml:space="preserve">The total cost recoverable amount </w:t>
      </w:r>
      <w:r w:rsidR="00243C8B">
        <w:rPr>
          <w:szCs w:val="20"/>
        </w:rPr>
        <w:t xml:space="preserve">over 10 years </w:t>
      </w:r>
      <w:r w:rsidR="00AF6CDF">
        <w:rPr>
          <w:szCs w:val="20"/>
        </w:rPr>
        <w:t>is $</w:t>
      </w:r>
      <w:r w:rsidR="00285C07">
        <w:rPr>
          <w:szCs w:val="20"/>
        </w:rPr>
        <w:t>0.18</w:t>
      </w:r>
      <w:r w:rsidR="00AF6CDF">
        <w:rPr>
          <w:szCs w:val="20"/>
        </w:rPr>
        <w:t xml:space="preserve"> million with a cost per stonemason business of $</w:t>
      </w:r>
      <w:r w:rsidR="00CE596A">
        <w:rPr>
          <w:szCs w:val="20"/>
        </w:rPr>
        <w:t>30</w:t>
      </w:r>
      <w:r w:rsidR="00036324">
        <w:rPr>
          <w:szCs w:val="20"/>
        </w:rPr>
        <w:t>2</w:t>
      </w:r>
      <w:r w:rsidR="00AF6CDF">
        <w:rPr>
          <w:szCs w:val="20"/>
        </w:rPr>
        <w:t xml:space="preserve"> (assuming that all </w:t>
      </w:r>
      <w:r w:rsidR="00046E29">
        <w:rPr>
          <w:szCs w:val="20"/>
        </w:rPr>
        <w:t xml:space="preserve">299 businesses </w:t>
      </w:r>
      <w:r w:rsidR="00AF6CDF">
        <w:rPr>
          <w:szCs w:val="20"/>
        </w:rPr>
        <w:t>stay in the industry and seek to become licensed). If all</w:t>
      </w:r>
      <w:r w:rsidR="00AF6CDF" w:rsidRPr="00C9639E">
        <w:rPr>
          <w:szCs w:val="20"/>
        </w:rPr>
        <w:t xml:space="preserve"> stonemasons become licensed in the first year</w:t>
      </w:r>
      <w:r w:rsidR="00AF6CDF">
        <w:rPr>
          <w:szCs w:val="20"/>
        </w:rPr>
        <w:t xml:space="preserve">, the internal WorkSafe funding required for the zero </w:t>
      </w:r>
      <w:r w:rsidR="0059743E">
        <w:rPr>
          <w:szCs w:val="20"/>
        </w:rPr>
        <w:t>cost</w:t>
      </w:r>
      <w:r w:rsidR="00AF6CDF">
        <w:rPr>
          <w:szCs w:val="20"/>
        </w:rPr>
        <w:t xml:space="preserve"> recovery</w:t>
      </w:r>
      <w:r w:rsidR="00036324">
        <w:rPr>
          <w:szCs w:val="20"/>
        </w:rPr>
        <w:t xml:space="preserve"> in this first year</w:t>
      </w:r>
      <w:r w:rsidR="0059743E">
        <w:rPr>
          <w:szCs w:val="20"/>
        </w:rPr>
        <w:t xml:space="preserve"> is estimated to be </w:t>
      </w:r>
      <w:r w:rsidR="0059743E" w:rsidRPr="00A2734D">
        <w:rPr>
          <w:szCs w:val="20"/>
        </w:rPr>
        <w:t>$</w:t>
      </w:r>
      <w:r w:rsidR="00285C07">
        <w:rPr>
          <w:szCs w:val="20"/>
        </w:rPr>
        <w:t>0.9</w:t>
      </w:r>
      <w:r w:rsidR="00A20E95" w:rsidRPr="00A2734D">
        <w:rPr>
          <w:szCs w:val="20"/>
        </w:rPr>
        <w:t xml:space="preserve"> million</w:t>
      </w:r>
      <w:r w:rsidR="00451FD3" w:rsidRPr="00A2734D">
        <w:rPr>
          <w:szCs w:val="20"/>
        </w:rPr>
        <w:t xml:space="preserve">, which </w:t>
      </w:r>
      <w:r w:rsidR="00AF6CDF" w:rsidRPr="00A2734D">
        <w:rPr>
          <w:szCs w:val="20"/>
        </w:rPr>
        <w:t>is the full cost recovery fee level of $</w:t>
      </w:r>
      <w:r w:rsidR="00CE596A">
        <w:rPr>
          <w:szCs w:val="20"/>
        </w:rPr>
        <w:t>30</w:t>
      </w:r>
      <w:r w:rsidR="00036324">
        <w:rPr>
          <w:szCs w:val="20"/>
        </w:rPr>
        <w:t>2</w:t>
      </w:r>
      <w:r w:rsidR="00AF6CDF" w:rsidRPr="00A2734D">
        <w:rPr>
          <w:szCs w:val="20"/>
        </w:rPr>
        <w:t xml:space="preserve"> per business</w:t>
      </w:r>
      <w:r w:rsidR="00AF6CDF">
        <w:rPr>
          <w:szCs w:val="20"/>
        </w:rPr>
        <w:t xml:space="preserve"> multiplied by</w:t>
      </w:r>
      <w:r w:rsidR="00AF6CDF" w:rsidRPr="00A2734D">
        <w:rPr>
          <w:szCs w:val="20"/>
        </w:rPr>
        <w:t xml:space="preserve"> 299 businesses</w:t>
      </w:r>
      <w:r w:rsidR="00AF6CDF">
        <w:rPr>
          <w:szCs w:val="20"/>
        </w:rPr>
        <w:t>.</w:t>
      </w:r>
      <w:r w:rsidR="00AF6CDF" w:rsidRPr="00A2734D">
        <w:rPr>
          <w:szCs w:val="20"/>
        </w:rPr>
        <w:t xml:space="preserve"> </w:t>
      </w:r>
      <w:r w:rsidR="00CE596A">
        <w:rPr>
          <w:szCs w:val="20"/>
        </w:rPr>
        <w:t>It is noted that, at full cost recovery levels, businesses would pay a $301 licence fee and a $301 licence renewal fee after 5 years ($602 in total over 10 years).</w:t>
      </w:r>
    </w:p>
    <w:p w14:paraId="70E8C709" w14:textId="5B26EC10" w:rsidR="0059743E" w:rsidRDefault="0059743E" w:rsidP="0059743E">
      <w:pPr>
        <w:rPr>
          <w:szCs w:val="20"/>
        </w:rPr>
      </w:pPr>
      <w:r>
        <w:rPr>
          <w:szCs w:val="20"/>
        </w:rPr>
        <w:t>A licence will last five years. After the first year of transition, 100% of costs will be recovered via a licence application fee. This incentiv</w:t>
      </w:r>
      <w:r w:rsidR="00B2709E">
        <w:rPr>
          <w:szCs w:val="20"/>
        </w:rPr>
        <w:t>is</w:t>
      </w:r>
      <w:r>
        <w:rPr>
          <w:szCs w:val="20"/>
        </w:rPr>
        <w:t>es businesses to become licensed in the first year after the licence scheme is established. New entrants that enter after the transition year will be required to pay the full fee</w:t>
      </w:r>
      <w:r w:rsidR="00222518">
        <w:rPr>
          <w:szCs w:val="20"/>
        </w:rPr>
        <w:t>.</w:t>
      </w:r>
    </w:p>
    <w:p w14:paraId="2D28A2E6" w14:textId="77777777" w:rsidR="0059743E" w:rsidRDefault="0059743E" w:rsidP="0059743E">
      <w:pPr>
        <w:pStyle w:val="Heading2"/>
      </w:pPr>
      <w:bookmarkStart w:id="113" w:name="_Ref16607337"/>
      <w:r>
        <w:t>Fee design</w:t>
      </w:r>
      <w:bookmarkEnd w:id="113"/>
    </w:p>
    <w:p w14:paraId="0AFE2A80" w14:textId="77777777" w:rsidR="0059743E" w:rsidRDefault="0059743E" w:rsidP="0059743E">
      <w:pPr>
        <w:pStyle w:val="Heading3"/>
      </w:pPr>
      <w:r>
        <w:t>Principles of fee design</w:t>
      </w:r>
    </w:p>
    <w:p w14:paraId="53B114EA" w14:textId="77777777" w:rsidR="0059743E" w:rsidRDefault="0059743E" w:rsidP="0059743E">
      <w:r>
        <w:t>Fee design has been considered against the following principles:</w:t>
      </w:r>
    </w:p>
    <w:p w14:paraId="4B7C397C" w14:textId="77777777" w:rsidR="0059743E" w:rsidRPr="00D75F77" w:rsidRDefault="0059743E" w:rsidP="00DA68C8">
      <w:pPr>
        <w:pStyle w:val="ListBullet"/>
        <w:rPr>
          <w:szCs w:val="20"/>
        </w:rPr>
      </w:pPr>
      <w:r w:rsidRPr="00D75F77">
        <w:rPr>
          <w:szCs w:val="20"/>
        </w:rPr>
        <w:t>The extent to which the total fees charged reflect the total costs of providing those services</w:t>
      </w:r>
    </w:p>
    <w:p w14:paraId="77B63A23" w14:textId="77777777" w:rsidR="0059743E" w:rsidRPr="00D75F77" w:rsidRDefault="0059743E" w:rsidP="00DA68C8">
      <w:pPr>
        <w:pStyle w:val="ListBullet"/>
        <w:rPr>
          <w:szCs w:val="20"/>
        </w:rPr>
      </w:pPr>
      <w:r w:rsidRPr="00D75F77">
        <w:rPr>
          <w:szCs w:val="20"/>
        </w:rPr>
        <w:t>The degree to which the parties that give rise to specific costs bear (only) those costs</w:t>
      </w:r>
    </w:p>
    <w:p w14:paraId="24E146BB" w14:textId="77777777" w:rsidR="0059743E" w:rsidRPr="00D75F77" w:rsidRDefault="0059743E" w:rsidP="00DA68C8">
      <w:pPr>
        <w:pStyle w:val="ListBullet"/>
        <w:rPr>
          <w:szCs w:val="20"/>
        </w:rPr>
      </w:pPr>
      <w:r w:rsidRPr="00D75F77">
        <w:rPr>
          <w:szCs w:val="20"/>
        </w:rPr>
        <w:t>The extent to which fees take into account the ability to pay and not present a barrier to entry, particularly for small businesses</w:t>
      </w:r>
    </w:p>
    <w:p w14:paraId="71632AB4" w14:textId="77777777" w:rsidR="0059743E" w:rsidRPr="00D75F77" w:rsidRDefault="0059743E" w:rsidP="00DA68C8">
      <w:pPr>
        <w:pStyle w:val="ListBullet"/>
        <w:rPr>
          <w:szCs w:val="20"/>
        </w:rPr>
      </w:pPr>
      <w:r w:rsidRPr="00D75F77">
        <w:rPr>
          <w:szCs w:val="20"/>
        </w:rPr>
        <w:t>The ability to easily determine what fee applies in various situations (including ability for businesses to understand fees in advance)</w:t>
      </w:r>
    </w:p>
    <w:p w14:paraId="046A3321" w14:textId="1005E53A" w:rsidR="0059743E" w:rsidRDefault="0059743E" w:rsidP="00DA68C8">
      <w:pPr>
        <w:pStyle w:val="ListBullet"/>
        <w:rPr>
          <w:szCs w:val="20"/>
        </w:rPr>
      </w:pPr>
      <w:r w:rsidRPr="00D75F77">
        <w:rPr>
          <w:szCs w:val="20"/>
        </w:rPr>
        <w:t>The level of administrative costs associated with calculating and levying fees</w:t>
      </w:r>
      <w:r w:rsidR="005A350A">
        <w:rPr>
          <w:szCs w:val="20"/>
        </w:rPr>
        <w:t>.</w:t>
      </w:r>
    </w:p>
    <w:p w14:paraId="793836A7" w14:textId="77777777" w:rsidR="0059743E" w:rsidRPr="00D75F77" w:rsidRDefault="0059743E" w:rsidP="0059743E">
      <w:pPr>
        <w:spacing w:after="0"/>
        <w:ind w:left="360"/>
        <w:rPr>
          <w:szCs w:val="20"/>
        </w:rPr>
      </w:pPr>
    </w:p>
    <w:p w14:paraId="07D723D1" w14:textId="77777777" w:rsidR="0059743E" w:rsidRPr="004F1013" w:rsidRDefault="0059743E" w:rsidP="0059743E">
      <w:pPr>
        <w:pStyle w:val="Heading3"/>
      </w:pPr>
      <w:r w:rsidRPr="004F1013">
        <w:t>Fee design options</w:t>
      </w:r>
    </w:p>
    <w:p w14:paraId="6385C6E4" w14:textId="77777777" w:rsidR="0059743E" w:rsidRPr="009B2611" w:rsidRDefault="0059743E" w:rsidP="0059743E">
      <w:pPr>
        <w:rPr>
          <w:rFonts w:cs="Segoe UI Light"/>
          <w:szCs w:val="20"/>
        </w:rPr>
      </w:pPr>
      <w:r>
        <w:rPr>
          <w:rFonts w:cs="Segoe UI Light"/>
          <w:szCs w:val="20"/>
        </w:rPr>
        <w:t>Possible</w:t>
      </w:r>
      <w:r w:rsidRPr="009B2611">
        <w:rPr>
          <w:rFonts w:cs="Segoe UI Light"/>
          <w:szCs w:val="20"/>
        </w:rPr>
        <w:t xml:space="preserve"> fee design options include fees set at a flat rate, different variable structures, and a combination of these structures. These options are discussed below.</w:t>
      </w:r>
    </w:p>
    <w:p w14:paraId="1E2BFAFD" w14:textId="77777777" w:rsidR="0059743E" w:rsidRPr="009B2611" w:rsidRDefault="0059743E" w:rsidP="0059743E">
      <w:pPr>
        <w:spacing w:after="0"/>
        <w:rPr>
          <w:rFonts w:cs="Segoe UI Light"/>
          <w:b/>
          <w:szCs w:val="20"/>
        </w:rPr>
      </w:pPr>
      <w:r w:rsidRPr="009B2611">
        <w:rPr>
          <w:rFonts w:cs="Segoe UI Light"/>
          <w:b/>
          <w:szCs w:val="20"/>
        </w:rPr>
        <w:t xml:space="preserve">Option 1 — </w:t>
      </w:r>
      <w:proofErr w:type="gramStart"/>
      <w:r w:rsidRPr="009B2611">
        <w:rPr>
          <w:rFonts w:cs="Segoe UI Light"/>
          <w:b/>
          <w:szCs w:val="20"/>
        </w:rPr>
        <w:t>Flat</w:t>
      </w:r>
      <w:proofErr w:type="gramEnd"/>
      <w:r w:rsidRPr="009B2611">
        <w:rPr>
          <w:rFonts w:cs="Segoe UI Light"/>
          <w:b/>
          <w:szCs w:val="20"/>
        </w:rPr>
        <w:t xml:space="preserve"> fee, same for all parties</w:t>
      </w:r>
    </w:p>
    <w:p w14:paraId="18486D71" w14:textId="77CD2B84" w:rsidR="0059743E" w:rsidRPr="009B2611" w:rsidRDefault="0059743E" w:rsidP="0059743E">
      <w:pPr>
        <w:rPr>
          <w:rFonts w:cs="Segoe UI Light"/>
          <w:szCs w:val="20"/>
        </w:rPr>
      </w:pPr>
      <w:r w:rsidRPr="009B2611">
        <w:rPr>
          <w:rFonts w:cs="Segoe UI Light"/>
          <w:szCs w:val="20"/>
        </w:rPr>
        <w:t xml:space="preserve">Flat fees are set by calculating a simple average of costs across </w:t>
      </w:r>
      <w:r>
        <w:rPr>
          <w:rFonts w:cs="Segoe UI Light"/>
          <w:szCs w:val="20"/>
        </w:rPr>
        <w:t>applicants</w:t>
      </w:r>
      <w:r w:rsidRPr="009B2611">
        <w:rPr>
          <w:rFonts w:cs="Segoe UI Light"/>
          <w:szCs w:val="20"/>
        </w:rPr>
        <w:t>. The advantages of this approach are that it recovers all costs of delivering the services (assuming full cost recovery</w:t>
      </w:r>
      <w:r>
        <w:rPr>
          <w:rFonts w:cs="Segoe UI Light"/>
          <w:szCs w:val="20"/>
        </w:rPr>
        <w:t xml:space="preserve"> post transition period</w:t>
      </w:r>
      <w:r w:rsidRPr="009B2611">
        <w:rPr>
          <w:rFonts w:cs="Segoe UI Light"/>
          <w:szCs w:val="20"/>
        </w:rPr>
        <w:t>), and it is simple to understand and administer.</w:t>
      </w:r>
      <w:r>
        <w:rPr>
          <w:rFonts w:cs="Segoe UI Light"/>
          <w:szCs w:val="20"/>
        </w:rPr>
        <w:t xml:space="preserve"> Applicants are also able to easily understand fees they will pay in advance. A flat fee design is also consistent with WorkSafe’s </w:t>
      </w:r>
      <w:r w:rsidR="0043730B">
        <w:rPr>
          <w:rFonts w:cs="Segoe UI Light"/>
          <w:szCs w:val="20"/>
        </w:rPr>
        <w:t>fee arrangements for asbestos</w:t>
      </w:r>
      <w:r>
        <w:rPr>
          <w:rFonts w:cs="Segoe UI Light"/>
          <w:szCs w:val="20"/>
        </w:rPr>
        <w:t xml:space="preserve"> </w:t>
      </w:r>
      <w:r w:rsidR="0043730B">
        <w:rPr>
          <w:rFonts w:cs="Segoe UI Light"/>
          <w:szCs w:val="20"/>
        </w:rPr>
        <w:t>and high risk work licences</w:t>
      </w:r>
      <w:r w:rsidR="00203FB6">
        <w:rPr>
          <w:rFonts w:cs="Segoe UI Light"/>
          <w:szCs w:val="20"/>
        </w:rPr>
        <w:t>.</w:t>
      </w:r>
      <w:r w:rsidR="0043730B">
        <w:rPr>
          <w:rFonts w:cs="Segoe UI Light"/>
          <w:szCs w:val="20"/>
        </w:rPr>
        <w:t xml:space="preserve"> </w:t>
      </w:r>
    </w:p>
    <w:p w14:paraId="2D9B3E00" w14:textId="77777777" w:rsidR="0059743E" w:rsidRPr="009B2611" w:rsidRDefault="0059743E" w:rsidP="0059743E">
      <w:pPr>
        <w:rPr>
          <w:rFonts w:cs="Segoe UI Light"/>
          <w:szCs w:val="20"/>
        </w:rPr>
      </w:pPr>
      <w:r w:rsidRPr="009B2611">
        <w:rPr>
          <w:rFonts w:cs="Segoe UI Light"/>
          <w:szCs w:val="20"/>
        </w:rPr>
        <w:lastRenderedPageBreak/>
        <w:t xml:space="preserve">Flat fees are generally more suitable for homogenous and repetitive processes. A potential disadvantage is that the parties that give rise to specific costs might not bear those costs if some parties cost a lot more for </w:t>
      </w:r>
      <w:r>
        <w:rPr>
          <w:rFonts w:cs="Segoe UI Light"/>
          <w:szCs w:val="20"/>
        </w:rPr>
        <w:t xml:space="preserve">WorkSafe </w:t>
      </w:r>
      <w:r w:rsidRPr="009B2611">
        <w:rPr>
          <w:rFonts w:cs="Segoe UI Light"/>
          <w:szCs w:val="20"/>
        </w:rPr>
        <w:t>to regulate than others</w:t>
      </w:r>
      <w:r>
        <w:rPr>
          <w:rFonts w:cs="Segoe UI Light"/>
          <w:szCs w:val="20"/>
        </w:rPr>
        <w:t xml:space="preserve"> e.g. the technical site assessment might cost a lot more for WorkSafe to undertake for some parties than others</w:t>
      </w:r>
      <w:r w:rsidRPr="009B2611">
        <w:rPr>
          <w:rFonts w:cs="Segoe UI Light"/>
          <w:szCs w:val="20"/>
        </w:rPr>
        <w:t>. A flat fee might also disadvantage parties that have less ability to pay - small businesses in particular - and thus may present a barrier to entry, impacting competition.</w:t>
      </w:r>
    </w:p>
    <w:p w14:paraId="37A65773" w14:textId="77777777" w:rsidR="0059743E" w:rsidRPr="009B2611" w:rsidRDefault="0059743E" w:rsidP="0059743E">
      <w:pPr>
        <w:spacing w:after="0"/>
        <w:rPr>
          <w:rFonts w:cs="Segoe UI Light"/>
          <w:b/>
          <w:szCs w:val="20"/>
        </w:rPr>
      </w:pPr>
      <w:r w:rsidRPr="009B2611">
        <w:rPr>
          <w:rFonts w:cs="Segoe UI Light"/>
          <w:b/>
          <w:szCs w:val="20"/>
        </w:rPr>
        <w:t>Option 2 — Variable fees</w:t>
      </w:r>
    </w:p>
    <w:p w14:paraId="03759B44" w14:textId="150B7120" w:rsidR="0059743E" w:rsidRPr="009B2611" w:rsidRDefault="0059743E" w:rsidP="0059743E">
      <w:pPr>
        <w:rPr>
          <w:rFonts w:cs="Segoe UI Light"/>
          <w:szCs w:val="20"/>
        </w:rPr>
      </w:pPr>
      <w:r w:rsidRPr="009B2611">
        <w:rPr>
          <w:rFonts w:cs="Segoe UI Light"/>
          <w:szCs w:val="20"/>
        </w:rPr>
        <w:t xml:space="preserve">Different variable </w:t>
      </w:r>
      <w:r>
        <w:rPr>
          <w:rFonts w:cs="Segoe UI Light"/>
          <w:szCs w:val="20"/>
        </w:rPr>
        <w:t xml:space="preserve">fee </w:t>
      </w:r>
      <w:r w:rsidRPr="009B2611">
        <w:rPr>
          <w:rFonts w:cs="Segoe UI Light"/>
          <w:szCs w:val="20"/>
        </w:rPr>
        <w:t xml:space="preserve">structures </w:t>
      </w:r>
      <w:r>
        <w:rPr>
          <w:rFonts w:cs="Segoe UI Light"/>
          <w:szCs w:val="20"/>
        </w:rPr>
        <w:t xml:space="preserve">for </w:t>
      </w:r>
      <w:r w:rsidR="00203FB6">
        <w:rPr>
          <w:rFonts w:cs="Segoe UI Light"/>
          <w:szCs w:val="20"/>
        </w:rPr>
        <w:t xml:space="preserve">engineered stone </w:t>
      </w:r>
      <w:r>
        <w:rPr>
          <w:rFonts w:cs="Segoe UI Light"/>
          <w:szCs w:val="20"/>
        </w:rPr>
        <w:t>licences could be based on size of business, number of employees or linked to insurance premiums.</w:t>
      </w:r>
    </w:p>
    <w:p w14:paraId="51D233ED" w14:textId="77777777" w:rsidR="0059743E" w:rsidRPr="0098301E" w:rsidRDefault="0059743E" w:rsidP="0059743E">
      <w:pPr>
        <w:rPr>
          <w:rFonts w:cs="Segoe UI Light"/>
          <w:szCs w:val="20"/>
        </w:rPr>
      </w:pPr>
      <w:r w:rsidRPr="00017799">
        <w:rPr>
          <w:rFonts w:cs="Segoe UI Light"/>
          <w:szCs w:val="20"/>
        </w:rPr>
        <w:t>Where processes have a greater degree of variability, predicting regulatory costs becomes more difficult. Some parties may also impose substantively higher regulatory</w:t>
      </w:r>
      <w:r w:rsidRPr="00763FA4">
        <w:rPr>
          <w:rFonts w:cs="Segoe UI Light"/>
          <w:szCs w:val="20"/>
        </w:rPr>
        <w:t xml:space="preserve"> costs than others. A variable fee structure enables fees to be set that more accurately recover costs from those parties that impose the costs.</w:t>
      </w:r>
    </w:p>
    <w:p w14:paraId="081EFC18" w14:textId="77777777" w:rsidR="0059743E" w:rsidRPr="009B2611" w:rsidRDefault="0059743E" w:rsidP="0059743E">
      <w:pPr>
        <w:rPr>
          <w:rFonts w:cs="Segoe UI Light"/>
          <w:szCs w:val="20"/>
        </w:rPr>
      </w:pPr>
      <w:r w:rsidRPr="00017799">
        <w:rPr>
          <w:rFonts w:cs="Segoe UI Light"/>
          <w:szCs w:val="20"/>
        </w:rPr>
        <w:t xml:space="preserve">A disadvantage of a variable fee structure is that it is more difficult to design and administer. It </w:t>
      </w:r>
      <w:r>
        <w:rPr>
          <w:rFonts w:cs="Segoe UI Light"/>
          <w:szCs w:val="20"/>
        </w:rPr>
        <w:t>can</w:t>
      </w:r>
      <w:r w:rsidRPr="00017799">
        <w:rPr>
          <w:rFonts w:cs="Segoe UI Light"/>
          <w:szCs w:val="20"/>
        </w:rPr>
        <w:t xml:space="preserve"> also </w:t>
      </w:r>
      <w:r>
        <w:rPr>
          <w:rFonts w:cs="Segoe UI Light"/>
          <w:szCs w:val="20"/>
        </w:rPr>
        <w:t xml:space="preserve">be </w:t>
      </w:r>
      <w:r w:rsidRPr="00017799">
        <w:rPr>
          <w:rFonts w:cs="Segoe UI Light"/>
          <w:szCs w:val="20"/>
        </w:rPr>
        <w:t xml:space="preserve">more difficult for regulated parties to understand and for applicants to predict </w:t>
      </w:r>
      <w:r>
        <w:rPr>
          <w:rFonts w:cs="Segoe UI Light"/>
          <w:szCs w:val="20"/>
        </w:rPr>
        <w:t xml:space="preserve">the fee they will pay </w:t>
      </w:r>
      <w:r w:rsidRPr="00017799">
        <w:rPr>
          <w:rFonts w:cs="Segoe UI Light"/>
          <w:szCs w:val="20"/>
        </w:rPr>
        <w:t>in advance</w:t>
      </w:r>
      <w:r>
        <w:rPr>
          <w:rFonts w:cs="Segoe UI Light"/>
          <w:szCs w:val="20"/>
        </w:rPr>
        <w:t xml:space="preserve"> (depending on the basis for the variation)</w:t>
      </w:r>
      <w:r w:rsidRPr="00455FFD">
        <w:rPr>
          <w:rFonts w:cs="Segoe UI Light"/>
          <w:szCs w:val="20"/>
        </w:rPr>
        <w:t>,</w:t>
      </w:r>
      <w:r w:rsidRPr="00017799">
        <w:rPr>
          <w:rFonts w:cs="Segoe UI Light"/>
          <w:szCs w:val="20"/>
        </w:rPr>
        <w:t xml:space="preserve"> which might impose a barrier to entry</w:t>
      </w:r>
      <w:r w:rsidRPr="00763FA4">
        <w:rPr>
          <w:rFonts w:cs="Segoe UI Light"/>
          <w:szCs w:val="20"/>
        </w:rPr>
        <w:t>.</w:t>
      </w:r>
      <w:r w:rsidRPr="009B2611">
        <w:rPr>
          <w:rFonts w:cs="Segoe UI Light"/>
          <w:szCs w:val="20"/>
        </w:rPr>
        <w:t xml:space="preserve"> </w:t>
      </w:r>
    </w:p>
    <w:p w14:paraId="27B9D4E6" w14:textId="77777777" w:rsidR="0059743E" w:rsidRPr="009B2611" w:rsidRDefault="0059743E" w:rsidP="0059743E">
      <w:pPr>
        <w:spacing w:before="120" w:after="0"/>
        <w:rPr>
          <w:b/>
        </w:rPr>
      </w:pPr>
      <w:r w:rsidRPr="009B2611">
        <w:rPr>
          <w:b/>
        </w:rPr>
        <w:t xml:space="preserve">Option 3 – Fixed fee (tiered or same for all parties) </w:t>
      </w:r>
      <w:r w:rsidRPr="009B2611">
        <w:rPr>
          <w:b/>
          <w:u w:val="single"/>
        </w:rPr>
        <w:t>plus</w:t>
      </w:r>
      <w:r w:rsidRPr="009B2611">
        <w:rPr>
          <w:b/>
        </w:rPr>
        <w:t xml:space="preserve"> variable fee</w:t>
      </w:r>
    </w:p>
    <w:p w14:paraId="1F294D87" w14:textId="77777777" w:rsidR="0059743E" w:rsidRDefault="0059743E" w:rsidP="0059743E">
      <w:r w:rsidRPr="009B2611">
        <w:t xml:space="preserve">This option combines both a fixed fee and variable fee. The fixed fee reflects </w:t>
      </w:r>
      <w:r>
        <w:t xml:space="preserve">that </w:t>
      </w:r>
      <w:r w:rsidRPr="009B2611">
        <w:t xml:space="preserve">a minimum amount of time and effort that </w:t>
      </w:r>
      <w:r>
        <w:t>WorkSafe</w:t>
      </w:r>
      <w:r w:rsidRPr="009B2611">
        <w:t xml:space="preserve"> usually spends on an application is known in advance</w:t>
      </w:r>
      <w:r>
        <w:t xml:space="preserve"> e.g. a fixed admin amount plus a variable fee reflecting the complexity of process that needs to be undertaken to assess an applicant’s compliance with required licence conditions.</w:t>
      </w:r>
      <w:r w:rsidRPr="009B2611">
        <w:t xml:space="preserve"> The variable fee component enables the fee charged to accurately reflect the time and effort required by </w:t>
      </w:r>
      <w:r>
        <w:t>WorkSafe</w:t>
      </w:r>
      <w:r w:rsidRPr="009B2611">
        <w:t xml:space="preserve"> to process each application.</w:t>
      </w:r>
    </w:p>
    <w:p w14:paraId="0E9002F2" w14:textId="736D7FA9" w:rsidR="0059743E" w:rsidRDefault="0059743E" w:rsidP="0059743E">
      <w:r>
        <w:t>Th</w:t>
      </w:r>
      <w:r w:rsidR="00203FB6">
        <w:t>e</w:t>
      </w:r>
      <w:r>
        <w:t xml:space="preserve"> main advantage of this fee is that</w:t>
      </w:r>
      <w:r w:rsidRPr="00147361">
        <w:rPr>
          <w:rFonts w:cs="Segoe UI Light"/>
          <w:szCs w:val="20"/>
        </w:rPr>
        <w:t xml:space="preserve"> </w:t>
      </w:r>
      <w:r>
        <w:rPr>
          <w:rFonts w:cs="Segoe UI Light"/>
          <w:szCs w:val="20"/>
        </w:rPr>
        <w:t>it</w:t>
      </w:r>
      <w:r w:rsidRPr="00763FA4">
        <w:rPr>
          <w:rFonts w:cs="Segoe UI Light"/>
          <w:szCs w:val="20"/>
        </w:rPr>
        <w:t xml:space="preserve"> enables fees to be set that more accurately recover costs from those parties that impose the costs.</w:t>
      </w:r>
      <w:r>
        <w:rPr>
          <w:rFonts w:cs="Segoe UI Light"/>
          <w:szCs w:val="20"/>
        </w:rPr>
        <w:t xml:space="preserve"> </w:t>
      </w:r>
      <w:proofErr w:type="gramStart"/>
      <w:r>
        <w:rPr>
          <w:rFonts w:cs="Segoe UI Light"/>
          <w:szCs w:val="20"/>
        </w:rPr>
        <w:t>However it is complex to administer and more difficult to understand.</w:t>
      </w:r>
      <w:proofErr w:type="gramEnd"/>
    </w:p>
    <w:p w14:paraId="45CDBBA8" w14:textId="77777777" w:rsidR="0059743E" w:rsidRPr="009B2611" w:rsidRDefault="0059743E" w:rsidP="0059743E">
      <w:pPr>
        <w:pStyle w:val="Heading3"/>
      </w:pPr>
      <w:r>
        <w:t>Assessment of fee design</w:t>
      </w:r>
    </w:p>
    <w:p w14:paraId="51965369" w14:textId="72FF8A00" w:rsidR="0059743E" w:rsidRDefault="0059743E" w:rsidP="0059743E">
      <w:pPr>
        <w:rPr>
          <w:szCs w:val="20"/>
        </w:rPr>
      </w:pPr>
      <w:r>
        <w:rPr>
          <w:szCs w:val="20"/>
        </w:rPr>
        <w:t xml:space="preserve">An advantage of variable fees is that they enable costs to be recovered from the specific parties that impose the costs e.g. in the case of </w:t>
      </w:r>
      <w:r w:rsidR="00C338E4">
        <w:rPr>
          <w:szCs w:val="20"/>
        </w:rPr>
        <w:t xml:space="preserve">engineered stone </w:t>
      </w:r>
      <w:r>
        <w:rPr>
          <w:szCs w:val="20"/>
        </w:rPr>
        <w:t xml:space="preserve">licensing this is likely to be businesses where it takes WorkSafe more time to assess compliance with licensing requirements. However at this stage WorkSafe does not have sufficient evidence about the businesses that will impose more or less costs to be able to determine what would be an appropriate fee design e.g. variable fee based on number of employees, premium size etc. </w:t>
      </w:r>
    </w:p>
    <w:p w14:paraId="0F810A43" w14:textId="489F4CBD" w:rsidR="003C2344" w:rsidRDefault="00926A30" w:rsidP="003C2344">
      <w:pPr>
        <w:rPr>
          <w:szCs w:val="20"/>
        </w:rPr>
      </w:pPr>
      <w:r>
        <w:rPr>
          <w:szCs w:val="20"/>
        </w:rPr>
        <w:t>Therefore</w:t>
      </w:r>
      <w:r w:rsidR="003C2344">
        <w:rPr>
          <w:szCs w:val="20"/>
        </w:rPr>
        <w:t xml:space="preserve">, a flat fee, the same for all parties, is the preferred option. It is preferred because it is simple to administer for WorkSafe and applicants will know in advance what they will be charged. It is also consistent with the approach used by WorkSafe for other fees prescribed under the OHS regulations. </w:t>
      </w:r>
    </w:p>
    <w:p w14:paraId="0F0ABE56" w14:textId="77777777" w:rsidR="0059743E" w:rsidRDefault="0059743E" w:rsidP="0059743E">
      <w:pPr>
        <w:rPr>
          <w:szCs w:val="20"/>
        </w:rPr>
      </w:pPr>
      <w:r>
        <w:rPr>
          <w:szCs w:val="20"/>
        </w:rPr>
        <w:t xml:space="preserve">For these reasons a simple flat fee design is therefore considered the preferred option. </w:t>
      </w:r>
    </w:p>
    <w:p w14:paraId="2A34AA5B" w14:textId="6AF1D7EC" w:rsidR="0059743E" w:rsidRDefault="0059743E" w:rsidP="0059743E">
      <w:pPr>
        <w:rPr>
          <w:szCs w:val="20"/>
        </w:rPr>
      </w:pPr>
      <w:r>
        <w:rPr>
          <w:szCs w:val="20"/>
        </w:rPr>
        <w:t xml:space="preserve">WorkSafe </w:t>
      </w:r>
      <w:r w:rsidR="00926A30">
        <w:rPr>
          <w:szCs w:val="20"/>
        </w:rPr>
        <w:t xml:space="preserve">will </w:t>
      </w:r>
      <w:r>
        <w:rPr>
          <w:szCs w:val="20"/>
        </w:rPr>
        <w:t>collect information about the licence assessment process to inform a future review of fees</w:t>
      </w:r>
      <w:r w:rsidR="00EE71CB">
        <w:rPr>
          <w:szCs w:val="20"/>
        </w:rPr>
        <w:t xml:space="preserve">. </w:t>
      </w:r>
      <w:r>
        <w:rPr>
          <w:szCs w:val="20"/>
        </w:rPr>
        <w:t xml:space="preserve"> </w:t>
      </w:r>
    </w:p>
    <w:p w14:paraId="417838FB" w14:textId="77777777" w:rsidR="0059743E" w:rsidRDefault="0059743E" w:rsidP="0059743E">
      <w:pPr>
        <w:pStyle w:val="Heading2"/>
      </w:pPr>
      <w:r>
        <w:t>Proposed fee</w:t>
      </w:r>
    </w:p>
    <w:p w14:paraId="3C2EB972" w14:textId="133CFDE9" w:rsidR="0059743E" w:rsidRDefault="0059743E" w:rsidP="0059743E">
      <w:r>
        <w:t xml:space="preserve">The proposed </w:t>
      </w:r>
      <w:r w:rsidR="00DA51CA">
        <w:t xml:space="preserve">licence application </w:t>
      </w:r>
      <w:r>
        <w:t xml:space="preserve">fee for the first year after transition, at a 100% cost recovery level, </w:t>
      </w:r>
      <w:r w:rsidRPr="00046E29">
        <w:t xml:space="preserve">is </w:t>
      </w:r>
      <w:r w:rsidRPr="00A2734D">
        <w:t>$</w:t>
      </w:r>
      <w:r w:rsidR="00036324">
        <w:t>302</w:t>
      </w:r>
      <w:r w:rsidR="00046E29" w:rsidRPr="00A2734D">
        <w:t xml:space="preserve"> </w:t>
      </w:r>
      <w:r w:rsidR="00EE71CB" w:rsidRPr="00A2734D">
        <w:t xml:space="preserve">or </w:t>
      </w:r>
      <w:r w:rsidR="00036324">
        <w:t>20.39</w:t>
      </w:r>
      <w:r w:rsidR="00EE71CB" w:rsidRPr="00A2734D">
        <w:t xml:space="preserve"> fee units</w:t>
      </w:r>
      <w:r w:rsidR="00046E29" w:rsidRPr="00A2734D">
        <w:t xml:space="preserve"> (using the current fee unit of $14.81)</w:t>
      </w:r>
      <w:r w:rsidRPr="00A2734D">
        <w:t>.</w:t>
      </w:r>
      <w:r w:rsidRPr="00046E29">
        <w:t xml:space="preserve"> This </w:t>
      </w:r>
      <w:r w:rsidR="00535D98" w:rsidRPr="00046E29">
        <w:t>fee is calculated</w:t>
      </w:r>
      <w:r w:rsidRPr="00046E29">
        <w:t xml:space="preserve"> by dividing the total cost </w:t>
      </w:r>
      <w:r w:rsidRPr="00A2734D">
        <w:t>of $</w:t>
      </w:r>
      <w:r w:rsidR="00036324">
        <w:t>0.18</w:t>
      </w:r>
      <w:r w:rsidR="00046E29" w:rsidRPr="00046E29">
        <w:t xml:space="preserve"> million </w:t>
      </w:r>
      <w:r w:rsidRPr="00046E29">
        <w:t xml:space="preserve">by the </w:t>
      </w:r>
      <w:r w:rsidR="00EE71CB" w:rsidRPr="00046E29">
        <w:t xml:space="preserve">expected </w:t>
      </w:r>
      <w:r w:rsidRPr="00046E29">
        <w:t>number of applications</w:t>
      </w:r>
      <w:r w:rsidR="00046E29" w:rsidRPr="00046E29">
        <w:t xml:space="preserve">, also taking into account that businesses will need to apply for both a new licence and then a renewal </w:t>
      </w:r>
      <w:r w:rsidR="00222518">
        <w:t>across the</w:t>
      </w:r>
      <w:r w:rsidR="00046E29" w:rsidRPr="00046E29">
        <w:t xml:space="preserve"> 10 year period. Therefore</w:t>
      </w:r>
      <w:r w:rsidR="00046E29">
        <w:t>, for 299 businesses there will be a combined 598 new licences and renewals issued. $</w:t>
      </w:r>
      <w:r w:rsidR="00036324">
        <w:t>0.18</w:t>
      </w:r>
      <w:r w:rsidR="00046E29">
        <w:t xml:space="preserve"> million divided by 598 is </w:t>
      </w:r>
      <w:r w:rsidR="00036324">
        <w:t>$302</w:t>
      </w:r>
      <w:r w:rsidR="00046E29">
        <w:t>.</w:t>
      </w:r>
    </w:p>
    <w:p w14:paraId="1CB5215D" w14:textId="1A9FB13F" w:rsidR="00DA51CA" w:rsidRPr="00E1691D" w:rsidRDefault="00DA51CA" w:rsidP="00E1691D">
      <w:r>
        <w:t xml:space="preserve">This fee </w:t>
      </w:r>
      <w:r w:rsidR="00E1691D">
        <w:t>compares with other</w:t>
      </w:r>
      <w:r w:rsidRPr="00E1691D">
        <w:t xml:space="preserve"> fees currently prescribed under the OHS Regulations as follows:</w:t>
      </w:r>
    </w:p>
    <w:p w14:paraId="6BCDBC0F" w14:textId="77777777" w:rsidR="00DA51CA" w:rsidRPr="00DA33F3" w:rsidRDefault="00DA51CA" w:rsidP="00DA51CA">
      <w:pPr>
        <w:pStyle w:val="ListBullet"/>
        <w:rPr>
          <w:rFonts w:cs="Segoe UI Light"/>
          <w:szCs w:val="20"/>
        </w:rPr>
      </w:pPr>
      <w:r>
        <w:rPr>
          <w:rFonts w:cs="Segoe UI Light"/>
          <w:szCs w:val="20"/>
        </w:rPr>
        <w:lastRenderedPageBreak/>
        <w:t>H</w:t>
      </w:r>
      <w:r w:rsidRPr="00DC34BC">
        <w:rPr>
          <w:rFonts w:cs="Segoe UI Light"/>
          <w:szCs w:val="20"/>
        </w:rPr>
        <w:t>igh risk work licences</w:t>
      </w:r>
      <w:r>
        <w:rPr>
          <w:rFonts w:cs="Segoe UI Light"/>
          <w:szCs w:val="20"/>
        </w:rPr>
        <w:t xml:space="preserve"> - a</w:t>
      </w:r>
      <w:r w:rsidRPr="00DA33F3">
        <w:rPr>
          <w:rFonts w:cs="Segoe UI Light"/>
          <w:szCs w:val="20"/>
        </w:rPr>
        <w:t>n application for a high risk work licence must be accompanied by a fee of 4</w:t>
      </w:r>
      <w:r>
        <w:rPr>
          <w:rFonts w:cs="Segoe UI Light"/>
          <w:szCs w:val="20"/>
        </w:rPr>
        <w:t>.</w:t>
      </w:r>
      <w:r w:rsidRPr="00DA33F3">
        <w:rPr>
          <w:rFonts w:cs="Segoe UI Light"/>
          <w:szCs w:val="20"/>
        </w:rPr>
        <w:t>5 fee units</w:t>
      </w:r>
      <w:r>
        <w:rPr>
          <w:rFonts w:cs="Segoe UI Light"/>
          <w:szCs w:val="20"/>
        </w:rPr>
        <w:t xml:space="preserve"> </w:t>
      </w:r>
      <w:r w:rsidRPr="00DA33F3">
        <w:rPr>
          <w:rFonts w:cs="Segoe UI Light"/>
          <w:szCs w:val="20"/>
        </w:rPr>
        <w:t>in respect of each class of work for which a licence is sought. (section 450)</w:t>
      </w:r>
    </w:p>
    <w:p w14:paraId="4EB46C08" w14:textId="46807E96" w:rsidR="00DA51CA" w:rsidRDefault="00DA51CA" w:rsidP="00DA51CA">
      <w:pPr>
        <w:pStyle w:val="ListBullet"/>
        <w:rPr>
          <w:rFonts w:cs="Segoe UI Light"/>
          <w:szCs w:val="20"/>
        </w:rPr>
      </w:pPr>
      <w:r w:rsidRPr="00E7017D">
        <w:rPr>
          <w:rFonts w:cs="Segoe UI Light"/>
          <w:szCs w:val="20"/>
        </w:rPr>
        <w:t>Asbestos removal licences</w:t>
      </w:r>
      <w:r>
        <w:rPr>
          <w:rFonts w:cs="Segoe UI Light"/>
          <w:szCs w:val="20"/>
        </w:rPr>
        <w:t xml:space="preserve"> – </w:t>
      </w:r>
      <w:r w:rsidR="000835F8">
        <w:rPr>
          <w:rFonts w:cs="Segoe UI Light"/>
          <w:szCs w:val="20"/>
        </w:rPr>
        <w:t xml:space="preserve">the 2019-20 </w:t>
      </w:r>
      <w:r>
        <w:rPr>
          <w:rFonts w:cs="Segoe UI Light"/>
          <w:szCs w:val="20"/>
        </w:rPr>
        <w:t xml:space="preserve">application fee is </w:t>
      </w:r>
      <w:r w:rsidRPr="00046460">
        <w:rPr>
          <w:rFonts w:cs="Segoe UI Light"/>
          <w:szCs w:val="20"/>
        </w:rPr>
        <w:t>60</w:t>
      </w:r>
      <w:r>
        <w:rPr>
          <w:rFonts w:cs="Segoe UI Light"/>
          <w:szCs w:val="20"/>
        </w:rPr>
        <w:t>.</w:t>
      </w:r>
      <w:r w:rsidRPr="00046460">
        <w:rPr>
          <w:rFonts w:cs="Segoe UI Light"/>
          <w:szCs w:val="20"/>
        </w:rPr>
        <w:t>3 fee units</w:t>
      </w:r>
      <w:r>
        <w:rPr>
          <w:rFonts w:cs="Segoe UI Light"/>
          <w:szCs w:val="20"/>
        </w:rPr>
        <w:t xml:space="preserve"> for a Class A licence, and </w:t>
      </w:r>
      <w:r w:rsidRPr="009A1E3A">
        <w:rPr>
          <w:rFonts w:cs="Segoe UI Light"/>
          <w:szCs w:val="20"/>
        </w:rPr>
        <w:t>52</w:t>
      </w:r>
      <w:r>
        <w:rPr>
          <w:rFonts w:cs="Segoe UI Light"/>
          <w:szCs w:val="20"/>
        </w:rPr>
        <w:t>.</w:t>
      </w:r>
      <w:r w:rsidRPr="009A1E3A">
        <w:rPr>
          <w:rFonts w:cs="Segoe UI Light"/>
          <w:szCs w:val="20"/>
        </w:rPr>
        <w:t>5 fee units</w:t>
      </w:r>
      <w:r>
        <w:rPr>
          <w:rFonts w:cs="Segoe UI Light"/>
          <w:szCs w:val="20"/>
        </w:rPr>
        <w:t xml:space="preserve"> for a Class B licence. (section 451)</w:t>
      </w:r>
    </w:p>
    <w:p w14:paraId="7AA14DFD" w14:textId="7D8F226B" w:rsidR="00DA51CA" w:rsidRPr="00BE55D0" w:rsidRDefault="00DA51CA" w:rsidP="00DA51CA">
      <w:pPr>
        <w:pStyle w:val="ListBullet"/>
        <w:rPr>
          <w:rFonts w:cs="Segoe UI Light"/>
          <w:szCs w:val="20"/>
        </w:rPr>
      </w:pPr>
      <w:r>
        <w:rPr>
          <w:rFonts w:cs="Segoe UI Light"/>
          <w:szCs w:val="20"/>
        </w:rPr>
        <w:t>C</w:t>
      </w:r>
      <w:r w:rsidRPr="00081D6B">
        <w:rPr>
          <w:rFonts w:cs="Segoe UI Light"/>
          <w:szCs w:val="20"/>
        </w:rPr>
        <w:t>arcinogens licence</w:t>
      </w:r>
      <w:r>
        <w:rPr>
          <w:rFonts w:cs="Segoe UI Light"/>
          <w:szCs w:val="20"/>
        </w:rPr>
        <w:t>:</w:t>
      </w:r>
      <w:r w:rsidRPr="00081D6B">
        <w:rPr>
          <w:rFonts w:cs="Segoe UI Light"/>
          <w:szCs w:val="20"/>
        </w:rPr>
        <w:t xml:space="preserve"> a fee of 7</w:t>
      </w:r>
      <w:r>
        <w:rPr>
          <w:rFonts w:cs="Segoe UI Light"/>
          <w:szCs w:val="20"/>
        </w:rPr>
        <w:t>.</w:t>
      </w:r>
      <w:r w:rsidRPr="00081D6B">
        <w:rPr>
          <w:rFonts w:cs="Segoe UI Light"/>
          <w:szCs w:val="20"/>
        </w:rPr>
        <w:t xml:space="preserve">9 fee units for each hour the application took to be processed </w:t>
      </w:r>
      <w:r w:rsidR="000835F8">
        <w:rPr>
          <w:rFonts w:cs="Segoe UI Light"/>
          <w:szCs w:val="20"/>
        </w:rPr>
        <w:t xml:space="preserve">is charged, </w:t>
      </w:r>
      <w:r>
        <w:rPr>
          <w:rFonts w:cs="Segoe UI Light"/>
          <w:szCs w:val="20"/>
        </w:rPr>
        <w:t>up to a maximum of</w:t>
      </w:r>
      <w:r w:rsidRPr="00081D6B">
        <w:rPr>
          <w:rFonts w:cs="Segoe UI Light"/>
          <w:szCs w:val="20"/>
        </w:rPr>
        <w:t xml:space="preserve"> 86</w:t>
      </w:r>
      <w:r>
        <w:rPr>
          <w:rFonts w:cs="Segoe UI Light"/>
          <w:szCs w:val="20"/>
        </w:rPr>
        <w:t>.</w:t>
      </w:r>
      <w:r w:rsidRPr="00081D6B">
        <w:rPr>
          <w:rFonts w:cs="Segoe UI Light"/>
          <w:szCs w:val="20"/>
        </w:rPr>
        <w:t>9 fee units</w:t>
      </w:r>
      <w:r>
        <w:rPr>
          <w:rFonts w:cs="Segoe UI Light"/>
          <w:szCs w:val="20"/>
        </w:rPr>
        <w:t>.</w:t>
      </w:r>
    </w:p>
    <w:p w14:paraId="1939D002" w14:textId="77777777" w:rsidR="00DA51CA" w:rsidRPr="00BE55D0" w:rsidRDefault="00DA51CA" w:rsidP="00DA51CA">
      <w:pPr>
        <w:pStyle w:val="ListBullet"/>
        <w:numPr>
          <w:ilvl w:val="0"/>
          <w:numId w:val="0"/>
        </w:numPr>
        <w:ind w:left="340"/>
      </w:pPr>
    </w:p>
    <w:p w14:paraId="31B3BC70" w14:textId="3C76A95C" w:rsidR="00DA51CA" w:rsidRPr="00212469" w:rsidRDefault="00DA51CA" w:rsidP="0059743E"/>
    <w:p w14:paraId="67BEF8A3" w14:textId="02C896C6" w:rsidR="00381DDF" w:rsidRDefault="00381DDF" w:rsidP="00ED750A">
      <w:pPr>
        <w:pStyle w:val="Heading1"/>
      </w:pPr>
      <w:bookmarkStart w:id="114" w:name="_Toc49173699"/>
      <w:r>
        <w:lastRenderedPageBreak/>
        <w:t>Small business and competition impacts</w:t>
      </w:r>
      <w:bookmarkEnd w:id="114"/>
    </w:p>
    <w:p w14:paraId="2455613B" w14:textId="77777777" w:rsidR="00381DDF" w:rsidRPr="00933A95" w:rsidRDefault="00381DDF" w:rsidP="00381DDF">
      <w:pPr>
        <w:rPr>
          <w:sz w:val="28"/>
          <w:szCs w:val="28"/>
        </w:rPr>
      </w:pPr>
      <w:r w:rsidRPr="00933A95">
        <w:rPr>
          <w:sz w:val="28"/>
          <w:szCs w:val="28"/>
        </w:rPr>
        <w:t xml:space="preserve">This section assesses the small business and competition impacts of the preferred option. </w:t>
      </w:r>
    </w:p>
    <w:p w14:paraId="5590A471" w14:textId="505E16BD" w:rsidR="00112148" w:rsidRDefault="00112148" w:rsidP="00112148">
      <w:r>
        <w:t xml:space="preserve">Small businesses may experience disproportionate effects from </w:t>
      </w:r>
      <w:r w:rsidR="00933A95">
        <w:t>regulation</w:t>
      </w:r>
      <w:r>
        <w:t xml:space="preserve"> for a range of reasons. This may include that the requirement applies mostly to small businesses, or because small businesses have limited resources to interpret compliance requirements or meet substantive compliance requirements compared to larger businesses.</w:t>
      </w:r>
      <w:r w:rsidR="00933A95">
        <w:t xml:space="preserve"> Small businesses may also lack the economies of scale that allow fixed regulatory costs to be spread across a large customer base.</w:t>
      </w:r>
    </w:p>
    <w:p w14:paraId="137583B3" w14:textId="77777777" w:rsidR="00381DDF" w:rsidRDefault="00381DDF" w:rsidP="00381DDF">
      <w:r>
        <w:t xml:space="preserve">The Victorian Guide to Regulation also requires a RIS to assess the impact of regulations on competition. Regulations can affect competition by preventing or limiting the ability of businesses and individuals to enter and compete within particular markets. In undertaking this assessment we have considered questions such as: </w:t>
      </w:r>
    </w:p>
    <w:p w14:paraId="1E4A1CE8" w14:textId="77777777" w:rsidR="00381DDF" w:rsidRDefault="00381DDF" w:rsidP="00112148">
      <w:pPr>
        <w:pStyle w:val="ListBullet"/>
      </w:pPr>
      <w:r>
        <w:t xml:space="preserve">Is the proposed measure likely to affect the market structure of the affected sector(s) – i.e. will it reduce the number of participants in the market, or increase the size of incumbent firms? </w:t>
      </w:r>
    </w:p>
    <w:p w14:paraId="1C43B092" w14:textId="77777777" w:rsidR="00381DDF" w:rsidRDefault="00381DDF" w:rsidP="00112148">
      <w:pPr>
        <w:pStyle w:val="ListBullet"/>
      </w:pPr>
      <w:r>
        <w:t>Will it be more difficult for new firms or individuals to enter the industry after the imposition of the proposed measure?</w:t>
      </w:r>
    </w:p>
    <w:p w14:paraId="6BD9A508" w14:textId="77777777" w:rsidR="00381DDF" w:rsidRDefault="00381DDF" w:rsidP="00112148">
      <w:pPr>
        <w:pStyle w:val="ListBullet"/>
      </w:pPr>
      <w:r>
        <w:t>Will the costs/benefits associated with the proposed measure affect some firms or individuals substantially more than others (e.g. small firms, part-time participants in occupations etc.)?</w:t>
      </w:r>
    </w:p>
    <w:p w14:paraId="179D1580" w14:textId="77777777" w:rsidR="00381DDF" w:rsidRDefault="00381DDF" w:rsidP="00112148">
      <w:pPr>
        <w:pStyle w:val="ListBullet"/>
      </w:pPr>
      <w:r>
        <w:t>Will the proposed measure restrict the ability of businesses to choose the price, quality, range or location of their products?</w:t>
      </w:r>
    </w:p>
    <w:p w14:paraId="004E9111" w14:textId="77777777" w:rsidR="00381DDF" w:rsidRDefault="00381DDF" w:rsidP="00112148">
      <w:pPr>
        <w:pStyle w:val="ListBullet"/>
      </w:pPr>
      <w:r>
        <w:t>Will the proposed measure lead to higher ongoing costs for new entrants that existing firms do not have to meet?</w:t>
      </w:r>
    </w:p>
    <w:p w14:paraId="611FEA2D" w14:textId="1C62839D" w:rsidR="00381DDF" w:rsidRDefault="00381DDF" w:rsidP="00112148">
      <w:pPr>
        <w:pStyle w:val="ListBullet"/>
      </w:pPr>
      <w:r>
        <w:t>Is the ability or incentive to innovate or develop new products or services likely to be affected by the proposed measure?</w:t>
      </w:r>
    </w:p>
    <w:p w14:paraId="0A5FCF91" w14:textId="77777777" w:rsidR="00112148" w:rsidRDefault="00112148" w:rsidP="00112148">
      <w:pPr>
        <w:pStyle w:val="ListBullet"/>
        <w:numPr>
          <w:ilvl w:val="0"/>
          <w:numId w:val="0"/>
        </w:numPr>
        <w:ind w:left="340"/>
      </w:pPr>
    </w:p>
    <w:p w14:paraId="221A870A" w14:textId="77777777" w:rsidR="00B313A8" w:rsidRDefault="00933A95" w:rsidP="00B313A8">
      <w:r>
        <w:t>An</w:t>
      </w:r>
      <w:r w:rsidR="00381DDF">
        <w:t xml:space="preserve"> analysis of small business and competition impacts is provided in the following table. In summary, the proposed Regulations are expected to have a material impact, or be relatively more significant, for small businesses. </w:t>
      </w:r>
      <w:r>
        <w:t xml:space="preserve">Most businesses that work with engineered stone are small businesses. </w:t>
      </w:r>
      <w:r w:rsidR="00381DDF">
        <w:t>However, these impacts are expected to be proportionate (i.e. commensurate to risk) given the significant risks associated with exposure to silica.</w:t>
      </w:r>
    </w:p>
    <w:p w14:paraId="3A75E838" w14:textId="0FB4826F" w:rsidR="00B313A8" w:rsidRPr="00B313A8" w:rsidRDefault="00B313A8" w:rsidP="00B313A8">
      <w:r w:rsidRPr="00ED750A">
        <w:rPr>
          <w:rFonts w:cs="Segoe UI Light"/>
        </w:rPr>
        <w:t xml:space="preserve">In other sectors where there are high risk silica processes, the </w:t>
      </w:r>
      <w:r>
        <w:rPr>
          <w:rFonts w:cs="Segoe UI Light"/>
        </w:rPr>
        <w:t xml:space="preserve">impact on small businesses and competition will be small. This is because the costs of complying with the proposed Regulations will be relatively low, as well as the fact that </w:t>
      </w:r>
      <w:r w:rsidRPr="00ED750A">
        <w:rPr>
          <w:rFonts w:cs="Segoe UI Light"/>
        </w:rPr>
        <w:t xml:space="preserve">mining, quarrying </w:t>
      </w:r>
      <w:r>
        <w:rPr>
          <w:rFonts w:cs="Segoe UI Light"/>
        </w:rPr>
        <w:t>and</w:t>
      </w:r>
      <w:r w:rsidRPr="00ED750A">
        <w:rPr>
          <w:rFonts w:cs="Segoe UI Light"/>
        </w:rPr>
        <w:t xml:space="preserve"> tunnelling businesses</w:t>
      </w:r>
      <w:r w:rsidR="00C338E4">
        <w:rPr>
          <w:rFonts w:cs="Segoe UI Light"/>
        </w:rPr>
        <w:t xml:space="preserve"> are</w:t>
      </w:r>
      <w:r>
        <w:rPr>
          <w:rFonts w:cs="Segoe UI Light"/>
        </w:rPr>
        <w:t xml:space="preserve"> typically not small businesses.</w:t>
      </w:r>
    </w:p>
    <w:p w14:paraId="46220EFD" w14:textId="2A5E7299" w:rsidR="00381DDF" w:rsidRDefault="00381DDF" w:rsidP="00381DDF">
      <w:r w:rsidRPr="000E7548">
        <w:t xml:space="preserve">For the regulations that are expected to have an impact on competition, the restriction on competition is necessary to reduce the risk of </w:t>
      </w:r>
      <w:r>
        <w:t>illness and death</w:t>
      </w:r>
      <w:r w:rsidRPr="000E7548">
        <w:t xml:space="preserve">, and the benefits of the restriction </w:t>
      </w:r>
      <w:r>
        <w:t xml:space="preserve">are likely to </w:t>
      </w:r>
      <w:r w:rsidRPr="000E7548">
        <w:t xml:space="preserve">outweigh the costs. </w:t>
      </w:r>
    </w:p>
    <w:p w14:paraId="0F476E28" w14:textId="77777777" w:rsidR="00ED750A" w:rsidRDefault="00ED750A" w:rsidP="00381DDF">
      <w:pPr>
        <w:spacing w:after="0"/>
        <w:rPr>
          <w:rFonts w:cs="Segoe UI Light"/>
          <w:iCs/>
          <w:szCs w:val="20"/>
        </w:rPr>
        <w:sectPr w:rsidR="00ED750A" w:rsidSect="009D65FF">
          <w:pgSz w:w="11906" w:h="16838" w:code="9"/>
          <w:pgMar w:top="1440" w:right="1440" w:bottom="1440" w:left="1440" w:header="680" w:footer="425" w:gutter="0"/>
          <w:cols w:space="284"/>
          <w:docGrid w:linePitch="360"/>
        </w:sectPr>
      </w:pPr>
    </w:p>
    <w:p w14:paraId="23A5E358" w14:textId="77777777" w:rsidR="00381DDF" w:rsidRDefault="00381DDF" w:rsidP="00381DDF">
      <w:pPr>
        <w:spacing w:after="0"/>
        <w:rPr>
          <w:rFonts w:cs="Segoe UI Light"/>
          <w:iCs/>
          <w:szCs w:val="20"/>
        </w:rPr>
      </w:pPr>
    </w:p>
    <w:p w14:paraId="2E0F5BDF" w14:textId="37CB585D" w:rsidR="00381DDF" w:rsidRPr="00A4439A" w:rsidRDefault="00381DDF" w:rsidP="00381DDF">
      <w:pPr>
        <w:rPr>
          <w:rFonts w:cs="Segoe UI Light"/>
          <w:color w:val="75787B" w:themeColor="accent6"/>
          <w:szCs w:val="20"/>
        </w:rPr>
      </w:pPr>
      <w:proofErr w:type="gramStart"/>
      <w:r w:rsidRPr="00A4439A">
        <w:rPr>
          <w:rFonts w:cs="Segoe UI Light"/>
          <w:iCs/>
          <w:color w:val="75787B" w:themeColor="accent6"/>
          <w:szCs w:val="20"/>
        </w:rPr>
        <w:t xml:space="preserve">Table </w:t>
      </w:r>
      <w:r w:rsidR="0000223C">
        <w:rPr>
          <w:rFonts w:cs="Segoe UI Light"/>
          <w:iCs/>
          <w:color w:val="75787B" w:themeColor="accent6"/>
          <w:szCs w:val="20"/>
        </w:rPr>
        <w:fldChar w:fldCharType="begin"/>
      </w:r>
      <w:r w:rsidR="0000223C">
        <w:rPr>
          <w:rFonts w:cs="Segoe UI Light"/>
          <w:iCs/>
          <w:color w:val="75787B" w:themeColor="accent6"/>
          <w:szCs w:val="20"/>
        </w:rPr>
        <w:instrText xml:space="preserve"> STYLEREF 1 \s </w:instrText>
      </w:r>
      <w:r w:rsidR="0000223C">
        <w:rPr>
          <w:rFonts w:cs="Segoe UI Light"/>
          <w:iCs/>
          <w:color w:val="75787B" w:themeColor="accent6"/>
          <w:szCs w:val="20"/>
        </w:rPr>
        <w:fldChar w:fldCharType="separate"/>
      </w:r>
      <w:r w:rsidR="004071FC">
        <w:rPr>
          <w:rFonts w:cs="Segoe UI Light"/>
          <w:iCs/>
          <w:noProof/>
          <w:color w:val="75787B" w:themeColor="accent6"/>
          <w:szCs w:val="20"/>
        </w:rPr>
        <w:t>7</w:t>
      </w:r>
      <w:r w:rsidR="0000223C">
        <w:rPr>
          <w:rFonts w:cs="Segoe UI Light"/>
          <w:iCs/>
          <w:color w:val="75787B" w:themeColor="accent6"/>
          <w:szCs w:val="20"/>
        </w:rPr>
        <w:fldChar w:fldCharType="end"/>
      </w:r>
      <w:r w:rsidR="0000223C">
        <w:rPr>
          <w:rFonts w:cs="Segoe UI Light"/>
          <w:iCs/>
          <w:color w:val="75787B" w:themeColor="accent6"/>
          <w:szCs w:val="20"/>
        </w:rPr>
        <w:t>.</w:t>
      </w:r>
      <w:proofErr w:type="gramEnd"/>
      <w:r w:rsidR="0000223C">
        <w:rPr>
          <w:rFonts w:cs="Segoe UI Light"/>
          <w:iCs/>
          <w:color w:val="75787B" w:themeColor="accent6"/>
          <w:szCs w:val="20"/>
        </w:rPr>
        <w:fldChar w:fldCharType="begin"/>
      </w:r>
      <w:r w:rsidR="0000223C">
        <w:rPr>
          <w:rFonts w:cs="Segoe UI Light"/>
          <w:iCs/>
          <w:color w:val="75787B" w:themeColor="accent6"/>
          <w:szCs w:val="20"/>
        </w:rPr>
        <w:instrText xml:space="preserve"> SEQ Table \* ARABIC \s 1 </w:instrText>
      </w:r>
      <w:r w:rsidR="0000223C">
        <w:rPr>
          <w:rFonts w:cs="Segoe UI Light"/>
          <w:iCs/>
          <w:color w:val="75787B" w:themeColor="accent6"/>
          <w:szCs w:val="20"/>
        </w:rPr>
        <w:fldChar w:fldCharType="separate"/>
      </w:r>
      <w:r w:rsidR="004071FC">
        <w:rPr>
          <w:rFonts w:cs="Segoe UI Light"/>
          <w:iCs/>
          <w:noProof/>
          <w:color w:val="75787B" w:themeColor="accent6"/>
          <w:szCs w:val="20"/>
        </w:rPr>
        <w:t>1</w:t>
      </w:r>
      <w:r w:rsidR="0000223C">
        <w:rPr>
          <w:rFonts w:cs="Segoe UI Light"/>
          <w:iCs/>
          <w:color w:val="75787B" w:themeColor="accent6"/>
          <w:szCs w:val="20"/>
        </w:rPr>
        <w:fldChar w:fldCharType="end"/>
      </w:r>
      <w:r w:rsidRPr="00A4439A">
        <w:rPr>
          <w:rFonts w:cs="Segoe UI Light"/>
          <w:iCs/>
          <w:color w:val="75787B" w:themeColor="accent6"/>
          <w:szCs w:val="20"/>
        </w:rPr>
        <w:t xml:space="preserve"> Small business and competition impacts</w:t>
      </w:r>
    </w:p>
    <w:tbl>
      <w:tblPr>
        <w:tblStyle w:val="Deloittetable"/>
        <w:tblW w:w="5183" w:type="pct"/>
        <w:tblLook w:val="04A0" w:firstRow="1" w:lastRow="0" w:firstColumn="1" w:lastColumn="0" w:noHBand="0" w:noVBand="1"/>
      </w:tblPr>
      <w:tblGrid>
        <w:gridCol w:w="3120"/>
        <w:gridCol w:w="5527"/>
        <w:gridCol w:w="5822"/>
      </w:tblGrid>
      <w:tr w:rsidR="00381DDF" w:rsidRPr="00005F17" w14:paraId="1D70FFC8" w14:textId="77777777" w:rsidTr="005B6F65">
        <w:trPr>
          <w:cnfStyle w:val="100000000000" w:firstRow="1" w:lastRow="0" w:firstColumn="0" w:lastColumn="0" w:oddVBand="0" w:evenVBand="0" w:oddHBand="0" w:evenHBand="0" w:firstRowFirstColumn="0" w:firstRowLastColumn="0" w:lastRowFirstColumn="0" w:lastRowLastColumn="0"/>
          <w:cantSplit/>
          <w:tblHeader/>
        </w:trPr>
        <w:tc>
          <w:tcPr>
            <w:tcW w:w="1078" w:type="pct"/>
            <w:tcBorders>
              <w:top w:val="none" w:sz="0" w:space="0" w:color="auto"/>
            </w:tcBorders>
          </w:tcPr>
          <w:p w14:paraId="1E4436A2" w14:textId="6181DF0C" w:rsidR="00381DDF" w:rsidRPr="00005F17" w:rsidRDefault="00933A95" w:rsidP="00232797">
            <w:pPr>
              <w:spacing w:after="0"/>
              <w:mirrorIndents/>
              <w:rPr>
                <w:rFonts w:cs="Segoe UI Light"/>
                <w:b/>
                <w:sz w:val="18"/>
              </w:rPr>
            </w:pPr>
            <w:r>
              <w:rPr>
                <w:rFonts w:cs="Segoe UI Light"/>
                <w:b/>
                <w:sz w:val="18"/>
              </w:rPr>
              <w:t>Proposed Regulations</w:t>
            </w:r>
          </w:p>
        </w:tc>
        <w:tc>
          <w:tcPr>
            <w:tcW w:w="1910" w:type="pct"/>
            <w:tcBorders>
              <w:top w:val="none" w:sz="0" w:space="0" w:color="auto"/>
            </w:tcBorders>
          </w:tcPr>
          <w:p w14:paraId="39F0964E" w14:textId="77777777" w:rsidR="00381DDF" w:rsidRPr="00005F17" w:rsidRDefault="00381DDF" w:rsidP="00232797">
            <w:pPr>
              <w:spacing w:after="0"/>
              <w:mirrorIndents/>
              <w:rPr>
                <w:rFonts w:cs="Segoe UI Light"/>
                <w:b/>
                <w:sz w:val="18"/>
              </w:rPr>
            </w:pPr>
            <w:r>
              <w:rPr>
                <w:rFonts w:cs="Segoe UI Light"/>
                <w:b/>
                <w:sz w:val="18"/>
              </w:rPr>
              <w:t>Impact on small business</w:t>
            </w:r>
          </w:p>
        </w:tc>
        <w:tc>
          <w:tcPr>
            <w:tcW w:w="2012" w:type="pct"/>
            <w:tcBorders>
              <w:top w:val="none" w:sz="0" w:space="0" w:color="auto"/>
            </w:tcBorders>
          </w:tcPr>
          <w:p w14:paraId="5DC303AE" w14:textId="77777777" w:rsidR="00381DDF" w:rsidRDefault="00381DDF" w:rsidP="00232797">
            <w:pPr>
              <w:mirrorIndents/>
              <w:rPr>
                <w:rFonts w:cs="Segoe UI Light"/>
                <w:b/>
                <w:sz w:val="18"/>
              </w:rPr>
            </w:pPr>
            <w:r>
              <w:rPr>
                <w:rFonts w:cs="Segoe UI Light"/>
                <w:b/>
                <w:sz w:val="18"/>
              </w:rPr>
              <w:t>Competition</w:t>
            </w:r>
          </w:p>
        </w:tc>
      </w:tr>
      <w:tr w:rsidR="00112148" w:rsidRPr="00005F17" w14:paraId="62F7BE9A" w14:textId="77777777" w:rsidTr="005B6F65">
        <w:trPr>
          <w:cantSplit/>
        </w:trPr>
        <w:tc>
          <w:tcPr>
            <w:tcW w:w="1078" w:type="pct"/>
          </w:tcPr>
          <w:p w14:paraId="13115FC5" w14:textId="3CBFFA25" w:rsidR="00112148" w:rsidRPr="00005F17" w:rsidRDefault="00112148" w:rsidP="00112148">
            <w:pPr>
              <w:spacing w:after="0"/>
              <w:mirrorIndents/>
              <w:rPr>
                <w:rFonts w:cs="Segoe UI Light"/>
                <w:b/>
                <w:sz w:val="18"/>
              </w:rPr>
            </w:pPr>
            <w:r>
              <w:rPr>
                <w:rFonts w:cs="Segoe UI Light"/>
                <w:b/>
                <w:sz w:val="18"/>
              </w:rPr>
              <w:t>Licensing scheme</w:t>
            </w:r>
          </w:p>
        </w:tc>
        <w:tc>
          <w:tcPr>
            <w:tcW w:w="1910" w:type="pct"/>
          </w:tcPr>
          <w:p w14:paraId="1EEE37CD" w14:textId="5FAFEA92" w:rsidR="005B6F65" w:rsidRDefault="005B6F65" w:rsidP="00112148">
            <w:pPr>
              <w:spacing w:after="0"/>
              <w:ind w:right="262"/>
              <w:mirrorIndents/>
              <w:rPr>
                <w:rFonts w:cs="Segoe UI Light"/>
                <w:sz w:val="18"/>
              </w:rPr>
            </w:pPr>
            <w:r>
              <w:rPr>
                <w:rFonts w:cs="Segoe UI Light"/>
                <w:sz w:val="18"/>
              </w:rPr>
              <w:t>WorkSafe</w:t>
            </w:r>
            <w:r w:rsidR="006054F8">
              <w:rPr>
                <w:rFonts w:cs="Segoe UI Light"/>
                <w:sz w:val="18"/>
              </w:rPr>
              <w:t xml:space="preserve"> survey</w:t>
            </w:r>
            <w:r>
              <w:rPr>
                <w:rFonts w:cs="Segoe UI Light"/>
                <w:sz w:val="18"/>
              </w:rPr>
              <w:t xml:space="preserve"> data indicates</w:t>
            </w:r>
            <w:r w:rsidR="00112148">
              <w:rPr>
                <w:rFonts w:cs="Segoe UI Light"/>
                <w:sz w:val="18"/>
              </w:rPr>
              <w:t xml:space="preserve"> a typical stonemason business consists of </w:t>
            </w:r>
            <w:r w:rsidR="006054F8">
              <w:rPr>
                <w:rFonts w:cs="Segoe UI Light"/>
                <w:sz w:val="18"/>
              </w:rPr>
              <w:t>8.7</w:t>
            </w:r>
            <w:r w:rsidR="00112148">
              <w:rPr>
                <w:rFonts w:cs="Segoe UI Light"/>
                <w:sz w:val="18"/>
              </w:rPr>
              <w:t xml:space="preserve"> employees, and therefore most </w:t>
            </w:r>
            <w:r>
              <w:rPr>
                <w:rFonts w:cs="Segoe UI Light"/>
                <w:sz w:val="18"/>
              </w:rPr>
              <w:t xml:space="preserve">licensees will be </w:t>
            </w:r>
            <w:r w:rsidR="00112148">
              <w:rPr>
                <w:rFonts w:cs="Segoe UI Light"/>
                <w:sz w:val="18"/>
              </w:rPr>
              <w:t>small businesses</w:t>
            </w:r>
            <w:r w:rsidR="00112148" w:rsidRPr="0EF9C433">
              <w:rPr>
                <w:rFonts w:cs="Segoe UI Light"/>
                <w:sz w:val="18"/>
              </w:rPr>
              <w:t>.</w:t>
            </w:r>
          </w:p>
          <w:p w14:paraId="212ED3E5" w14:textId="77777777" w:rsidR="005B6F65" w:rsidRDefault="005B6F65" w:rsidP="00112148">
            <w:pPr>
              <w:spacing w:after="0"/>
              <w:ind w:right="262"/>
              <w:mirrorIndents/>
              <w:rPr>
                <w:rFonts w:cs="Segoe UI Light"/>
                <w:sz w:val="18"/>
              </w:rPr>
            </w:pPr>
          </w:p>
          <w:p w14:paraId="2BEC3E7A" w14:textId="5196ED52" w:rsidR="00112148" w:rsidRPr="00FF452E" w:rsidRDefault="00112148" w:rsidP="00112148">
            <w:pPr>
              <w:spacing w:after="0"/>
              <w:ind w:right="262"/>
              <w:mirrorIndents/>
              <w:rPr>
                <w:rFonts w:cs="Segoe UI Light"/>
                <w:sz w:val="18"/>
              </w:rPr>
            </w:pPr>
            <w:r w:rsidRPr="00FF452E">
              <w:rPr>
                <w:rFonts w:cs="Segoe UI Light"/>
              </w:rPr>
              <w:t>A flat licence fee will be charged, which will disproportionately affect smal</w:t>
            </w:r>
            <w:r w:rsidR="005B6F65" w:rsidRPr="00FF452E">
              <w:rPr>
                <w:rFonts w:cs="Segoe UI Light"/>
              </w:rPr>
              <w:t xml:space="preserve">ler </w:t>
            </w:r>
            <w:r w:rsidRPr="00FF452E">
              <w:rPr>
                <w:rFonts w:cs="Segoe UI Light"/>
              </w:rPr>
              <w:t xml:space="preserve">businesses. However, </w:t>
            </w:r>
            <w:r w:rsidR="005B6F65" w:rsidRPr="00FF452E">
              <w:rPr>
                <w:rFonts w:cs="Segoe UI Light"/>
              </w:rPr>
              <w:t xml:space="preserve">licence fees </w:t>
            </w:r>
            <w:r w:rsidR="005B6F65" w:rsidRPr="00A2734D">
              <w:rPr>
                <w:rFonts w:cs="Segoe UI Light"/>
              </w:rPr>
              <w:t>will be waived in the transition period</w:t>
            </w:r>
            <w:r w:rsidR="005B6F65" w:rsidRPr="00FF452E">
              <w:rPr>
                <w:rFonts w:cs="Segoe UI Light"/>
              </w:rPr>
              <w:t xml:space="preserve"> and even without the waiver, the estimated licence fee of </w:t>
            </w:r>
            <w:r w:rsidR="00213B96" w:rsidRPr="00FF452E">
              <w:rPr>
                <w:rFonts w:cs="Segoe UI Light"/>
              </w:rPr>
              <w:t>$</w:t>
            </w:r>
            <w:r w:rsidR="00FF452E" w:rsidRPr="00FF452E">
              <w:rPr>
                <w:rFonts w:cs="Segoe UI Light"/>
              </w:rPr>
              <w:t>302</w:t>
            </w:r>
            <w:r w:rsidR="005B6F65" w:rsidRPr="00FF452E">
              <w:rPr>
                <w:rFonts w:cs="Segoe UI Light"/>
              </w:rPr>
              <w:t xml:space="preserve"> is unlikely to be material for the vast majority of businesses.</w:t>
            </w:r>
          </w:p>
          <w:p w14:paraId="6B459C4B" w14:textId="77777777" w:rsidR="00112148" w:rsidRPr="00464804" w:rsidRDefault="00112148" w:rsidP="00112148">
            <w:pPr>
              <w:spacing w:after="0"/>
              <w:ind w:right="262"/>
              <w:mirrorIndents/>
              <w:rPr>
                <w:rFonts w:cs="Segoe UI Light"/>
                <w:sz w:val="18"/>
              </w:rPr>
            </w:pPr>
          </w:p>
        </w:tc>
        <w:tc>
          <w:tcPr>
            <w:tcW w:w="2012" w:type="pct"/>
          </w:tcPr>
          <w:p w14:paraId="383BD1E9" w14:textId="311489D2" w:rsidR="00112148" w:rsidRDefault="00112148" w:rsidP="00112148">
            <w:pPr>
              <w:ind w:right="262"/>
              <w:mirrorIndents/>
              <w:rPr>
                <w:rFonts w:cs="Segoe UI Light"/>
                <w:sz w:val="18"/>
              </w:rPr>
            </w:pPr>
            <w:r>
              <w:rPr>
                <w:rFonts w:cs="Segoe UI Light"/>
                <w:sz w:val="18"/>
              </w:rPr>
              <w:t xml:space="preserve">Licensing arrangements will impose barriers to entry (i.e. the requirement </w:t>
            </w:r>
            <w:r w:rsidR="00B313A8">
              <w:rPr>
                <w:rFonts w:cs="Segoe UI Light"/>
                <w:sz w:val="18"/>
              </w:rPr>
              <w:t>to hold a</w:t>
            </w:r>
            <w:r>
              <w:rPr>
                <w:rFonts w:cs="Segoe UI Light"/>
                <w:sz w:val="18"/>
              </w:rPr>
              <w:t xml:space="preserve"> licence in order to work with engineered stone). The cost of </w:t>
            </w:r>
            <w:r w:rsidR="00B313A8">
              <w:rPr>
                <w:rFonts w:cs="Segoe UI Light"/>
                <w:sz w:val="18"/>
              </w:rPr>
              <w:t>the actions necessary to gain a licence</w:t>
            </w:r>
            <w:r>
              <w:rPr>
                <w:rFonts w:cs="Segoe UI Light"/>
                <w:sz w:val="18"/>
              </w:rPr>
              <w:t xml:space="preserve"> have the potential to change the industry structure (e.g. reduce number of participants) or deter entry (compared to if there were no permissions </w:t>
            </w:r>
            <w:r w:rsidRPr="2FD74D95">
              <w:rPr>
                <w:rFonts w:cs="Segoe UI Light"/>
                <w:sz w:val="18"/>
              </w:rPr>
              <w:t>in</w:t>
            </w:r>
            <w:r>
              <w:rPr>
                <w:rFonts w:cs="Segoe UI Light"/>
                <w:sz w:val="18"/>
              </w:rPr>
              <w:t xml:space="preserve"> place). </w:t>
            </w:r>
          </w:p>
          <w:p w14:paraId="69F0A378" w14:textId="5894F577" w:rsidR="00112148" w:rsidRPr="00ED750A" w:rsidRDefault="00112148" w:rsidP="00112148">
            <w:pPr>
              <w:spacing w:after="0" w:line="240" w:lineRule="auto"/>
              <w:ind w:right="261"/>
              <w:mirrorIndents/>
              <w:rPr>
                <w:rFonts w:cs="Segoe UI Light"/>
                <w:sz w:val="18"/>
              </w:rPr>
            </w:pPr>
            <w:r>
              <w:rPr>
                <w:rFonts w:cs="Segoe UI Light"/>
                <w:sz w:val="18"/>
              </w:rPr>
              <w:t xml:space="preserve">However, the licensing scheme is intended to exclude businesses not complying with health and safety requirements from the market. The impact on competition is considered to be a small cost compared to the potential health benefits. </w:t>
            </w:r>
            <w:r w:rsidRPr="00ED750A">
              <w:rPr>
                <w:rFonts w:cs="Segoe UI Light"/>
                <w:sz w:val="18"/>
              </w:rPr>
              <w:t>The restriction on competition is considered to be necessary to reduce the risks of silica exposure. In some cases</w:t>
            </w:r>
            <w:r w:rsidR="00B313A8">
              <w:rPr>
                <w:rFonts w:cs="Segoe UI Light"/>
                <w:sz w:val="18"/>
              </w:rPr>
              <w:t xml:space="preserve">, </w:t>
            </w:r>
            <w:r w:rsidRPr="00ED750A">
              <w:rPr>
                <w:rFonts w:cs="Segoe UI Light"/>
                <w:sz w:val="18"/>
              </w:rPr>
              <w:t xml:space="preserve">departures of non-compliant existing businesses from the industry or deterrence of rogue businesses from entering the industry </w:t>
            </w:r>
            <w:r w:rsidR="00B313A8">
              <w:rPr>
                <w:rFonts w:cs="Segoe UI Light"/>
                <w:sz w:val="18"/>
              </w:rPr>
              <w:t>will</w:t>
            </w:r>
            <w:r w:rsidRPr="00ED750A">
              <w:rPr>
                <w:rFonts w:cs="Segoe UI Light"/>
                <w:sz w:val="18"/>
              </w:rPr>
              <w:t xml:space="preserve"> be beneficial for the community</w:t>
            </w:r>
            <w:r w:rsidR="00C338E4">
              <w:rPr>
                <w:rFonts w:cs="Segoe UI Light"/>
                <w:sz w:val="18"/>
              </w:rPr>
              <w:t>.</w:t>
            </w:r>
          </w:p>
          <w:p w14:paraId="4FBC2BE7" w14:textId="77777777" w:rsidR="00112148" w:rsidRDefault="00112148" w:rsidP="00112148">
            <w:pPr>
              <w:spacing w:after="0" w:line="240" w:lineRule="auto"/>
              <w:ind w:right="261"/>
              <w:mirrorIndents/>
              <w:rPr>
                <w:rFonts w:cs="Segoe UI Light"/>
                <w:sz w:val="18"/>
              </w:rPr>
            </w:pPr>
          </w:p>
          <w:p w14:paraId="6604D8A2" w14:textId="0DC36FF8" w:rsidR="00112148" w:rsidRDefault="00112148" w:rsidP="00112148">
            <w:pPr>
              <w:ind w:right="262"/>
              <w:mirrorIndents/>
              <w:rPr>
                <w:rFonts w:cs="Segoe UI Light"/>
                <w:sz w:val="18"/>
              </w:rPr>
            </w:pPr>
            <w:r w:rsidRPr="00153F27">
              <w:rPr>
                <w:rFonts w:cs="Segoe UI Light"/>
                <w:sz w:val="18"/>
              </w:rPr>
              <w:t xml:space="preserve">The </w:t>
            </w:r>
            <w:r>
              <w:rPr>
                <w:rFonts w:cs="Segoe UI Light"/>
                <w:sz w:val="18"/>
              </w:rPr>
              <w:t>p</w:t>
            </w:r>
            <w:r w:rsidRPr="00153F27">
              <w:rPr>
                <w:rFonts w:cs="Segoe UI Light"/>
                <w:sz w:val="18"/>
              </w:rPr>
              <w:t xml:space="preserve">ermissions framework will </w:t>
            </w:r>
            <w:r>
              <w:rPr>
                <w:rFonts w:cs="Segoe UI Light"/>
                <w:sz w:val="18"/>
              </w:rPr>
              <w:t xml:space="preserve">also </w:t>
            </w:r>
            <w:r w:rsidRPr="00153F27">
              <w:rPr>
                <w:rFonts w:cs="Segoe UI Light"/>
                <w:sz w:val="18"/>
              </w:rPr>
              <w:t>help facilitate a more even and level playing field for all business</w:t>
            </w:r>
            <w:r>
              <w:rPr>
                <w:rFonts w:cs="Segoe UI Light"/>
                <w:sz w:val="18"/>
              </w:rPr>
              <w:t xml:space="preserve"> as non-compliant businesses will not be able to operate at a low</w:t>
            </w:r>
            <w:r w:rsidR="00B313A8">
              <w:rPr>
                <w:rFonts w:cs="Segoe UI Light"/>
                <w:sz w:val="18"/>
              </w:rPr>
              <w:t>er</w:t>
            </w:r>
            <w:r>
              <w:rPr>
                <w:rFonts w:cs="Segoe UI Light"/>
                <w:sz w:val="18"/>
              </w:rPr>
              <w:t xml:space="preserve"> cost than businesses that are complying with requirements.</w:t>
            </w:r>
          </w:p>
        </w:tc>
      </w:tr>
      <w:tr w:rsidR="00381DDF" w:rsidRPr="00005F17" w14:paraId="0808310A" w14:textId="77777777" w:rsidTr="005B6F65">
        <w:trPr>
          <w:cantSplit/>
        </w:trPr>
        <w:tc>
          <w:tcPr>
            <w:tcW w:w="1078" w:type="pct"/>
          </w:tcPr>
          <w:p w14:paraId="55580E88" w14:textId="383487D4" w:rsidR="00381DDF" w:rsidRPr="00ED750A" w:rsidRDefault="005B6F65" w:rsidP="00232797">
            <w:pPr>
              <w:pStyle w:val="Heading4un-numbered"/>
              <w:ind w:right="285"/>
              <w:rPr>
                <w:color w:val="auto"/>
                <w:sz w:val="18"/>
              </w:rPr>
            </w:pPr>
            <w:r>
              <w:rPr>
                <w:color w:val="auto"/>
                <w:sz w:val="18"/>
              </w:rPr>
              <w:lastRenderedPageBreak/>
              <w:t>Other</w:t>
            </w:r>
            <w:r w:rsidR="00381DDF" w:rsidRPr="00ED750A">
              <w:rPr>
                <w:color w:val="auto"/>
                <w:sz w:val="18"/>
              </w:rPr>
              <w:t xml:space="preserve"> reforms:</w:t>
            </w:r>
          </w:p>
          <w:p w14:paraId="2E326986" w14:textId="77777777" w:rsidR="00381DDF" w:rsidRPr="00ED750A" w:rsidRDefault="00381DDF" w:rsidP="00232797">
            <w:pPr>
              <w:pStyle w:val="ListBullet"/>
              <w:ind w:right="285"/>
              <w:rPr>
                <w:sz w:val="18"/>
                <w:szCs w:val="18"/>
              </w:rPr>
            </w:pPr>
            <w:r w:rsidRPr="00ED750A">
              <w:rPr>
                <w:sz w:val="18"/>
                <w:szCs w:val="18"/>
              </w:rPr>
              <w:t xml:space="preserve">Retain the prohibition of uncontrolled dry cutting of engineered stone </w:t>
            </w:r>
          </w:p>
          <w:p w14:paraId="5F0705A8" w14:textId="77777777" w:rsidR="00381DDF" w:rsidRPr="00ED750A" w:rsidRDefault="00381DDF" w:rsidP="00232797">
            <w:pPr>
              <w:pStyle w:val="ListBullet"/>
              <w:ind w:right="285"/>
              <w:rPr>
                <w:sz w:val="18"/>
                <w:szCs w:val="18"/>
              </w:rPr>
            </w:pPr>
            <w:r w:rsidRPr="00ED750A">
              <w:rPr>
                <w:sz w:val="18"/>
                <w:szCs w:val="18"/>
              </w:rPr>
              <w:t>Ban the use of recycled water that has not been adequately treated in an integrated water delivery system</w:t>
            </w:r>
          </w:p>
          <w:p w14:paraId="2B70DEEA" w14:textId="77777777" w:rsidR="00381DDF" w:rsidRPr="00ED750A" w:rsidRDefault="00381DDF" w:rsidP="00232797">
            <w:pPr>
              <w:pStyle w:val="ListBullet"/>
              <w:ind w:right="285"/>
              <w:rPr>
                <w:sz w:val="18"/>
                <w:szCs w:val="18"/>
              </w:rPr>
            </w:pPr>
            <w:r w:rsidRPr="00ED750A">
              <w:rPr>
                <w:sz w:val="18"/>
                <w:szCs w:val="18"/>
              </w:rPr>
              <w:t xml:space="preserve">Ban the use of compressed air for personal or area cleaning. </w:t>
            </w:r>
          </w:p>
          <w:p w14:paraId="24248B87" w14:textId="77777777" w:rsidR="00381DDF" w:rsidRPr="00ED750A" w:rsidRDefault="00381DDF" w:rsidP="00232797">
            <w:pPr>
              <w:pStyle w:val="ListBullet"/>
              <w:ind w:right="285"/>
              <w:rPr>
                <w:sz w:val="18"/>
                <w:szCs w:val="18"/>
              </w:rPr>
            </w:pPr>
            <w:r w:rsidRPr="00ED750A">
              <w:rPr>
                <w:sz w:val="18"/>
                <w:szCs w:val="18"/>
              </w:rPr>
              <w:t xml:space="preserve">Requirements for risk assessment and silica hazard control statement. </w:t>
            </w:r>
          </w:p>
          <w:p w14:paraId="29098FB0" w14:textId="77777777" w:rsidR="00381DDF" w:rsidRPr="00ED750A" w:rsidRDefault="00381DDF" w:rsidP="00232797">
            <w:pPr>
              <w:pStyle w:val="ListBullet"/>
              <w:ind w:right="285"/>
              <w:rPr>
                <w:sz w:val="18"/>
                <w:szCs w:val="18"/>
              </w:rPr>
            </w:pPr>
            <w:r w:rsidRPr="00ED750A">
              <w:rPr>
                <w:sz w:val="18"/>
                <w:szCs w:val="18"/>
              </w:rPr>
              <w:t xml:space="preserve">amend information provision requirements, e.g. employers must provide written information about crystalline silica </w:t>
            </w:r>
          </w:p>
          <w:p w14:paraId="6EDA1E03" w14:textId="77777777" w:rsidR="00381DDF" w:rsidRPr="00ED750A" w:rsidRDefault="00381DDF" w:rsidP="00232797">
            <w:pPr>
              <w:ind w:right="285"/>
              <w:rPr>
                <w:sz w:val="18"/>
              </w:rPr>
            </w:pPr>
          </w:p>
          <w:p w14:paraId="40BE5971" w14:textId="77777777" w:rsidR="00381DDF" w:rsidRPr="00041D04" w:rsidRDefault="00381DDF" w:rsidP="00232797">
            <w:pPr>
              <w:spacing w:after="0"/>
              <w:ind w:right="285"/>
              <w:mirrorIndents/>
              <w:rPr>
                <w:rFonts w:cs="Segoe UI Light"/>
                <w:b/>
                <w:sz w:val="18"/>
              </w:rPr>
            </w:pPr>
          </w:p>
        </w:tc>
        <w:tc>
          <w:tcPr>
            <w:tcW w:w="1910" w:type="pct"/>
          </w:tcPr>
          <w:p w14:paraId="05F0F56F" w14:textId="67506FB1" w:rsidR="005B6F65" w:rsidRDefault="005B6F65" w:rsidP="00232797">
            <w:pPr>
              <w:spacing w:after="0"/>
              <w:ind w:left="0" w:right="262"/>
              <w:mirrorIndents/>
              <w:rPr>
                <w:rFonts w:cs="Segoe UI Light"/>
                <w:sz w:val="18"/>
              </w:rPr>
            </w:pPr>
            <w:r>
              <w:rPr>
                <w:rFonts w:cs="Segoe UI Light"/>
                <w:sz w:val="18"/>
              </w:rPr>
              <w:t>Some elements of the reforms are likely to impose relatively fixed costs on businesses. The smaller the business the greater the proportional impact they will have on business costs. Examples include:</w:t>
            </w:r>
          </w:p>
          <w:p w14:paraId="29324BC4" w14:textId="77777777" w:rsidR="005B6F65" w:rsidRDefault="005B6F65" w:rsidP="00232797">
            <w:pPr>
              <w:spacing w:after="0"/>
              <w:ind w:left="0" w:right="262"/>
              <w:mirrorIndents/>
              <w:rPr>
                <w:rFonts w:cs="Segoe UI Light"/>
                <w:sz w:val="18"/>
              </w:rPr>
            </w:pPr>
          </w:p>
          <w:p w14:paraId="65DFA8F7" w14:textId="37BDA625" w:rsidR="005B6F65" w:rsidRDefault="00B313A8" w:rsidP="005B6F65">
            <w:pPr>
              <w:pStyle w:val="ListParagraph"/>
              <w:numPr>
                <w:ilvl w:val="0"/>
                <w:numId w:val="76"/>
              </w:numPr>
              <w:spacing w:after="60"/>
              <w:ind w:left="141" w:right="261" w:hanging="142"/>
              <w:contextualSpacing w:val="0"/>
              <w:mirrorIndents/>
              <w:textboxTightWrap w:val="allLines"/>
              <w:rPr>
                <w:rFonts w:cs="Segoe UI Light"/>
                <w:sz w:val="18"/>
              </w:rPr>
            </w:pPr>
            <w:r>
              <w:rPr>
                <w:rFonts w:cs="Segoe UI Light"/>
                <w:sz w:val="18"/>
              </w:rPr>
              <w:t>A</w:t>
            </w:r>
            <w:r w:rsidR="005B6F65" w:rsidRPr="001C3CA1">
              <w:rPr>
                <w:rFonts w:cs="Segoe UI Light"/>
                <w:sz w:val="18"/>
              </w:rPr>
              <w:t xml:space="preserve">tmospheric testing, which can cost approximately $3,000 per test, </w:t>
            </w:r>
            <w:r w:rsidR="005B6F65">
              <w:rPr>
                <w:rFonts w:cs="Segoe UI Light"/>
                <w:sz w:val="18"/>
              </w:rPr>
              <w:t>will be d</w:t>
            </w:r>
            <w:r w:rsidR="005B6F65" w:rsidRPr="001C3CA1">
              <w:rPr>
                <w:rFonts w:cs="Segoe UI Light"/>
                <w:sz w:val="18"/>
              </w:rPr>
              <w:t>isproportionately larger for small businesses</w:t>
            </w:r>
            <w:r w:rsidR="005B6F65">
              <w:rPr>
                <w:rFonts w:cs="Segoe UI Light"/>
                <w:sz w:val="18"/>
              </w:rPr>
              <w:t>.</w:t>
            </w:r>
          </w:p>
          <w:p w14:paraId="25B9BB6A" w14:textId="302D7D7B" w:rsidR="00381DDF" w:rsidRPr="001C3CA1" w:rsidRDefault="00381DDF" w:rsidP="005B6F65">
            <w:pPr>
              <w:pStyle w:val="ListParagraph"/>
              <w:numPr>
                <w:ilvl w:val="0"/>
                <w:numId w:val="76"/>
              </w:numPr>
              <w:spacing w:after="60"/>
              <w:ind w:left="141" w:right="261" w:hanging="142"/>
              <w:contextualSpacing w:val="0"/>
              <w:mirrorIndents/>
              <w:textboxTightWrap w:val="allLines"/>
              <w:rPr>
                <w:rFonts w:cs="Segoe UI Light"/>
                <w:sz w:val="18"/>
              </w:rPr>
            </w:pPr>
            <w:r w:rsidRPr="001C3CA1">
              <w:rPr>
                <w:rFonts w:cs="Segoe UI Light"/>
                <w:sz w:val="18"/>
              </w:rPr>
              <w:t xml:space="preserve">Smaller business have fewer resources available to understand and </w:t>
            </w:r>
            <w:r w:rsidR="005B6F65">
              <w:rPr>
                <w:rFonts w:cs="Segoe UI Light"/>
                <w:sz w:val="18"/>
              </w:rPr>
              <w:t>ensure</w:t>
            </w:r>
            <w:r w:rsidRPr="001C3CA1">
              <w:rPr>
                <w:rFonts w:cs="Segoe UI Light"/>
                <w:sz w:val="18"/>
              </w:rPr>
              <w:t xml:space="preserve"> compliance with requirements</w:t>
            </w:r>
          </w:p>
          <w:p w14:paraId="61579C5C" w14:textId="77777777" w:rsidR="00381DDF" w:rsidRDefault="00381DDF" w:rsidP="005B6F65">
            <w:pPr>
              <w:pStyle w:val="ListParagraph"/>
              <w:numPr>
                <w:ilvl w:val="0"/>
                <w:numId w:val="76"/>
              </w:numPr>
              <w:spacing w:after="60"/>
              <w:ind w:left="141" w:right="261" w:hanging="142"/>
              <w:contextualSpacing w:val="0"/>
              <w:mirrorIndents/>
              <w:textboxTightWrap w:val="allLines"/>
              <w:rPr>
                <w:rFonts w:cs="Segoe UI Light"/>
                <w:sz w:val="18"/>
              </w:rPr>
            </w:pPr>
            <w:r w:rsidRPr="001C3CA1">
              <w:rPr>
                <w:rFonts w:cs="Segoe UI Light"/>
                <w:sz w:val="18"/>
              </w:rPr>
              <w:t xml:space="preserve">For the requirements relating to non-stonemason businesses e.g. risk assessment/silica hazard control statement, stakeholders indicated larger businesses are more likely to already be compliant with OHS requirements </w:t>
            </w:r>
            <w:r>
              <w:rPr>
                <w:rFonts w:cs="Segoe UI Light"/>
                <w:sz w:val="18"/>
              </w:rPr>
              <w:t xml:space="preserve">and </w:t>
            </w:r>
            <w:r w:rsidRPr="001C3CA1">
              <w:rPr>
                <w:rFonts w:cs="Segoe UI Light"/>
                <w:sz w:val="18"/>
              </w:rPr>
              <w:t>are less likely to have to materially change their practices compare</w:t>
            </w:r>
            <w:r>
              <w:rPr>
                <w:rFonts w:cs="Segoe UI Light"/>
                <w:sz w:val="18"/>
              </w:rPr>
              <w:t>d</w:t>
            </w:r>
            <w:r w:rsidRPr="001C3CA1">
              <w:rPr>
                <w:rFonts w:cs="Segoe UI Light"/>
                <w:sz w:val="18"/>
              </w:rPr>
              <w:t xml:space="preserve"> to small businesses</w:t>
            </w:r>
          </w:p>
          <w:p w14:paraId="422921A6" w14:textId="15EEAE8C" w:rsidR="005B6F65" w:rsidRDefault="00B313A8" w:rsidP="005B6F65">
            <w:pPr>
              <w:spacing w:after="60"/>
              <w:ind w:left="0" w:right="261"/>
              <w:mirrorIndents/>
              <w:rPr>
                <w:rFonts w:cs="Segoe UI Light"/>
                <w:sz w:val="18"/>
              </w:rPr>
            </w:pPr>
            <w:r>
              <w:rPr>
                <w:rFonts w:cs="Segoe UI Light"/>
                <w:sz w:val="18"/>
              </w:rPr>
              <w:t>However some costs – for example those imposed as a result of the ban on uncontrolled dry cutting of engineered stone, will be relatively proportional to the number of employees in the business.</w:t>
            </w:r>
          </w:p>
          <w:p w14:paraId="1FD01FC2" w14:textId="77777777" w:rsidR="00B313A8" w:rsidRDefault="00B313A8" w:rsidP="00232797">
            <w:pPr>
              <w:spacing w:after="0"/>
              <w:ind w:left="0" w:right="262"/>
              <w:mirrorIndents/>
              <w:rPr>
                <w:rFonts w:cs="Segoe UI Light"/>
                <w:sz w:val="18"/>
              </w:rPr>
            </w:pPr>
          </w:p>
          <w:p w14:paraId="6A8F109E" w14:textId="37725DBF" w:rsidR="00381DDF" w:rsidRPr="004C4EA7" w:rsidRDefault="00381DDF" w:rsidP="00232797">
            <w:pPr>
              <w:spacing w:after="0"/>
              <w:ind w:left="0" w:right="262"/>
              <w:mirrorIndents/>
              <w:rPr>
                <w:rFonts w:cs="Segoe UI Light"/>
                <w:sz w:val="18"/>
              </w:rPr>
            </w:pPr>
            <w:r>
              <w:rPr>
                <w:rFonts w:cs="Segoe UI Light"/>
                <w:sz w:val="18"/>
              </w:rPr>
              <w:t xml:space="preserve">Given the risks of silica exposure, the small business impacts are considered to be </w:t>
            </w:r>
            <w:r w:rsidR="00B313A8">
              <w:rPr>
                <w:rFonts w:cs="Segoe UI Light"/>
                <w:sz w:val="18"/>
              </w:rPr>
              <w:t>reasonable given</w:t>
            </w:r>
            <w:r>
              <w:rPr>
                <w:rFonts w:cs="Segoe UI Light"/>
                <w:sz w:val="18"/>
              </w:rPr>
              <w:t xml:space="preserve"> the risk to worker health. </w:t>
            </w:r>
          </w:p>
        </w:tc>
        <w:tc>
          <w:tcPr>
            <w:tcW w:w="2012" w:type="pct"/>
          </w:tcPr>
          <w:p w14:paraId="0D7D73DD" w14:textId="13D9D276" w:rsidR="00381DDF" w:rsidRPr="00ED750A" w:rsidRDefault="00381DDF" w:rsidP="00232797">
            <w:pPr>
              <w:spacing w:after="0" w:line="240" w:lineRule="auto"/>
              <w:ind w:right="261"/>
              <w:mirrorIndents/>
              <w:rPr>
                <w:rFonts w:cs="Segoe UI Light"/>
                <w:sz w:val="18"/>
              </w:rPr>
            </w:pPr>
            <w:r w:rsidRPr="00ED750A">
              <w:rPr>
                <w:rFonts w:cs="Segoe UI Light"/>
                <w:sz w:val="18"/>
              </w:rPr>
              <w:t>The proposed Regulations are likely to make it more costly for businesses to work with engineered stone. This is likely to impact on competition in that it might reduce the number of participants in the market if existing businesses in the market or potentially new entrants find it too costly to comply with the requirements. However, as noted previously in this report, many businesses have already improved their practices including eliminat</w:t>
            </w:r>
            <w:r w:rsidR="00C338E4">
              <w:rPr>
                <w:rFonts w:cs="Segoe UI Light"/>
                <w:sz w:val="18"/>
              </w:rPr>
              <w:t>ing</w:t>
            </w:r>
            <w:r w:rsidRPr="00ED750A">
              <w:rPr>
                <w:rFonts w:cs="Segoe UI Light"/>
                <w:sz w:val="18"/>
              </w:rPr>
              <w:t xml:space="preserve"> dry cutting of engineered stone. </w:t>
            </w:r>
            <w:r w:rsidRPr="00611B06">
              <w:rPr>
                <w:rFonts w:cs="Segoe UI Light"/>
                <w:sz w:val="18"/>
              </w:rPr>
              <w:t>On the other hand, there is anecdotal evidence from stakeholders that some non-compliant businesses have exited the industry as a result of the ban on dry cutting and WorkSafe</w:t>
            </w:r>
            <w:r w:rsidR="0059743E" w:rsidRPr="00611B06">
              <w:rPr>
                <w:rFonts w:cs="Segoe UI Light"/>
                <w:sz w:val="18"/>
              </w:rPr>
              <w:t>’s</w:t>
            </w:r>
            <w:r w:rsidRPr="00611B06">
              <w:rPr>
                <w:rFonts w:cs="Segoe UI Light"/>
                <w:sz w:val="18"/>
              </w:rPr>
              <w:t xml:space="preserve"> increased enforcement </w:t>
            </w:r>
            <w:r w:rsidR="0059743E" w:rsidRPr="00611B06">
              <w:rPr>
                <w:rFonts w:cs="Segoe UI Light"/>
                <w:sz w:val="18"/>
              </w:rPr>
              <w:t xml:space="preserve">activity </w:t>
            </w:r>
            <w:r w:rsidRPr="00611B06">
              <w:rPr>
                <w:rFonts w:cs="Segoe UI Light"/>
                <w:sz w:val="18"/>
              </w:rPr>
              <w:t>in the last 1 to 2 years.</w:t>
            </w:r>
            <w:r w:rsidRPr="00ED750A">
              <w:rPr>
                <w:rFonts w:cs="Segoe UI Light"/>
                <w:sz w:val="18"/>
              </w:rPr>
              <w:t xml:space="preserve"> </w:t>
            </w:r>
          </w:p>
          <w:p w14:paraId="20D29F6F" w14:textId="77777777" w:rsidR="00381DDF" w:rsidRPr="00ED750A" w:rsidRDefault="00381DDF" w:rsidP="00232797">
            <w:pPr>
              <w:spacing w:after="0" w:line="240" w:lineRule="auto"/>
              <w:ind w:right="261"/>
              <w:mirrorIndents/>
              <w:rPr>
                <w:rFonts w:cs="Segoe UI Light"/>
                <w:sz w:val="18"/>
              </w:rPr>
            </w:pPr>
          </w:p>
          <w:p w14:paraId="4B3B1700" w14:textId="1DAB433B" w:rsidR="00381DDF" w:rsidRPr="00ED750A" w:rsidRDefault="00381DDF" w:rsidP="00232797">
            <w:pPr>
              <w:spacing w:after="0" w:line="240" w:lineRule="auto"/>
              <w:ind w:right="261"/>
              <w:mirrorIndents/>
              <w:rPr>
                <w:rFonts w:cs="Segoe UI Light"/>
                <w:sz w:val="18"/>
              </w:rPr>
            </w:pPr>
            <w:r w:rsidRPr="00ED750A">
              <w:rPr>
                <w:rFonts w:cs="Segoe UI Light"/>
                <w:sz w:val="18"/>
              </w:rPr>
              <w:t>The restriction on competition is considered to be necessary to reduce the risks of silica exposure. As noted above, the restriction on competition is likely to be beneficial if it deters non-compliant operators from entering or staying in the industry.</w:t>
            </w:r>
          </w:p>
          <w:p w14:paraId="34EE4540" w14:textId="77777777" w:rsidR="00381DDF" w:rsidRPr="00ED750A" w:rsidRDefault="00381DDF" w:rsidP="00232797">
            <w:pPr>
              <w:spacing w:after="0" w:line="240" w:lineRule="auto"/>
              <w:ind w:right="261"/>
              <w:mirrorIndents/>
              <w:rPr>
                <w:rFonts w:cs="Segoe UI Light"/>
                <w:sz w:val="18"/>
              </w:rPr>
            </w:pPr>
          </w:p>
          <w:p w14:paraId="33E37175" w14:textId="424F52CE" w:rsidR="00381DDF" w:rsidRPr="00ED750A" w:rsidRDefault="00381DDF" w:rsidP="00232797">
            <w:pPr>
              <w:spacing w:after="0" w:line="240" w:lineRule="auto"/>
              <w:ind w:right="261"/>
              <w:mirrorIndents/>
              <w:rPr>
                <w:rFonts w:cs="Segoe UI Light"/>
                <w:sz w:val="18"/>
              </w:rPr>
            </w:pPr>
            <w:r w:rsidRPr="00ED750A">
              <w:rPr>
                <w:rFonts w:cs="Segoe UI Light"/>
                <w:sz w:val="18"/>
              </w:rPr>
              <w:t xml:space="preserve">In other sectors where there are high risk silica processes, there will be small cost increases – these will generally not be material e.g. the cost of producing a risk assessment or hazard control statement, or undertaking atmospheric testing, </w:t>
            </w:r>
            <w:r w:rsidR="00611B06">
              <w:rPr>
                <w:rFonts w:cs="Segoe UI Light"/>
                <w:sz w:val="18"/>
              </w:rPr>
              <w:t xml:space="preserve">are </w:t>
            </w:r>
            <w:r w:rsidRPr="00ED750A">
              <w:rPr>
                <w:rFonts w:cs="Segoe UI Light"/>
                <w:sz w:val="18"/>
              </w:rPr>
              <w:t>not likely to be material for mining, quarrying or tunnelling businesses</w:t>
            </w:r>
            <w:r w:rsidR="00611B06">
              <w:rPr>
                <w:rFonts w:cs="Segoe UI Light"/>
                <w:sz w:val="18"/>
              </w:rPr>
              <w:t xml:space="preserve"> which tend to be quite large</w:t>
            </w:r>
            <w:r w:rsidRPr="00ED750A">
              <w:rPr>
                <w:rFonts w:cs="Segoe UI Light"/>
                <w:sz w:val="18"/>
              </w:rPr>
              <w:t>.</w:t>
            </w:r>
          </w:p>
          <w:p w14:paraId="37845ABD" w14:textId="77777777" w:rsidR="00381DDF" w:rsidRPr="00ED750A" w:rsidRDefault="00381DDF" w:rsidP="00232797">
            <w:pPr>
              <w:spacing w:after="0" w:line="240" w:lineRule="auto"/>
              <w:ind w:right="261"/>
              <w:mirrorIndents/>
              <w:rPr>
                <w:rFonts w:cs="Segoe UI Light"/>
                <w:sz w:val="18"/>
              </w:rPr>
            </w:pPr>
          </w:p>
          <w:p w14:paraId="6B99D834" w14:textId="77777777" w:rsidR="00381DDF" w:rsidRDefault="00381DDF" w:rsidP="00232797">
            <w:pPr>
              <w:spacing w:after="0" w:line="240" w:lineRule="auto"/>
              <w:ind w:right="261"/>
              <w:mirrorIndents/>
              <w:rPr>
                <w:rFonts w:cs="Segoe UI Light"/>
                <w:sz w:val="18"/>
              </w:rPr>
            </w:pPr>
          </w:p>
        </w:tc>
      </w:tr>
    </w:tbl>
    <w:p w14:paraId="0341B567" w14:textId="77777777" w:rsidR="00ED750A" w:rsidRDefault="00ED750A">
      <w:pPr>
        <w:spacing w:after="0"/>
        <w:rPr>
          <w:rFonts w:eastAsiaTheme="majorEastAsia" w:cstheme="majorBidi"/>
          <w:bCs/>
          <w:sz w:val="60"/>
          <w:szCs w:val="28"/>
        </w:rPr>
        <w:sectPr w:rsidR="00ED750A" w:rsidSect="00ED750A">
          <w:pgSz w:w="16838" w:h="11906" w:orient="landscape" w:code="9"/>
          <w:pgMar w:top="1440" w:right="1440" w:bottom="1440" w:left="1440" w:header="680" w:footer="425" w:gutter="0"/>
          <w:cols w:space="284"/>
          <w:docGrid w:linePitch="360"/>
        </w:sectPr>
      </w:pPr>
    </w:p>
    <w:p w14:paraId="1E55905C" w14:textId="42FBF02E" w:rsidR="000E61AA" w:rsidRDefault="000E61AA" w:rsidP="000E61AA">
      <w:pPr>
        <w:pStyle w:val="Heading1"/>
      </w:pPr>
      <w:bookmarkStart w:id="115" w:name="_Toc49173700"/>
      <w:r>
        <w:lastRenderedPageBreak/>
        <w:t>Evaluation Strategy</w:t>
      </w:r>
      <w:bookmarkEnd w:id="115"/>
    </w:p>
    <w:p w14:paraId="538FCC39" w14:textId="03AB75CA" w:rsidR="000E61AA" w:rsidRPr="00BB3449" w:rsidRDefault="000E61AA" w:rsidP="000E61AA">
      <w:pPr>
        <w:rPr>
          <w:sz w:val="28"/>
          <w:szCs w:val="28"/>
        </w:rPr>
      </w:pPr>
      <w:r w:rsidRPr="1880A894">
        <w:rPr>
          <w:sz w:val="28"/>
          <w:szCs w:val="28"/>
        </w:rPr>
        <w:t xml:space="preserve">This chapter outlines how </w:t>
      </w:r>
      <w:r w:rsidR="4E9E0024" w:rsidRPr="1880A894">
        <w:rPr>
          <w:sz w:val="28"/>
          <w:szCs w:val="28"/>
        </w:rPr>
        <w:t>WorkSafe</w:t>
      </w:r>
      <w:r w:rsidRPr="1880A894">
        <w:rPr>
          <w:sz w:val="28"/>
          <w:szCs w:val="28"/>
        </w:rPr>
        <w:t xml:space="preserve"> will assess the efficiency and effectiveness of the proposed Regulations</w:t>
      </w:r>
    </w:p>
    <w:p w14:paraId="4E9A8664" w14:textId="77777777" w:rsidR="000E61AA" w:rsidRDefault="000E61AA" w:rsidP="000E61AA">
      <w:pPr>
        <w:pStyle w:val="Heading2"/>
      </w:pPr>
      <w:r>
        <w:t>Overview</w:t>
      </w:r>
    </w:p>
    <w:p w14:paraId="19228272" w14:textId="2CA67E72" w:rsidR="000E61AA" w:rsidRPr="00B460A8" w:rsidRDefault="000E61AA" w:rsidP="000E61AA">
      <w:r w:rsidRPr="00B460A8">
        <w:t xml:space="preserve">In accordance with good regulatory practice, </w:t>
      </w:r>
      <w:r w:rsidR="4E9E0024" w:rsidRPr="00B460A8">
        <w:t>WorkSafe</w:t>
      </w:r>
      <w:r w:rsidRPr="00B460A8">
        <w:t xml:space="preserve"> is developing an evaluation strategy to measure the efficiency and effectiveness of the proposed Regulations, and its broader strategy to prevent illnesses and deaths from exposure to silica dust. The proposed evaluation strategy is set out below and will be refined during 2020 and prior to the proposed Regulations coming into effect.  </w:t>
      </w:r>
    </w:p>
    <w:p w14:paraId="5BF31A44" w14:textId="0A4D9EB4" w:rsidR="000E61AA" w:rsidRDefault="4E9E0024" w:rsidP="000E61AA">
      <w:r w:rsidRPr="00B460A8">
        <w:t>WorkSafe</w:t>
      </w:r>
      <w:r w:rsidR="000E61AA" w:rsidRPr="00B460A8">
        <w:t xml:space="preserve"> will be responsible for evaluating and reporting on the effectiveness of the Regulations.</w:t>
      </w:r>
    </w:p>
    <w:p w14:paraId="18438E27" w14:textId="77777777" w:rsidR="000E61AA" w:rsidRDefault="000E61AA" w:rsidP="000E61AA">
      <w:pPr>
        <w:pStyle w:val="Heading2"/>
      </w:pPr>
      <w:r>
        <w:t>Evaluation issues</w:t>
      </w:r>
    </w:p>
    <w:p w14:paraId="72B133C6" w14:textId="77777777" w:rsidR="000E61AA" w:rsidRDefault="000E61AA" w:rsidP="000E61AA">
      <w:pPr>
        <w:pStyle w:val="Heading3"/>
      </w:pPr>
      <w:r>
        <w:t>Separating the impact of the Regulations from other actions</w:t>
      </w:r>
    </w:p>
    <w:p w14:paraId="131C2952" w14:textId="6FEF10AF" w:rsidR="000E61AA" w:rsidRDefault="000E61AA" w:rsidP="000E61AA">
      <w:r>
        <w:t xml:space="preserve">The proposed Regulations will take effect in </w:t>
      </w:r>
      <w:r w:rsidR="00367A9B">
        <w:t>February 2021</w:t>
      </w:r>
      <w:r>
        <w:t>. They are one component of a range of activities being undertaken by the Victorian Government in accordance with the Silica Action Plan. As discussed earlier, the Silica Action Plan includes:</w:t>
      </w:r>
    </w:p>
    <w:p w14:paraId="3A69E1F7" w14:textId="6F58B448" w:rsidR="000E61AA" w:rsidRDefault="000E61AA" w:rsidP="000E61AA">
      <w:pPr>
        <w:pStyle w:val="ListBullet"/>
        <w:numPr>
          <w:ilvl w:val="0"/>
          <w:numId w:val="23"/>
        </w:numPr>
      </w:pPr>
      <w:r>
        <w:t xml:space="preserve">Strengthening the </w:t>
      </w:r>
      <w:r w:rsidDel="00C75A3D">
        <w:t xml:space="preserve">OHS </w:t>
      </w:r>
      <w:r w:rsidR="00C75A3D">
        <w:t xml:space="preserve">legislative </w:t>
      </w:r>
      <w:r>
        <w:t>framework</w:t>
      </w:r>
    </w:p>
    <w:p w14:paraId="0B0E9CE5" w14:textId="77777777" w:rsidR="000E61AA" w:rsidRDefault="000E61AA" w:rsidP="000E61AA">
      <w:pPr>
        <w:pStyle w:val="ListBullet"/>
        <w:numPr>
          <w:ilvl w:val="0"/>
          <w:numId w:val="23"/>
        </w:numPr>
      </w:pPr>
      <w:r>
        <w:t>Compliance and enforcement</w:t>
      </w:r>
    </w:p>
    <w:p w14:paraId="4AA5C0B4" w14:textId="77777777" w:rsidR="000E61AA" w:rsidRDefault="000E61AA" w:rsidP="000E61AA">
      <w:pPr>
        <w:pStyle w:val="ListBullet"/>
        <w:numPr>
          <w:ilvl w:val="0"/>
          <w:numId w:val="23"/>
        </w:numPr>
      </w:pPr>
      <w:r>
        <w:t>Education and awareness raising</w:t>
      </w:r>
    </w:p>
    <w:p w14:paraId="53DE861E" w14:textId="77777777" w:rsidR="000E61AA" w:rsidRPr="00BB3449" w:rsidRDefault="000E61AA" w:rsidP="000E61AA">
      <w:pPr>
        <w:pStyle w:val="ListBullet"/>
        <w:numPr>
          <w:ilvl w:val="0"/>
          <w:numId w:val="23"/>
        </w:numPr>
      </w:pPr>
      <w:r>
        <w:t xml:space="preserve">Early intervention </w:t>
      </w:r>
      <w:r w:rsidRPr="00BB3449">
        <w:t>and support for affected workers</w:t>
      </w:r>
    </w:p>
    <w:p w14:paraId="1ACC06BD" w14:textId="2065F411" w:rsidR="000E61AA" w:rsidRPr="00BB3449" w:rsidRDefault="000E61AA" w:rsidP="000E61AA">
      <w:pPr>
        <w:pStyle w:val="ListBullet"/>
        <w:numPr>
          <w:ilvl w:val="0"/>
          <w:numId w:val="23"/>
        </w:numPr>
      </w:pPr>
      <w:r w:rsidRPr="00BB3449">
        <w:t>Research and consultation</w:t>
      </w:r>
      <w:r w:rsidR="00F033B7">
        <w:t>.</w:t>
      </w:r>
    </w:p>
    <w:p w14:paraId="39026045" w14:textId="5A23A963" w:rsidR="000E61AA" w:rsidRDefault="000E61AA" w:rsidP="005A7254">
      <w:pPr>
        <w:spacing w:before="120"/>
      </w:pPr>
      <w:r>
        <w:t xml:space="preserve">In addition, the proposed Regulations will complement </w:t>
      </w:r>
      <w:r w:rsidR="00C75A3D">
        <w:t xml:space="preserve">existing obligations under other </w:t>
      </w:r>
      <w:r>
        <w:t xml:space="preserve">parts of the OHS Regulations </w:t>
      </w:r>
      <w:r w:rsidR="00C75A3D">
        <w:t xml:space="preserve">(such as Part 4.1 – Hazardous substances) </w:t>
      </w:r>
      <w:r>
        <w:t xml:space="preserve">and the </w:t>
      </w:r>
      <w:r w:rsidR="00C75A3D">
        <w:t xml:space="preserve">duties prescribed </w:t>
      </w:r>
      <w:r>
        <w:t>in the OHS Act.</w:t>
      </w:r>
    </w:p>
    <w:p w14:paraId="2B34054B" w14:textId="77777777" w:rsidR="000E61AA" w:rsidRDefault="000E61AA" w:rsidP="000E61AA">
      <w:r>
        <w:t>Thus, it may be difficult</w:t>
      </w:r>
      <w:r w:rsidRPr="03162D93">
        <w:t xml:space="preserve"> to separate the impact of the proposed Regulations from the impact of these other actions being taken. </w:t>
      </w:r>
    </w:p>
    <w:p w14:paraId="05BBDA01" w14:textId="77777777" w:rsidR="000E61AA" w:rsidRPr="007E537D" w:rsidRDefault="000E61AA" w:rsidP="000E61AA">
      <w:pPr>
        <w:pStyle w:val="Heading3"/>
      </w:pPr>
      <w:r>
        <w:t>Timing issues</w:t>
      </w:r>
    </w:p>
    <w:p w14:paraId="12A6FDFB" w14:textId="06A8D010" w:rsidR="000E61AA" w:rsidRDefault="00C75A3D" w:rsidP="000E61AA">
      <w:r>
        <w:t xml:space="preserve">The aim of the proposed Regulations is to reduce exposure to silica dust to prevent adverse health impacts from developing in workers who work with or around materials containing crystalline silica. However, the adverse health impacts from exposure to silica dust can take several </w:t>
      </w:r>
      <w:proofErr w:type="gramStart"/>
      <w:r>
        <w:t>years,</w:t>
      </w:r>
      <w:proofErr w:type="gramEnd"/>
      <w:r>
        <w:t xml:space="preserve"> and potentially up to several decades, to become evident. Actions taken now to minimise harm may not achieve observable reductions in the prevalence of silica-related diseases for some time.</w:t>
      </w:r>
      <w:r w:rsidR="000E61AA">
        <w:t xml:space="preserve">  </w:t>
      </w:r>
    </w:p>
    <w:p w14:paraId="2B6A40B4" w14:textId="77777777" w:rsidR="000E61AA" w:rsidRDefault="000E61AA" w:rsidP="000E61AA">
      <w:pPr>
        <w:pStyle w:val="Heading3"/>
      </w:pPr>
      <w:r>
        <w:t>Baseline data</w:t>
      </w:r>
    </w:p>
    <w:p w14:paraId="26410DE9" w14:textId="13667CEC" w:rsidR="000E61AA" w:rsidRDefault="00C75A3D" w:rsidP="000E61AA">
      <w:r>
        <w:t>W</w:t>
      </w:r>
      <w:r w:rsidR="000E61AA">
        <w:t>hile some baseline data - i.e. pre the proposed Regulations - is available: particularly those related to longer term outcomes, some data is either not available or not relevant. In these cases it will only make sense to start collecting data from the commencement of the proposed Regulations.</w:t>
      </w:r>
    </w:p>
    <w:p w14:paraId="28BF794A" w14:textId="77777777" w:rsidR="000E61AA" w:rsidRDefault="000E61AA" w:rsidP="000E61AA">
      <w:r>
        <w:t>Therefore any evaluation of the efficiency and effectiveness of the proposed Regulations, particularly over the short to medium term, will need to:</w:t>
      </w:r>
    </w:p>
    <w:p w14:paraId="549CD6F6" w14:textId="5DD324DA" w:rsidR="000E61AA" w:rsidRDefault="000E61AA" w:rsidP="000E61AA">
      <w:pPr>
        <w:pStyle w:val="ListBullet"/>
        <w:numPr>
          <w:ilvl w:val="0"/>
          <w:numId w:val="56"/>
        </w:numPr>
        <w:ind w:left="340" w:hanging="340"/>
        <w:rPr>
          <w:szCs w:val="18"/>
        </w:rPr>
      </w:pPr>
      <w:r>
        <w:t>Where possible i</w:t>
      </w:r>
      <w:r w:rsidRPr="03162D93">
        <w:t>dentify impacts and review the effectiveness of the proposed Regulations, separate to other impacts, as comprehensively as possible, but recognise that this may not always be possible</w:t>
      </w:r>
    </w:p>
    <w:p w14:paraId="1FEF755C" w14:textId="77777777" w:rsidR="000E61AA" w:rsidRDefault="000E61AA" w:rsidP="000E61AA">
      <w:pPr>
        <w:pStyle w:val="ListBullet"/>
        <w:numPr>
          <w:ilvl w:val="0"/>
          <w:numId w:val="56"/>
        </w:numPr>
        <w:ind w:left="340" w:hanging="340"/>
      </w:pPr>
      <w:r>
        <w:t>Reflect the fact that measurement of inputs and outputs, as distinct from outcomes, will be the focus</w:t>
      </w:r>
    </w:p>
    <w:p w14:paraId="63C9079F" w14:textId="3AE67C3A" w:rsidR="00AE2A2F" w:rsidRDefault="000E61AA" w:rsidP="00175981">
      <w:pPr>
        <w:pStyle w:val="ListBullet"/>
        <w:numPr>
          <w:ilvl w:val="0"/>
          <w:numId w:val="56"/>
        </w:numPr>
        <w:ind w:left="340" w:hanging="340"/>
      </w:pPr>
      <w:r>
        <w:t xml:space="preserve">Ensure that data is collected to ensure that longer term trends in outcomes can be tracked –but recognise that in the short term this data will not reflect the effectiveness of the proposed </w:t>
      </w:r>
      <w:r>
        <w:lastRenderedPageBreak/>
        <w:t xml:space="preserve">Regulations. Indeed, it is likely that outcomes – including the number of illnesses, deaths, claims and general impact on the community from silica related diseases – may deteriorate in the short </w:t>
      </w:r>
      <w:r w:rsidR="00AE2A2F">
        <w:t xml:space="preserve">to medium </w:t>
      </w:r>
      <w:r>
        <w:t>term due</w:t>
      </w:r>
      <w:r w:rsidR="00AE2A2F">
        <w:t>. This is an outcome of a range of factors, including:</w:t>
      </w:r>
    </w:p>
    <w:p w14:paraId="5ABAFF69" w14:textId="5F598DA5" w:rsidR="00AE2A2F" w:rsidRDefault="00AE2A2F" w:rsidP="00AE2A2F">
      <w:pPr>
        <w:pStyle w:val="ListBullet"/>
        <w:numPr>
          <w:ilvl w:val="1"/>
          <w:numId w:val="56"/>
        </w:numPr>
      </w:pPr>
      <w:r>
        <w:t>The relatively lengthy time that can elapse before symptoms become apparent</w:t>
      </w:r>
    </w:p>
    <w:p w14:paraId="7E31407E" w14:textId="77777777" w:rsidR="00AE2A2F" w:rsidRDefault="00AE2A2F" w:rsidP="00AE2A2F">
      <w:pPr>
        <w:pStyle w:val="ListBullet"/>
        <w:numPr>
          <w:ilvl w:val="1"/>
          <w:numId w:val="56"/>
        </w:numPr>
      </w:pPr>
      <w:r>
        <w:t>Increases in the use of engineered stone in recent years</w:t>
      </w:r>
    </w:p>
    <w:p w14:paraId="399515AF" w14:textId="261B5488" w:rsidR="00AE2A2F" w:rsidRDefault="00AE2A2F" w:rsidP="00AE2A2F">
      <w:pPr>
        <w:pStyle w:val="ListBullet"/>
        <w:numPr>
          <w:ilvl w:val="1"/>
          <w:numId w:val="56"/>
        </w:numPr>
      </w:pPr>
      <w:r>
        <w:t>A greater awareness of</w:t>
      </w:r>
      <w:r w:rsidR="000E61AA">
        <w:t xml:space="preserve"> </w:t>
      </w:r>
      <w:r w:rsidR="00C75A3D">
        <w:t>the</w:t>
      </w:r>
      <w:r>
        <w:t xml:space="preserve"> potential health</w:t>
      </w:r>
      <w:r w:rsidR="00C75A3D">
        <w:t xml:space="preserve"> impact</w:t>
      </w:r>
      <w:r>
        <w:t>s</w:t>
      </w:r>
      <w:r w:rsidR="00C75A3D">
        <w:t xml:space="preserve"> of silica dust</w:t>
      </w:r>
      <w:r>
        <w:t xml:space="preserve"> as a result of the campaign put in place by WorkSafe and the Victorian Government </w:t>
      </w:r>
    </w:p>
    <w:p w14:paraId="0A778846" w14:textId="0186B4E9" w:rsidR="000E61AA" w:rsidRPr="003A172F" w:rsidRDefault="00AE2A2F" w:rsidP="00AE2A2F">
      <w:pPr>
        <w:pStyle w:val="ListBullet"/>
        <w:numPr>
          <w:ilvl w:val="1"/>
          <w:numId w:val="56"/>
        </w:numPr>
      </w:pPr>
      <w:r>
        <w:t xml:space="preserve">WorkSafe’s health assessment program for current and former workers in the stonemason industry </w:t>
      </w:r>
    </w:p>
    <w:p w14:paraId="436B4F6B" w14:textId="77777777" w:rsidR="00AE2A2F" w:rsidRPr="003A172F" w:rsidRDefault="00AE2A2F" w:rsidP="00A2734D">
      <w:pPr>
        <w:pStyle w:val="ListBullet"/>
        <w:numPr>
          <w:ilvl w:val="0"/>
          <w:numId w:val="0"/>
        </w:numPr>
        <w:ind w:left="1440"/>
      </w:pPr>
    </w:p>
    <w:p w14:paraId="26B38E0B" w14:textId="77777777" w:rsidR="000E61AA" w:rsidRPr="00421F24" w:rsidRDefault="000E61AA" w:rsidP="000E61AA">
      <w:pPr>
        <w:pStyle w:val="Heading2"/>
      </w:pPr>
      <w:r>
        <w:t>Approach</w:t>
      </w:r>
    </w:p>
    <w:p w14:paraId="515D00B4" w14:textId="77777777" w:rsidR="000E61AA" w:rsidRPr="00B460A8" w:rsidRDefault="000E61AA" w:rsidP="000E61AA">
      <w:r w:rsidRPr="00B460A8">
        <w:t>The broad evaluation approach to evaluation will involve two parts:</w:t>
      </w:r>
    </w:p>
    <w:p w14:paraId="77F0E8E1" w14:textId="37388753" w:rsidR="000E61AA" w:rsidRPr="00B460A8" w:rsidRDefault="000E61AA" w:rsidP="000E61AA">
      <w:pPr>
        <w:pStyle w:val="ListBullet"/>
        <w:numPr>
          <w:ilvl w:val="0"/>
          <w:numId w:val="56"/>
        </w:numPr>
        <w:ind w:left="340" w:hanging="340"/>
      </w:pPr>
      <w:r w:rsidRPr="00B460A8">
        <w:t xml:space="preserve">The collation, analysis and review of </w:t>
      </w:r>
      <w:r w:rsidRPr="00B460A8">
        <w:rPr>
          <w:b/>
        </w:rPr>
        <w:t xml:space="preserve">annual data </w:t>
      </w:r>
      <w:r w:rsidRPr="00B460A8">
        <w:t>on the efficiency and effectiveness of the proposed Regulations. This annual data will include:</w:t>
      </w:r>
    </w:p>
    <w:p w14:paraId="70230ABA" w14:textId="1FA8B450" w:rsidR="000E61AA" w:rsidRPr="00B460A8" w:rsidRDefault="000E61AA" w:rsidP="000E61AA">
      <w:pPr>
        <w:pStyle w:val="ListBullet"/>
        <w:numPr>
          <w:ilvl w:val="1"/>
          <w:numId w:val="56"/>
        </w:numPr>
      </w:pPr>
      <w:r w:rsidRPr="00B460A8">
        <w:t>Shorter-term input and output based measures largely focussing on the proposed Regulations themselves</w:t>
      </w:r>
      <w:r w:rsidR="00AE2A2F" w:rsidRPr="00B460A8">
        <w:t xml:space="preserve"> (see Table </w:t>
      </w:r>
      <w:r w:rsidR="00596F58">
        <w:t>7</w:t>
      </w:r>
      <w:r w:rsidR="00AE2A2F" w:rsidRPr="00B460A8">
        <w:t>.1 below)</w:t>
      </w:r>
    </w:p>
    <w:p w14:paraId="0B5F7FAE" w14:textId="0EAC5538" w:rsidR="000E61AA" w:rsidRPr="00B460A8" w:rsidRDefault="000E61AA" w:rsidP="000E61AA">
      <w:pPr>
        <w:pStyle w:val="ListBullet"/>
        <w:numPr>
          <w:ilvl w:val="1"/>
          <w:numId w:val="56"/>
        </w:numPr>
        <w:rPr>
          <w:szCs w:val="18"/>
        </w:rPr>
      </w:pPr>
      <w:r w:rsidRPr="00B460A8">
        <w:t>Longer term measures of incidence of silicosis in the community, and its harms and effects. These measures will reflect the impact of the proposed Regulations as well as other actions.</w:t>
      </w:r>
      <w:r w:rsidR="00AE2A2F" w:rsidRPr="00B460A8">
        <w:t xml:space="preserve"> (see Table </w:t>
      </w:r>
      <w:r w:rsidR="00596F58">
        <w:t>7.</w:t>
      </w:r>
      <w:r w:rsidR="00AE2A2F" w:rsidRPr="00B460A8">
        <w:t>2)</w:t>
      </w:r>
    </w:p>
    <w:p w14:paraId="69B1DE4C" w14:textId="044E0590" w:rsidR="000E61AA" w:rsidRPr="00B460A8" w:rsidRDefault="000E61AA" w:rsidP="000E61AA">
      <w:pPr>
        <w:pStyle w:val="ListBullet"/>
        <w:numPr>
          <w:ilvl w:val="0"/>
          <w:numId w:val="23"/>
        </w:numPr>
      </w:pPr>
      <w:r w:rsidRPr="00B460A8">
        <w:t xml:space="preserve">A more formal </w:t>
      </w:r>
      <w:r w:rsidRPr="00B460A8">
        <w:rPr>
          <w:b/>
        </w:rPr>
        <w:t>mid-term review</w:t>
      </w:r>
      <w:r w:rsidRPr="00B460A8">
        <w:t xml:space="preserve"> of the proposed Regulations to be conducted after three full years of operation (after the transition period) – once data for three full years of operation is available. The purpose of the mid-term review will be to consider whether:</w:t>
      </w:r>
    </w:p>
    <w:p w14:paraId="67A9EA44" w14:textId="267F8B1F" w:rsidR="000E61AA" w:rsidRPr="00B460A8" w:rsidRDefault="000E61AA" w:rsidP="000E61AA">
      <w:pPr>
        <w:pStyle w:val="ListBullet"/>
        <w:numPr>
          <w:ilvl w:val="1"/>
          <w:numId w:val="56"/>
        </w:numPr>
        <w:rPr>
          <w:szCs w:val="18"/>
        </w:rPr>
      </w:pPr>
      <w:r w:rsidRPr="00B460A8">
        <w:t xml:space="preserve">The </w:t>
      </w:r>
      <w:r w:rsidR="00C75A3D" w:rsidRPr="00B460A8">
        <w:t xml:space="preserve">proposed </w:t>
      </w:r>
      <w:r w:rsidRPr="00B460A8">
        <w:t>Regulations are achieving their objectives</w:t>
      </w:r>
    </w:p>
    <w:p w14:paraId="7C8D18AD" w14:textId="77777777" w:rsidR="000E61AA" w:rsidRPr="00B460A8" w:rsidRDefault="000E61AA" w:rsidP="000E61AA">
      <w:pPr>
        <w:pStyle w:val="ListBullet"/>
        <w:numPr>
          <w:ilvl w:val="1"/>
          <w:numId w:val="56"/>
        </w:numPr>
        <w:rPr>
          <w:szCs w:val="18"/>
        </w:rPr>
      </w:pPr>
      <w:r w:rsidRPr="00B460A8">
        <w:t>The regulatory burden and costs being placed on industry participants are higher or lower than anticipated</w:t>
      </w:r>
    </w:p>
    <w:p w14:paraId="4BF8AD37" w14:textId="77777777" w:rsidR="000E61AA" w:rsidRPr="00B460A8" w:rsidRDefault="000E61AA" w:rsidP="000E61AA">
      <w:pPr>
        <w:pStyle w:val="ListBullet"/>
        <w:numPr>
          <w:ilvl w:val="1"/>
          <w:numId w:val="56"/>
        </w:numPr>
        <w:rPr>
          <w:szCs w:val="18"/>
        </w:rPr>
      </w:pPr>
      <w:r w:rsidRPr="00B460A8">
        <w:t>There are any unintended costs, issues or other consequences of the Regulations that need to be addressed or managed</w:t>
      </w:r>
    </w:p>
    <w:p w14:paraId="1E1A074D" w14:textId="77777777" w:rsidR="000E61AA" w:rsidRPr="00B460A8" w:rsidRDefault="000E61AA" w:rsidP="000E61AA">
      <w:pPr>
        <w:pStyle w:val="ListBullet"/>
        <w:numPr>
          <w:ilvl w:val="1"/>
          <w:numId w:val="56"/>
        </w:numPr>
        <w:rPr>
          <w:szCs w:val="18"/>
        </w:rPr>
      </w:pPr>
      <w:r w:rsidRPr="00B460A8">
        <w:t>Satisfactory compliance levels are being achieved</w:t>
      </w:r>
    </w:p>
    <w:p w14:paraId="6796D329" w14:textId="1C7F5247" w:rsidR="000E61AA" w:rsidRPr="00B460A8" w:rsidRDefault="000E61AA" w:rsidP="000E61AA">
      <w:pPr>
        <w:pStyle w:val="ListBullet"/>
        <w:numPr>
          <w:ilvl w:val="1"/>
          <w:numId w:val="56"/>
        </w:numPr>
        <w:rPr>
          <w:szCs w:val="18"/>
        </w:rPr>
      </w:pPr>
      <w:r w:rsidRPr="00B460A8">
        <w:t>Change</w:t>
      </w:r>
      <w:r w:rsidR="00C75A3D" w:rsidRPr="00B460A8">
        <w:t>s</w:t>
      </w:r>
      <w:r w:rsidRPr="00B460A8">
        <w:t xml:space="preserve"> in technology e.g</w:t>
      </w:r>
      <w:r w:rsidR="00C75A3D" w:rsidRPr="00B460A8">
        <w:t>.</w:t>
      </w:r>
      <w:r w:rsidRPr="00B460A8">
        <w:t xml:space="preserve"> the nature of engineered stone, PPE, </w:t>
      </w:r>
      <w:r w:rsidR="00C75A3D" w:rsidRPr="00B460A8">
        <w:t xml:space="preserve">or </w:t>
      </w:r>
      <w:r w:rsidRPr="00B460A8">
        <w:t>monitoring equipment</w:t>
      </w:r>
      <w:r w:rsidR="00C75A3D" w:rsidRPr="00B460A8">
        <w:t>, require elements of the Regulations to be reviewed.</w:t>
      </w:r>
    </w:p>
    <w:p w14:paraId="202FC2F5" w14:textId="77777777" w:rsidR="000E61AA" w:rsidRDefault="000E61AA" w:rsidP="000E61AA"/>
    <w:p w14:paraId="6356FC88" w14:textId="77777777" w:rsidR="000E61AA" w:rsidRDefault="000E61AA" w:rsidP="000E61AA">
      <w:pPr>
        <w:pStyle w:val="Heading3"/>
      </w:pPr>
      <w:r>
        <w:t xml:space="preserve">Annual data </w:t>
      </w:r>
    </w:p>
    <w:p w14:paraId="1B22CAD8" w14:textId="40380BFA" w:rsidR="000E61AA" w:rsidRDefault="000E61AA" w:rsidP="000E61AA">
      <w:r>
        <w:t xml:space="preserve">Below is a list of data and KPIs that will be collected annually and which will allow </w:t>
      </w:r>
      <w:r w:rsidR="4E9E0024">
        <w:t>WorkSafe</w:t>
      </w:r>
      <w:r>
        <w:t xml:space="preserve"> and the Victorian Government to better understand and report on whether the objectives of the Regulations are being met. This data will support the annual and mid-term review processes.</w:t>
      </w:r>
    </w:p>
    <w:p w14:paraId="20CC875A" w14:textId="350E3776" w:rsidR="000E61AA" w:rsidRDefault="000E61AA" w:rsidP="000E61AA">
      <w:pPr>
        <w:pStyle w:val="Reference"/>
      </w:pPr>
      <w:r>
        <w:t xml:space="preserve">All data will be collected by </w:t>
      </w:r>
      <w:r w:rsidR="4E9E0024">
        <w:t>WorkSafe</w:t>
      </w:r>
      <w:r>
        <w:t>.</w:t>
      </w:r>
    </w:p>
    <w:p w14:paraId="61715B17" w14:textId="2AD954C4" w:rsidR="000E61AA" w:rsidRDefault="000E61AA" w:rsidP="000E61AA">
      <w:pPr>
        <w:pStyle w:val="CaptionTable"/>
      </w:pPr>
      <w:r>
        <w:t>:Shorter term measures to evaluate efficiency and effectiveness of proposed Regulations</w:t>
      </w:r>
    </w:p>
    <w:tbl>
      <w:tblPr>
        <w:tblStyle w:val="MediumShading1-Accent3"/>
        <w:tblW w:w="8820" w:type="dxa"/>
        <w:tblLayout w:type="fixed"/>
        <w:tblLook w:val="06A0" w:firstRow="1" w:lastRow="0" w:firstColumn="1" w:lastColumn="0" w:noHBand="1" w:noVBand="1"/>
      </w:tblPr>
      <w:tblGrid>
        <w:gridCol w:w="4110"/>
        <w:gridCol w:w="1155"/>
        <w:gridCol w:w="3555"/>
      </w:tblGrid>
      <w:tr w:rsidR="00C75A3D" w14:paraId="2B23A482" w14:textId="77777777" w:rsidTr="00C75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788B3B75" w14:textId="77777777" w:rsidR="00C75A3D" w:rsidRDefault="00C75A3D" w:rsidP="00C75A3D">
            <w:r>
              <w:t>Measure</w:t>
            </w:r>
          </w:p>
        </w:tc>
        <w:tc>
          <w:tcPr>
            <w:tcW w:w="1155" w:type="dxa"/>
          </w:tcPr>
          <w:p w14:paraId="1074E8E0" w14:textId="77777777" w:rsidR="00C75A3D" w:rsidRDefault="00C75A3D" w:rsidP="00C75A3D">
            <w:pPr>
              <w:jc w:val="center"/>
              <w:cnfStyle w:val="100000000000" w:firstRow="1" w:lastRow="0" w:firstColumn="0" w:lastColumn="0" w:oddVBand="0" w:evenVBand="0" w:oddHBand="0" w:evenHBand="0" w:firstRowFirstColumn="0" w:firstRowLastColumn="0" w:lastRowFirstColumn="0" w:lastRowLastColumn="0"/>
            </w:pPr>
            <w:r>
              <w:t>New data?</w:t>
            </w:r>
          </w:p>
        </w:tc>
        <w:tc>
          <w:tcPr>
            <w:tcW w:w="3555" w:type="dxa"/>
          </w:tcPr>
          <w:p w14:paraId="7016861B" w14:textId="77777777" w:rsidR="00C75A3D" w:rsidRDefault="00C75A3D" w:rsidP="00C75A3D">
            <w:pPr>
              <w:cnfStyle w:val="100000000000" w:firstRow="1" w:lastRow="0" w:firstColumn="0" w:lastColumn="0" w:oddVBand="0" w:evenVBand="0" w:oddHBand="0" w:evenHBand="0" w:firstRowFirstColumn="0" w:firstRowLastColumn="0" w:lastRowFirstColumn="0" w:lastRowLastColumn="0"/>
            </w:pPr>
            <w:r>
              <w:t>Notes</w:t>
            </w:r>
          </w:p>
        </w:tc>
      </w:tr>
      <w:tr w:rsidR="00C75A3D" w14:paraId="53E4ED3F"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116ADBE2" w14:textId="77777777" w:rsidR="00C75A3D" w:rsidRDefault="00C75A3D" w:rsidP="00C75A3D">
            <w:pPr>
              <w:rPr>
                <w:b w:val="0"/>
                <w:bCs w:val="0"/>
              </w:rPr>
            </w:pPr>
            <w:r>
              <w:rPr>
                <w:b w:val="0"/>
                <w:bCs w:val="0"/>
              </w:rPr>
              <w:t>Number of workplaces issued with a silica-related notice</w:t>
            </w:r>
            <w:r>
              <w:rPr>
                <w:rStyle w:val="FootnoteReference"/>
                <w:b w:val="0"/>
                <w:bCs w:val="0"/>
              </w:rPr>
              <w:footnoteReference w:id="63"/>
            </w:r>
            <w:r>
              <w:rPr>
                <w:b w:val="0"/>
                <w:bCs w:val="0"/>
              </w:rPr>
              <w:t xml:space="preserve"> as % of workplaces visited</w:t>
            </w:r>
          </w:p>
        </w:tc>
        <w:tc>
          <w:tcPr>
            <w:tcW w:w="1155" w:type="dxa"/>
          </w:tcPr>
          <w:p w14:paraId="4B82199C"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N</w:t>
            </w:r>
          </w:p>
        </w:tc>
        <w:tc>
          <w:tcPr>
            <w:tcW w:w="3555" w:type="dxa"/>
          </w:tcPr>
          <w:p w14:paraId="591D4B77"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Reset in data set as new Regulations established. Indicator of compliance with Regulations.</w:t>
            </w:r>
          </w:p>
        </w:tc>
      </w:tr>
      <w:tr w:rsidR="00C75A3D" w14:paraId="6C5AA868"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106E5BA3" w14:textId="77777777" w:rsidR="00C75A3D" w:rsidRDefault="00C75A3D" w:rsidP="00C75A3D">
            <w:pPr>
              <w:rPr>
                <w:b w:val="0"/>
                <w:bCs w:val="0"/>
              </w:rPr>
            </w:pPr>
            <w:r>
              <w:rPr>
                <w:b w:val="0"/>
                <w:bCs w:val="0"/>
              </w:rPr>
              <w:t>Number of notices issued to engineered stone licence holders as % of total number of license holders</w:t>
            </w:r>
          </w:p>
        </w:tc>
        <w:tc>
          <w:tcPr>
            <w:tcW w:w="1155" w:type="dxa"/>
          </w:tcPr>
          <w:p w14:paraId="74BE3635"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40327FB9"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compliance with Regulations.</w:t>
            </w:r>
          </w:p>
        </w:tc>
      </w:tr>
      <w:tr w:rsidR="00C75A3D" w14:paraId="46CB8535"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6CFB9391" w14:textId="6BBE2B5C" w:rsidR="00C75A3D" w:rsidRDefault="00C75A3D" w:rsidP="00C75A3D">
            <w:pPr>
              <w:rPr>
                <w:b w:val="0"/>
                <w:bCs w:val="0"/>
              </w:rPr>
            </w:pPr>
            <w:r>
              <w:rPr>
                <w:b w:val="0"/>
                <w:bCs w:val="0"/>
              </w:rPr>
              <w:t xml:space="preserve">Number of workplaces issued with a silica-related notice on a second or subsequent </w:t>
            </w:r>
            <w:r>
              <w:rPr>
                <w:b w:val="0"/>
                <w:bCs w:val="0"/>
              </w:rPr>
              <w:lastRenderedPageBreak/>
              <w:t xml:space="preserve">visits (within </w:t>
            </w:r>
            <w:r w:rsidR="00AE2A2F">
              <w:rPr>
                <w:b w:val="0"/>
                <w:bCs w:val="0"/>
              </w:rPr>
              <w:t>12</w:t>
            </w:r>
            <w:r>
              <w:rPr>
                <w:b w:val="0"/>
                <w:bCs w:val="0"/>
              </w:rPr>
              <w:t xml:space="preserve"> months of the original visit) as % of workplaces visited</w:t>
            </w:r>
          </w:p>
        </w:tc>
        <w:tc>
          <w:tcPr>
            <w:tcW w:w="1155" w:type="dxa"/>
          </w:tcPr>
          <w:p w14:paraId="0A591033"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lastRenderedPageBreak/>
              <w:t>N</w:t>
            </w:r>
          </w:p>
        </w:tc>
        <w:tc>
          <w:tcPr>
            <w:tcW w:w="3555" w:type="dxa"/>
          </w:tcPr>
          <w:p w14:paraId="15CF2502"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 xml:space="preserve">Reset in data set as new Regulations established. Indicator of </w:t>
            </w:r>
            <w:r>
              <w:lastRenderedPageBreak/>
              <w:t>compliance with Regulations.</w:t>
            </w:r>
          </w:p>
        </w:tc>
      </w:tr>
      <w:tr w:rsidR="00C75A3D" w14:paraId="513845AC"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08C22709" w14:textId="77777777" w:rsidR="00C75A3D" w:rsidRDefault="00C75A3D" w:rsidP="00C75A3D">
            <w:pPr>
              <w:rPr>
                <w:b w:val="0"/>
                <w:bCs w:val="0"/>
              </w:rPr>
            </w:pPr>
            <w:r>
              <w:rPr>
                <w:b w:val="0"/>
                <w:bCs w:val="0"/>
              </w:rPr>
              <w:lastRenderedPageBreak/>
              <w:t>Number of engineered stone licences issued</w:t>
            </w:r>
          </w:p>
        </w:tc>
        <w:tc>
          <w:tcPr>
            <w:tcW w:w="1155" w:type="dxa"/>
          </w:tcPr>
          <w:p w14:paraId="1B604383"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570AB7C1"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size of industry</w:t>
            </w:r>
          </w:p>
        </w:tc>
      </w:tr>
      <w:tr w:rsidR="00377D0D" w14:paraId="6D0AD369"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277FB973" w14:textId="42F66666" w:rsidR="00377D0D" w:rsidRDefault="00377D0D" w:rsidP="00C75A3D">
            <w:pPr>
              <w:rPr>
                <w:b w:val="0"/>
                <w:bCs w:val="0"/>
              </w:rPr>
            </w:pPr>
            <w:r>
              <w:rPr>
                <w:b w:val="0"/>
                <w:bCs w:val="0"/>
              </w:rPr>
              <w:t>Number of licence applications received during the transition period</w:t>
            </w:r>
          </w:p>
        </w:tc>
        <w:tc>
          <w:tcPr>
            <w:tcW w:w="1155" w:type="dxa"/>
          </w:tcPr>
          <w:p w14:paraId="69FA478B" w14:textId="77777777" w:rsidR="00377D0D" w:rsidRDefault="00377D0D" w:rsidP="00C75A3D">
            <w:pPr>
              <w:jc w:val="center"/>
              <w:cnfStyle w:val="000000000000" w:firstRow="0" w:lastRow="0" w:firstColumn="0" w:lastColumn="0" w:oddVBand="0" w:evenVBand="0" w:oddHBand="0" w:evenHBand="0" w:firstRowFirstColumn="0" w:firstRowLastColumn="0" w:lastRowFirstColumn="0" w:lastRowLastColumn="0"/>
            </w:pPr>
          </w:p>
        </w:tc>
        <w:tc>
          <w:tcPr>
            <w:tcW w:w="3555" w:type="dxa"/>
          </w:tcPr>
          <w:p w14:paraId="4197865F" w14:textId="77777777" w:rsidR="00377D0D" w:rsidRDefault="00377D0D" w:rsidP="00C75A3D">
            <w:pPr>
              <w:cnfStyle w:val="000000000000" w:firstRow="0" w:lastRow="0" w:firstColumn="0" w:lastColumn="0" w:oddVBand="0" w:evenVBand="0" w:oddHBand="0" w:evenHBand="0" w:firstRowFirstColumn="0" w:firstRowLastColumn="0" w:lastRowFirstColumn="0" w:lastRowLastColumn="0"/>
            </w:pPr>
          </w:p>
        </w:tc>
      </w:tr>
      <w:tr w:rsidR="00C75A3D" w14:paraId="2B788227"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76D5BA29" w14:textId="0036292F" w:rsidR="00C75A3D" w:rsidRDefault="00C75A3D" w:rsidP="00C75A3D">
            <w:pPr>
              <w:rPr>
                <w:b w:val="0"/>
                <w:bCs w:val="0"/>
              </w:rPr>
            </w:pPr>
            <w:r>
              <w:rPr>
                <w:b w:val="0"/>
                <w:bCs w:val="0"/>
              </w:rPr>
              <w:t xml:space="preserve">Number of prosecutions for OHS offences relating to </w:t>
            </w:r>
            <w:r w:rsidR="009606EE">
              <w:rPr>
                <w:b w:val="0"/>
                <w:bCs w:val="0"/>
              </w:rPr>
              <w:t>RCS</w:t>
            </w:r>
            <w:r>
              <w:rPr>
                <w:b w:val="0"/>
                <w:bCs w:val="0"/>
              </w:rPr>
              <w:t xml:space="preserve"> </w:t>
            </w:r>
          </w:p>
        </w:tc>
        <w:tc>
          <w:tcPr>
            <w:tcW w:w="1155" w:type="dxa"/>
          </w:tcPr>
          <w:p w14:paraId="0053BF91"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27E8DD24"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compliance with Regulations.</w:t>
            </w:r>
          </w:p>
        </w:tc>
      </w:tr>
      <w:tr w:rsidR="00C75A3D" w14:paraId="12263213"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4925CC63" w14:textId="71B89CDF" w:rsidR="00C75A3D" w:rsidRDefault="00C75A3D" w:rsidP="00C75A3D">
            <w:pPr>
              <w:rPr>
                <w:b w:val="0"/>
                <w:bCs w:val="0"/>
              </w:rPr>
            </w:pPr>
            <w:r>
              <w:rPr>
                <w:b w:val="0"/>
                <w:bCs w:val="0"/>
              </w:rPr>
              <w:t>Average time to process licence application</w:t>
            </w:r>
            <w:r w:rsidR="00377D0D">
              <w:rPr>
                <w:b w:val="0"/>
                <w:bCs w:val="0"/>
              </w:rPr>
              <w:t xml:space="preserve"> (after the 12 month transition period has expired)</w:t>
            </w:r>
          </w:p>
        </w:tc>
        <w:tc>
          <w:tcPr>
            <w:tcW w:w="1155" w:type="dxa"/>
          </w:tcPr>
          <w:p w14:paraId="4A1ED0F9"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1B43C696"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efficiency of WorkSafe’s licence application process</w:t>
            </w:r>
          </w:p>
        </w:tc>
      </w:tr>
      <w:tr w:rsidR="00C75A3D" w14:paraId="250A1A06"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5E5BC49D" w14:textId="77777777" w:rsidR="00C75A3D" w:rsidRDefault="00C75A3D" w:rsidP="00C75A3D">
            <w:pPr>
              <w:rPr>
                <w:b w:val="0"/>
                <w:bCs w:val="0"/>
              </w:rPr>
            </w:pPr>
            <w:r>
              <w:rPr>
                <w:b w:val="0"/>
                <w:bCs w:val="0"/>
              </w:rPr>
              <w:t xml:space="preserve">No of licences suspended </w:t>
            </w:r>
          </w:p>
        </w:tc>
        <w:tc>
          <w:tcPr>
            <w:tcW w:w="1155" w:type="dxa"/>
          </w:tcPr>
          <w:p w14:paraId="0192A058"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711DF342"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compliance with Regulations.</w:t>
            </w:r>
          </w:p>
        </w:tc>
      </w:tr>
      <w:tr w:rsidR="00C75A3D" w14:paraId="4FC8A8FA"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0F951E8A" w14:textId="77777777" w:rsidR="00C75A3D" w:rsidRDefault="00C75A3D" w:rsidP="00C75A3D">
            <w:pPr>
              <w:rPr>
                <w:b w:val="0"/>
                <w:bCs w:val="0"/>
              </w:rPr>
            </w:pPr>
            <w:r>
              <w:rPr>
                <w:b w:val="0"/>
                <w:bCs w:val="0"/>
              </w:rPr>
              <w:t>No of licences cancelled</w:t>
            </w:r>
          </w:p>
        </w:tc>
        <w:tc>
          <w:tcPr>
            <w:tcW w:w="1155" w:type="dxa"/>
          </w:tcPr>
          <w:p w14:paraId="66C15D1C"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231DF83B"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compliance with Regulations.</w:t>
            </w:r>
          </w:p>
        </w:tc>
      </w:tr>
      <w:tr w:rsidR="00C75A3D" w14:paraId="3F3132CF"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60076BD7" w14:textId="77777777" w:rsidR="00C75A3D" w:rsidRDefault="00C75A3D" w:rsidP="00C75A3D">
            <w:pPr>
              <w:rPr>
                <w:b w:val="0"/>
                <w:bCs w:val="0"/>
              </w:rPr>
            </w:pPr>
            <w:r>
              <w:rPr>
                <w:b w:val="0"/>
                <w:bCs w:val="0"/>
              </w:rPr>
              <w:t>No of licence applications rejected</w:t>
            </w:r>
          </w:p>
        </w:tc>
        <w:tc>
          <w:tcPr>
            <w:tcW w:w="1155" w:type="dxa"/>
          </w:tcPr>
          <w:p w14:paraId="17C0FBF6" w14:textId="77777777" w:rsidR="00C75A3D" w:rsidRDefault="00C75A3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618ED293" w14:textId="77777777" w:rsidR="00C75A3D" w:rsidRDefault="00C75A3D" w:rsidP="00C75A3D">
            <w:pPr>
              <w:cnfStyle w:val="000000000000" w:firstRow="0" w:lastRow="0" w:firstColumn="0" w:lastColumn="0" w:oddVBand="0" w:evenVBand="0" w:oddHBand="0" w:evenHBand="0" w:firstRowFirstColumn="0" w:firstRowLastColumn="0" w:lastRowFirstColumn="0" w:lastRowLastColumn="0"/>
            </w:pPr>
            <w:r>
              <w:t>Indicator of quality of proposed measures to reduce the risk associated with silica dust</w:t>
            </w:r>
          </w:p>
        </w:tc>
      </w:tr>
      <w:tr w:rsidR="00377D0D" w14:paraId="3D0A5963" w14:textId="77777777" w:rsidTr="00C75A3D">
        <w:tc>
          <w:tcPr>
            <w:cnfStyle w:val="001000000000" w:firstRow="0" w:lastRow="0" w:firstColumn="1" w:lastColumn="0" w:oddVBand="0" w:evenVBand="0" w:oddHBand="0" w:evenHBand="0" w:firstRowFirstColumn="0" w:firstRowLastColumn="0" w:lastRowFirstColumn="0" w:lastRowLastColumn="0"/>
            <w:tcW w:w="4110" w:type="dxa"/>
          </w:tcPr>
          <w:p w14:paraId="377B8F52" w14:textId="7127EB94" w:rsidR="00377D0D" w:rsidRDefault="00377D0D" w:rsidP="00C75A3D">
            <w:pPr>
              <w:rPr>
                <w:b w:val="0"/>
                <w:bCs w:val="0"/>
              </w:rPr>
            </w:pPr>
            <w:r>
              <w:rPr>
                <w:b w:val="0"/>
                <w:bCs w:val="0"/>
              </w:rPr>
              <w:t>No. of licence applications where further information is sought from the applicant by WorkSafe</w:t>
            </w:r>
          </w:p>
        </w:tc>
        <w:tc>
          <w:tcPr>
            <w:tcW w:w="1155" w:type="dxa"/>
          </w:tcPr>
          <w:p w14:paraId="1A36082B" w14:textId="23FD27E0" w:rsidR="00377D0D" w:rsidRDefault="00377D0D" w:rsidP="00C75A3D">
            <w:pPr>
              <w:jc w:val="center"/>
              <w:cnfStyle w:val="000000000000" w:firstRow="0" w:lastRow="0" w:firstColumn="0" w:lastColumn="0" w:oddVBand="0" w:evenVBand="0" w:oddHBand="0" w:evenHBand="0" w:firstRowFirstColumn="0" w:firstRowLastColumn="0" w:lastRowFirstColumn="0" w:lastRowLastColumn="0"/>
            </w:pPr>
            <w:r>
              <w:t>Y</w:t>
            </w:r>
          </w:p>
        </w:tc>
        <w:tc>
          <w:tcPr>
            <w:tcW w:w="3555" w:type="dxa"/>
          </w:tcPr>
          <w:p w14:paraId="55051D45" w14:textId="4A03A5CF" w:rsidR="00377D0D" w:rsidRDefault="00377D0D" w:rsidP="00DA68C8">
            <w:pPr>
              <w:cnfStyle w:val="000000000000" w:firstRow="0" w:lastRow="0" w:firstColumn="0" w:lastColumn="0" w:oddVBand="0" w:evenVBand="0" w:oddHBand="0" w:evenHBand="0" w:firstRowFirstColumn="0" w:firstRowLastColumn="0" w:lastRowFirstColumn="0" w:lastRowLastColumn="0"/>
            </w:pPr>
            <w:r>
              <w:t>Indicator of industry understanding of effective ways to manage risks of RCS and/or understanding of licensing application requirements</w:t>
            </w:r>
          </w:p>
          <w:p w14:paraId="25E4291F" w14:textId="77777777" w:rsidR="00377D0D" w:rsidRDefault="00377D0D" w:rsidP="00C75A3D">
            <w:pPr>
              <w:cnfStyle w:val="000000000000" w:firstRow="0" w:lastRow="0" w:firstColumn="0" w:lastColumn="0" w:oddVBand="0" w:evenVBand="0" w:oddHBand="0" w:evenHBand="0" w:firstRowFirstColumn="0" w:firstRowLastColumn="0" w:lastRowFirstColumn="0" w:lastRowLastColumn="0"/>
            </w:pPr>
          </w:p>
        </w:tc>
      </w:tr>
    </w:tbl>
    <w:p w14:paraId="374BA322" w14:textId="271E99E6" w:rsidR="000E61AA" w:rsidRDefault="000E61AA" w:rsidP="000E61AA">
      <w:pPr>
        <w:pStyle w:val="CaptionTable"/>
      </w:pPr>
      <w:r>
        <w:t>:</w:t>
      </w:r>
      <w:r w:rsidDel="00377D0D">
        <w:t xml:space="preserve"> </w:t>
      </w:r>
      <w:r w:rsidR="00377D0D">
        <w:t xml:space="preserve">Longer </w:t>
      </w:r>
      <w:r>
        <w:t>term measures to evaluate efficiency and effectiveness of Regulations</w:t>
      </w:r>
    </w:p>
    <w:tbl>
      <w:tblPr>
        <w:tblStyle w:val="MediumShading1-Accent3"/>
        <w:tblW w:w="0" w:type="auto"/>
        <w:tblLook w:val="06A0" w:firstRow="1" w:lastRow="0" w:firstColumn="1" w:lastColumn="0" w:noHBand="1" w:noVBand="1"/>
      </w:tblPr>
      <w:tblGrid>
        <w:gridCol w:w="4320"/>
        <w:gridCol w:w="1365"/>
        <w:gridCol w:w="3135"/>
      </w:tblGrid>
      <w:tr w:rsidR="00377D0D" w14:paraId="1B6DF795" w14:textId="77777777" w:rsidTr="00F03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A5BBFA" w14:textId="77777777" w:rsidR="00377D0D" w:rsidRDefault="00377D0D" w:rsidP="00F033B7">
            <w:r>
              <w:t>Measure</w:t>
            </w:r>
          </w:p>
        </w:tc>
        <w:tc>
          <w:tcPr>
            <w:tcW w:w="1365" w:type="dxa"/>
          </w:tcPr>
          <w:p w14:paraId="29291AA5" w14:textId="77777777" w:rsidR="00377D0D" w:rsidRDefault="00377D0D" w:rsidP="00F033B7">
            <w:pPr>
              <w:jc w:val="center"/>
              <w:cnfStyle w:val="100000000000" w:firstRow="1" w:lastRow="0" w:firstColumn="0" w:lastColumn="0" w:oddVBand="0" w:evenVBand="0" w:oddHBand="0" w:evenHBand="0" w:firstRowFirstColumn="0" w:firstRowLastColumn="0" w:lastRowFirstColumn="0" w:lastRowLastColumn="0"/>
            </w:pPr>
            <w:r>
              <w:t>New data?</w:t>
            </w:r>
          </w:p>
        </w:tc>
        <w:tc>
          <w:tcPr>
            <w:tcW w:w="3135" w:type="dxa"/>
          </w:tcPr>
          <w:p w14:paraId="28F007F5" w14:textId="77777777" w:rsidR="00377D0D" w:rsidRDefault="00377D0D" w:rsidP="00F033B7">
            <w:pPr>
              <w:cnfStyle w:val="100000000000" w:firstRow="1" w:lastRow="0" w:firstColumn="0" w:lastColumn="0" w:oddVBand="0" w:evenVBand="0" w:oddHBand="0" w:evenHBand="0" w:firstRowFirstColumn="0" w:firstRowLastColumn="0" w:lastRowFirstColumn="0" w:lastRowLastColumn="0"/>
            </w:pPr>
            <w:r>
              <w:t>Notes</w:t>
            </w:r>
          </w:p>
        </w:tc>
      </w:tr>
      <w:tr w:rsidR="00377D0D" w14:paraId="7155C372" w14:textId="77777777" w:rsidTr="00F033B7">
        <w:tc>
          <w:tcPr>
            <w:cnfStyle w:val="001000000000" w:firstRow="0" w:lastRow="0" w:firstColumn="1" w:lastColumn="0" w:oddVBand="0" w:evenVBand="0" w:oddHBand="0" w:evenHBand="0" w:firstRowFirstColumn="0" w:firstRowLastColumn="0" w:lastRowFirstColumn="0" w:lastRowLastColumn="0"/>
            <w:tcW w:w="4320" w:type="dxa"/>
          </w:tcPr>
          <w:p w14:paraId="64BFBDBB" w14:textId="5625A9DC" w:rsidR="00377D0D" w:rsidRDefault="00377D0D" w:rsidP="00F033B7">
            <w:pPr>
              <w:rPr>
                <w:b w:val="0"/>
                <w:bCs w:val="0"/>
              </w:rPr>
            </w:pPr>
            <w:r>
              <w:rPr>
                <w:b w:val="0"/>
                <w:bCs w:val="0"/>
              </w:rPr>
              <w:t>Number of deaths due to silicosis and related diseases</w:t>
            </w:r>
            <w:r w:rsidR="00E721FF">
              <w:rPr>
                <w:b w:val="0"/>
                <w:bCs w:val="0"/>
              </w:rPr>
              <w:t xml:space="preserve"> (separately for engineered stone industry and other industries)</w:t>
            </w:r>
          </w:p>
        </w:tc>
        <w:tc>
          <w:tcPr>
            <w:tcW w:w="1365" w:type="dxa"/>
          </w:tcPr>
          <w:p w14:paraId="2ADEAE63" w14:textId="77777777" w:rsidR="00377D0D" w:rsidRDefault="00377D0D" w:rsidP="00F033B7">
            <w:pPr>
              <w:jc w:val="center"/>
              <w:cnfStyle w:val="000000000000" w:firstRow="0" w:lastRow="0" w:firstColumn="0" w:lastColumn="0" w:oddVBand="0" w:evenVBand="0" w:oddHBand="0" w:evenHBand="0" w:firstRowFirstColumn="0" w:firstRowLastColumn="0" w:lastRowFirstColumn="0" w:lastRowLastColumn="0"/>
            </w:pPr>
            <w:r>
              <w:t>N</w:t>
            </w:r>
          </w:p>
        </w:tc>
        <w:tc>
          <w:tcPr>
            <w:tcW w:w="3135" w:type="dxa"/>
          </w:tcPr>
          <w:p w14:paraId="3BD4E4AE" w14:textId="4130452B" w:rsidR="00377D0D" w:rsidRDefault="00377D0D" w:rsidP="00F033B7">
            <w:pPr>
              <w:cnfStyle w:val="000000000000" w:firstRow="0" w:lastRow="0" w:firstColumn="0" w:lastColumn="0" w:oddVBand="0" w:evenVBand="0" w:oddHBand="0" w:evenHBand="0" w:firstRowFirstColumn="0" w:firstRowLastColumn="0" w:lastRowFirstColumn="0" w:lastRowLastColumn="0"/>
            </w:pPr>
            <w:r>
              <w:t>Indicator of effectiveness of Regulations and other actions by WorkSafe to reduce silicosis and related diseases. Will reflect actions by parties prior to establishment of Regulations</w:t>
            </w:r>
          </w:p>
        </w:tc>
      </w:tr>
      <w:tr w:rsidR="00377D0D" w14:paraId="3509A5B9" w14:textId="77777777" w:rsidTr="00F033B7">
        <w:tc>
          <w:tcPr>
            <w:cnfStyle w:val="001000000000" w:firstRow="0" w:lastRow="0" w:firstColumn="1" w:lastColumn="0" w:oddVBand="0" w:evenVBand="0" w:oddHBand="0" w:evenHBand="0" w:firstRowFirstColumn="0" w:firstRowLastColumn="0" w:lastRowFirstColumn="0" w:lastRowLastColumn="0"/>
            <w:tcW w:w="4320" w:type="dxa"/>
          </w:tcPr>
          <w:p w14:paraId="5E2EAFBF" w14:textId="3540A978" w:rsidR="00377D0D" w:rsidRDefault="00377D0D" w:rsidP="00F033B7">
            <w:pPr>
              <w:rPr>
                <w:b w:val="0"/>
                <w:bCs w:val="0"/>
              </w:rPr>
            </w:pPr>
            <w:r>
              <w:rPr>
                <w:b w:val="0"/>
                <w:bCs w:val="0"/>
              </w:rPr>
              <w:t>Number of new WorkCover claims accepted for silicosis and /or other silica-related diseases</w:t>
            </w:r>
            <w:r w:rsidR="00E721FF">
              <w:rPr>
                <w:b w:val="0"/>
                <w:bCs w:val="0"/>
              </w:rPr>
              <w:t xml:space="preserve"> (separately for engineered stone industry and other industries)</w:t>
            </w:r>
          </w:p>
        </w:tc>
        <w:tc>
          <w:tcPr>
            <w:tcW w:w="1365" w:type="dxa"/>
          </w:tcPr>
          <w:p w14:paraId="401922A1" w14:textId="77777777" w:rsidR="00377D0D" w:rsidRDefault="00377D0D" w:rsidP="00F033B7">
            <w:pPr>
              <w:jc w:val="center"/>
              <w:cnfStyle w:val="000000000000" w:firstRow="0" w:lastRow="0" w:firstColumn="0" w:lastColumn="0" w:oddVBand="0" w:evenVBand="0" w:oddHBand="0" w:evenHBand="0" w:firstRowFirstColumn="0" w:firstRowLastColumn="0" w:lastRowFirstColumn="0" w:lastRowLastColumn="0"/>
            </w:pPr>
            <w:r>
              <w:t>N</w:t>
            </w:r>
          </w:p>
        </w:tc>
        <w:tc>
          <w:tcPr>
            <w:tcW w:w="3135" w:type="dxa"/>
          </w:tcPr>
          <w:p w14:paraId="1F525813" w14:textId="73DA6A2B" w:rsidR="00377D0D" w:rsidRDefault="00377D0D" w:rsidP="00F033B7">
            <w:pPr>
              <w:cnfStyle w:val="000000000000" w:firstRow="0" w:lastRow="0" w:firstColumn="0" w:lastColumn="0" w:oddVBand="0" w:evenVBand="0" w:oddHBand="0" w:evenHBand="0" w:firstRowFirstColumn="0" w:firstRowLastColumn="0" w:lastRowFirstColumn="0" w:lastRowLastColumn="0"/>
            </w:pPr>
            <w:r>
              <w:t>Indicator of effectiveness of Regulations and other actions by WorkSafe to reduce silicosis and related diseases. Will reflect actions by parties prior to establishment of Regulations</w:t>
            </w:r>
          </w:p>
        </w:tc>
      </w:tr>
      <w:tr w:rsidR="00377D0D" w14:paraId="1B92C818" w14:textId="77777777" w:rsidTr="00F033B7">
        <w:tc>
          <w:tcPr>
            <w:cnfStyle w:val="001000000000" w:firstRow="0" w:lastRow="0" w:firstColumn="1" w:lastColumn="0" w:oddVBand="0" w:evenVBand="0" w:oddHBand="0" w:evenHBand="0" w:firstRowFirstColumn="0" w:firstRowLastColumn="0" w:lastRowFirstColumn="0" w:lastRowLastColumn="0"/>
            <w:tcW w:w="4320" w:type="dxa"/>
          </w:tcPr>
          <w:p w14:paraId="4E27755C" w14:textId="371F094A" w:rsidR="00377D0D" w:rsidRDefault="00377D0D" w:rsidP="00F033B7">
            <w:pPr>
              <w:rPr>
                <w:b w:val="0"/>
                <w:bCs w:val="0"/>
              </w:rPr>
            </w:pPr>
            <w:r>
              <w:rPr>
                <w:b w:val="0"/>
                <w:bCs w:val="0"/>
              </w:rPr>
              <w:t>Value of insurance payments made</w:t>
            </w:r>
            <w:r w:rsidR="00E721FF">
              <w:rPr>
                <w:b w:val="0"/>
                <w:bCs w:val="0"/>
              </w:rPr>
              <w:t xml:space="preserve"> (separately for engineered stone industry and other industries)</w:t>
            </w:r>
          </w:p>
        </w:tc>
        <w:tc>
          <w:tcPr>
            <w:tcW w:w="1365" w:type="dxa"/>
          </w:tcPr>
          <w:p w14:paraId="5ACE2B61" w14:textId="77777777" w:rsidR="00377D0D" w:rsidRDefault="00377D0D" w:rsidP="00F033B7">
            <w:pPr>
              <w:jc w:val="center"/>
              <w:cnfStyle w:val="000000000000" w:firstRow="0" w:lastRow="0" w:firstColumn="0" w:lastColumn="0" w:oddVBand="0" w:evenVBand="0" w:oddHBand="0" w:evenHBand="0" w:firstRowFirstColumn="0" w:firstRowLastColumn="0" w:lastRowFirstColumn="0" w:lastRowLastColumn="0"/>
            </w:pPr>
            <w:r>
              <w:t>N</w:t>
            </w:r>
          </w:p>
        </w:tc>
        <w:tc>
          <w:tcPr>
            <w:tcW w:w="3135" w:type="dxa"/>
          </w:tcPr>
          <w:p w14:paraId="326303BA" w14:textId="77777777" w:rsidR="00377D0D" w:rsidRDefault="00377D0D" w:rsidP="00F033B7">
            <w:pPr>
              <w:cnfStyle w:val="000000000000" w:firstRow="0" w:lastRow="0" w:firstColumn="0" w:lastColumn="0" w:oddVBand="0" w:evenVBand="0" w:oddHBand="0" w:evenHBand="0" w:firstRowFirstColumn="0" w:firstRowLastColumn="0" w:lastRowFirstColumn="0" w:lastRowLastColumn="0"/>
            </w:pPr>
            <w:r>
              <w:t>Partial indicator of financial and economic impact of silicosis and related diseases. Will reflect actions by parties prior to establishment of Regulations</w:t>
            </w:r>
          </w:p>
        </w:tc>
      </w:tr>
    </w:tbl>
    <w:p w14:paraId="66ADBACD" w14:textId="77777777" w:rsidR="000E61AA" w:rsidRDefault="000E61AA" w:rsidP="000E61AA">
      <w:pPr>
        <w:pStyle w:val="Heading1"/>
      </w:pPr>
      <w:bookmarkStart w:id="116" w:name="_Toc49173701"/>
      <w:r>
        <w:lastRenderedPageBreak/>
        <w:t>Implementation Strategy</w:t>
      </w:r>
      <w:bookmarkEnd w:id="116"/>
    </w:p>
    <w:p w14:paraId="2C367BA0" w14:textId="77777777" w:rsidR="005F0309" w:rsidRPr="00BB3449" w:rsidRDefault="005F0309" w:rsidP="005F0309">
      <w:pPr>
        <w:rPr>
          <w:sz w:val="28"/>
          <w:szCs w:val="28"/>
        </w:rPr>
      </w:pPr>
      <w:r w:rsidRPr="00BB3449">
        <w:rPr>
          <w:sz w:val="28"/>
          <w:szCs w:val="28"/>
        </w:rPr>
        <w:t xml:space="preserve">This Chapter summarises the actions that WorkSafe will undertake to implement the proposed Regulations.  </w:t>
      </w:r>
    </w:p>
    <w:p w14:paraId="1F555F20" w14:textId="7101FF59" w:rsidR="005F0309" w:rsidRDefault="005F0309" w:rsidP="00A2734D">
      <w:pPr>
        <w:pStyle w:val="Heading2"/>
      </w:pPr>
      <w:r>
        <w:t>Overview</w:t>
      </w:r>
    </w:p>
    <w:p w14:paraId="292F1A28" w14:textId="77777777" w:rsidR="005F0309" w:rsidRDefault="005F0309" w:rsidP="005F0309">
      <w:r w:rsidRPr="00B460A8">
        <w:t>WorkSafe will prepare a full implementation and communications strategy for the proposed Regulations.</w:t>
      </w:r>
    </w:p>
    <w:p w14:paraId="0F0B279B" w14:textId="5753056B" w:rsidR="005F0309" w:rsidRDefault="005F0309" w:rsidP="005F0309">
      <w:r>
        <w:t xml:space="preserve">This strategy will be based on actions taken to implement the prohibition on uncontrolled cutting, grinding and abrasive polishing on engineered stone in August 2019. It will also reflect the fact that sector awareness of the incidence and harms of silicosis, and engagement with WorkSafe and the Government, is currently high due to the Silica Action Plan </w:t>
      </w:r>
      <w:r w:rsidR="00BF5DEC">
        <w:t>and</w:t>
      </w:r>
      <w:r>
        <w:t xml:space="preserve">: </w:t>
      </w:r>
    </w:p>
    <w:p w14:paraId="39FB2C31" w14:textId="77777777" w:rsidR="005F0309" w:rsidRDefault="005F0309" w:rsidP="005F0309">
      <w:pPr>
        <w:pStyle w:val="ListParagraph"/>
        <w:numPr>
          <w:ilvl w:val="0"/>
          <w:numId w:val="23"/>
        </w:numPr>
        <w:spacing w:after="0"/>
      </w:pPr>
      <w:r>
        <w:t>The broad information, education and awareness program that has been put in place, including advertising in mainstream media</w:t>
      </w:r>
    </w:p>
    <w:p w14:paraId="73DB2731" w14:textId="77777777" w:rsidR="005F0309" w:rsidRDefault="005F0309" w:rsidP="005F0309">
      <w:pPr>
        <w:pStyle w:val="ListParagraph"/>
        <w:numPr>
          <w:ilvl w:val="0"/>
          <w:numId w:val="23"/>
        </w:numPr>
      </w:pPr>
      <w:r>
        <w:t xml:space="preserve">The Silicosis Summit held in February 2020 which attracted over 400 attendees </w:t>
      </w:r>
    </w:p>
    <w:p w14:paraId="397B895F" w14:textId="77777777" w:rsidR="005F0309" w:rsidRDefault="005F0309" w:rsidP="005F0309">
      <w:pPr>
        <w:pStyle w:val="ListParagraph"/>
        <w:numPr>
          <w:ilvl w:val="0"/>
          <w:numId w:val="23"/>
        </w:numPr>
      </w:pPr>
      <w:r>
        <w:t>Awareness of WorkSafe’s health assessment program for current and former workers in the stonemason industry</w:t>
      </w:r>
    </w:p>
    <w:p w14:paraId="5351E40B" w14:textId="77777777" w:rsidR="005F0309" w:rsidRDefault="005F0309" w:rsidP="005F0309">
      <w:pPr>
        <w:pStyle w:val="ListParagraph"/>
        <w:numPr>
          <w:ilvl w:val="0"/>
          <w:numId w:val="23"/>
        </w:numPr>
      </w:pPr>
      <w:r>
        <w:t>The increase in WorkSafe’s compliance and enforcement activities targeting the hazards of silica dust in workplaces since October 2018 and following the August 2019 regulatory reforms.</w:t>
      </w:r>
    </w:p>
    <w:p w14:paraId="07A64E5E" w14:textId="77777777" w:rsidR="005F0309" w:rsidRDefault="005F0309" w:rsidP="005F0309">
      <w:r>
        <w:t>At the same time WorkSafe is aware that there will be some challenges in implementing the proposed Regulations:</w:t>
      </w:r>
    </w:p>
    <w:p w14:paraId="121933DC" w14:textId="77777777" w:rsidR="005F0309" w:rsidRDefault="005F0309" w:rsidP="005F0309">
      <w:pPr>
        <w:pStyle w:val="CaptionTable"/>
        <w:rPr>
          <w:sz w:val="18"/>
          <w:szCs w:val="18"/>
        </w:rPr>
      </w:pPr>
      <w:r>
        <w:t>:Key challenges for implementation and communication</w:t>
      </w:r>
    </w:p>
    <w:tbl>
      <w:tblPr>
        <w:tblStyle w:val="MediumShading1-Accent3"/>
        <w:tblW w:w="0" w:type="auto"/>
        <w:tblLook w:val="06A0" w:firstRow="1" w:lastRow="0" w:firstColumn="1" w:lastColumn="0" w:noHBand="1" w:noVBand="1"/>
      </w:tblPr>
      <w:tblGrid>
        <w:gridCol w:w="3765"/>
        <w:gridCol w:w="5205"/>
      </w:tblGrid>
      <w:tr w:rsidR="005F0309" w14:paraId="5CBC708C" w14:textId="77777777" w:rsidTr="00F03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5" w:type="dxa"/>
          </w:tcPr>
          <w:p w14:paraId="6BE72BE0" w14:textId="77777777" w:rsidR="005F0309" w:rsidRPr="00DA68C8" w:rsidRDefault="005F0309" w:rsidP="00F033B7">
            <w:pPr>
              <w:rPr>
                <w:rFonts w:asciiTheme="minorHAnsi" w:hAnsiTheme="minorHAnsi"/>
              </w:rPr>
            </w:pPr>
            <w:r w:rsidRPr="00DA68C8">
              <w:rPr>
                <w:rFonts w:asciiTheme="minorHAnsi" w:hAnsiTheme="minorHAnsi"/>
              </w:rPr>
              <w:t>Challenge</w:t>
            </w:r>
          </w:p>
        </w:tc>
        <w:tc>
          <w:tcPr>
            <w:tcW w:w="5205" w:type="dxa"/>
          </w:tcPr>
          <w:p w14:paraId="1E8B2FFB" w14:textId="77777777" w:rsidR="005F0309" w:rsidRPr="00DA68C8" w:rsidRDefault="005F0309" w:rsidP="00F033B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hAnsiTheme="minorHAnsi"/>
              </w:rPr>
              <w:t>Proposed WorkSafe Action</w:t>
            </w:r>
          </w:p>
        </w:tc>
      </w:tr>
      <w:tr w:rsidR="005F0309" w14:paraId="37EB5E23" w14:textId="77777777" w:rsidTr="00F033B7">
        <w:tc>
          <w:tcPr>
            <w:cnfStyle w:val="001000000000" w:firstRow="0" w:lastRow="0" w:firstColumn="1" w:lastColumn="0" w:oddVBand="0" w:evenVBand="0" w:oddHBand="0" w:evenHBand="0" w:firstRowFirstColumn="0" w:firstRowLastColumn="0" w:lastRowFirstColumn="0" w:lastRowLastColumn="0"/>
            <w:tcW w:w="3765" w:type="dxa"/>
          </w:tcPr>
          <w:p w14:paraId="443685D3" w14:textId="77777777" w:rsidR="005F0309" w:rsidRPr="00DA68C8" w:rsidRDefault="005F0309" w:rsidP="00F033B7">
            <w:pPr>
              <w:rPr>
                <w:rFonts w:asciiTheme="minorHAnsi" w:eastAsia="Arial" w:hAnsiTheme="minorHAnsi" w:cs="Arial"/>
                <w:b w:val="0"/>
              </w:rPr>
            </w:pPr>
            <w:r w:rsidRPr="00DA68C8">
              <w:rPr>
                <w:rFonts w:asciiTheme="minorHAnsi" w:eastAsia="Arial" w:hAnsiTheme="minorHAnsi" w:cs="Arial"/>
              </w:rPr>
              <w:t>Short implementation timeframes</w:t>
            </w:r>
          </w:p>
        </w:tc>
        <w:tc>
          <w:tcPr>
            <w:tcW w:w="5205" w:type="dxa"/>
          </w:tcPr>
          <w:p w14:paraId="7AB8B6C2" w14:textId="77777777" w:rsidR="005F0309" w:rsidRPr="00DA68C8" w:rsidRDefault="005F0309" w:rsidP="005F0309">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 xml:space="preserve">Development of individual stakeholder and communication plans </w:t>
            </w:r>
          </w:p>
          <w:p w14:paraId="1B4818C8" w14:textId="77777777" w:rsidR="005F0309" w:rsidRPr="00DA68C8" w:rsidRDefault="005F0309" w:rsidP="005F0309">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Consultation with key industry representatives including through the Silica Stakeholder Reference Group (SRG)</w:t>
            </w:r>
          </w:p>
        </w:tc>
      </w:tr>
      <w:tr w:rsidR="005F0309" w14:paraId="0A5C4315" w14:textId="77777777" w:rsidTr="00F033B7">
        <w:tc>
          <w:tcPr>
            <w:cnfStyle w:val="001000000000" w:firstRow="0" w:lastRow="0" w:firstColumn="1" w:lastColumn="0" w:oddVBand="0" w:evenVBand="0" w:oddHBand="0" w:evenHBand="0" w:firstRowFirstColumn="0" w:firstRowLastColumn="0" w:lastRowFirstColumn="0" w:lastRowLastColumn="0"/>
            <w:tcW w:w="3765" w:type="dxa"/>
          </w:tcPr>
          <w:p w14:paraId="5B87485E" w14:textId="77777777" w:rsidR="005F0309" w:rsidRPr="00DA68C8" w:rsidRDefault="005F0309" w:rsidP="00F033B7">
            <w:pPr>
              <w:rPr>
                <w:rFonts w:asciiTheme="minorHAnsi" w:eastAsia="Arial" w:hAnsiTheme="minorHAnsi" w:cs="Arial"/>
                <w:b w:val="0"/>
              </w:rPr>
            </w:pPr>
            <w:r w:rsidRPr="00DA68C8">
              <w:rPr>
                <w:rFonts w:asciiTheme="minorHAnsi" w:eastAsia="Arial" w:hAnsiTheme="minorHAnsi" w:cs="Arial"/>
              </w:rPr>
              <w:t>Creating awareness of the proposed Regulations among key stakeholder groups</w:t>
            </w:r>
          </w:p>
        </w:tc>
        <w:tc>
          <w:tcPr>
            <w:tcW w:w="5205" w:type="dxa"/>
          </w:tcPr>
          <w:p w14:paraId="6FF02E50"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Development of stakeholder engagement and communications plans outlining roles and responsibilities</w:t>
            </w:r>
          </w:p>
          <w:p w14:paraId="6C2DB00A"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Engagement and communication through the Silica SRG</w:t>
            </w:r>
          </w:p>
          <w:p w14:paraId="2FC76EF0"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 xml:space="preserve">Display of communications at the workplace, including the promotion of flyers, newsletters, digital channels </w:t>
            </w:r>
          </w:p>
          <w:p w14:paraId="10F7B80B"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Information provided on WorkSafe website and through key stakeholder channels</w:t>
            </w:r>
          </w:p>
        </w:tc>
      </w:tr>
      <w:tr w:rsidR="005F0309" w14:paraId="78280909" w14:textId="77777777" w:rsidTr="00F033B7">
        <w:tc>
          <w:tcPr>
            <w:cnfStyle w:val="001000000000" w:firstRow="0" w:lastRow="0" w:firstColumn="1" w:lastColumn="0" w:oddVBand="0" w:evenVBand="0" w:oddHBand="0" w:evenHBand="0" w:firstRowFirstColumn="0" w:firstRowLastColumn="0" w:lastRowFirstColumn="0" w:lastRowLastColumn="0"/>
            <w:tcW w:w="3765" w:type="dxa"/>
          </w:tcPr>
          <w:p w14:paraId="1086423E" w14:textId="77777777" w:rsidR="005F0309" w:rsidRPr="00DA68C8" w:rsidRDefault="005F0309" w:rsidP="00F033B7">
            <w:pPr>
              <w:rPr>
                <w:rFonts w:asciiTheme="minorHAnsi" w:hAnsiTheme="minorHAnsi"/>
                <w:b w:val="0"/>
              </w:rPr>
            </w:pPr>
            <w:r w:rsidRPr="00DA68C8">
              <w:rPr>
                <w:rFonts w:asciiTheme="minorHAnsi" w:hAnsiTheme="minorHAnsi"/>
              </w:rPr>
              <w:t>Large number of enquiries and licence applications to be received in a short time</w:t>
            </w:r>
          </w:p>
        </w:tc>
        <w:tc>
          <w:tcPr>
            <w:tcW w:w="5205" w:type="dxa"/>
          </w:tcPr>
          <w:p w14:paraId="09A7EE30"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Ensure WorkSafe team is adequately resourced to deal with large number of enquiries and applications</w:t>
            </w:r>
          </w:p>
          <w:p w14:paraId="0A695A9E" w14:textId="77777777"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Ensure information provision is clear and comprehensive in order to minimise enquiries</w:t>
            </w:r>
          </w:p>
          <w:p w14:paraId="06C61533" w14:textId="6738DADA" w:rsidR="005F0309" w:rsidRPr="00DA68C8" w:rsidRDefault="005F0309" w:rsidP="005F030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68C8">
              <w:rPr>
                <w:rFonts w:asciiTheme="minorHAnsi" w:eastAsia="Arial" w:hAnsiTheme="minorHAnsi" w:cs="Arial"/>
              </w:rPr>
              <w:t>Ensure WorkSafe systems are able to handle large volume of applications</w:t>
            </w:r>
          </w:p>
        </w:tc>
      </w:tr>
    </w:tbl>
    <w:p w14:paraId="32EF915C" w14:textId="77777777" w:rsidR="005F0309" w:rsidRDefault="005F0309" w:rsidP="005F0309"/>
    <w:p w14:paraId="2BA85043" w14:textId="77777777" w:rsidR="005F0309" w:rsidRDefault="005F0309" w:rsidP="005F0309"/>
    <w:p w14:paraId="7A6424FB" w14:textId="77777777" w:rsidR="005F0309" w:rsidRDefault="005F0309" w:rsidP="005F0309">
      <w:pPr>
        <w:pStyle w:val="Heading2"/>
      </w:pPr>
      <w:bookmarkStart w:id="117" w:name="_Toc38397154"/>
      <w:bookmarkStart w:id="118" w:name="_Toc38397155"/>
      <w:bookmarkEnd w:id="117"/>
      <w:bookmarkEnd w:id="118"/>
      <w:r>
        <w:lastRenderedPageBreak/>
        <w:t>Implementation and communications strategy</w:t>
      </w:r>
    </w:p>
    <w:p w14:paraId="61EFE0EC" w14:textId="77777777" w:rsidR="005F0309" w:rsidRPr="00A2734D" w:rsidRDefault="005F0309" w:rsidP="00A2734D">
      <w:pPr>
        <w:pStyle w:val="Heading3"/>
        <w:rPr>
          <w:b w:val="0"/>
          <w:bCs w:val="0"/>
        </w:rPr>
      </w:pPr>
      <w:r w:rsidRPr="00A2734D">
        <w:t xml:space="preserve">Finalise proposed Regulations </w:t>
      </w:r>
    </w:p>
    <w:p w14:paraId="4A949F11" w14:textId="77777777" w:rsidR="005F0309" w:rsidRDefault="005F0309" w:rsidP="005F0309">
      <w:pPr>
        <w:autoSpaceDE w:val="0"/>
        <w:autoSpaceDN w:val="0"/>
        <w:adjustRightInd w:val="0"/>
        <w:spacing w:line="240" w:lineRule="auto"/>
        <w:rPr>
          <w:rFonts w:cs="Verdana"/>
          <w:color w:val="000000"/>
        </w:rPr>
      </w:pPr>
      <w:r w:rsidRPr="00616851">
        <w:rPr>
          <w:rFonts w:cs="Verdana"/>
          <w:color w:val="000000"/>
        </w:rPr>
        <w:t xml:space="preserve">The proposed Regulations and the RIS </w:t>
      </w:r>
      <w:r>
        <w:rPr>
          <w:rFonts w:cs="Verdana"/>
          <w:color w:val="000000"/>
        </w:rPr>
        <w:t xml:space="preserve">will be released </w:t>
      </w:r>
      <w:r w:rsidRPr="00616851">
        <w:rPr>
          <w:rFonts w:cs="Verdana"/>
          <w:color w:val="000000"/>
        </w:rPr>
        <w:t xml:space="preserve">for a </w:t>
      </w:r>
      <w:r>
        <w:rPr>
          <w:rFonts w:cs="Verdana"/>
          <w:color w:val="000000"/>
        </w:rPr>
        <w:t xml:space="preserve">30 day </w:t>
      </w:r>
      <w:r w:rsidRPr="00616851">
        <w:rPr>
          <w:rFonts w:cs="Verdana"/>
          <w:color w:val="000000"/>
        </w:rPr>
        <w:t xml:space="preserve">public comment period </w:t>
      </w:r>
      <w:r w:rsidRPr="00DB6E40">
        <w:t>to provide employers, employees, other interested parties and members of the public with the opportunity to consider and provide feedback on t</w:t>
      </w:r>
      <w:r>
        <w:t>he proposed Regulations and RIS</w:t>
      </w:r>
      <w:r w:rsidRPr="00616851">
        <w:rPr>
          <w:rFonts w:cs="Verdana"/>
          <w:color w:val="000000"/>
        </w:rPr>
        <w:t xml:space="preserve">. </w:t>
      </w:r>
    </w:p>
    <w:p w14:paraId="42A72724" w14:textId="77777777" w:rsidR="005F0309" w:rsidRPr="00616851" w:rsidRDefault="005F0309" w:rsidP="005F0309">
      <w:pPr>
        <w:autoSpaceDE w:val="0"/>
        <w:autoSpaceDN w:val="0"/>
        <w:adjustRightInd w:val="0"/>
        <w:spacing w:line="240" w:lineRule="auto"/>
        <w:rPr>
          <w:rFonts w:cs="Verdana"/>
          <w:color w:val="000000"/>
        </w:rPr>
      </w:pPr>
      <w:r w:rsidRPr="00616851">
        <w:rPr>
          <w:rFonts w:cs="Verdana"/>
          <w:color w:val="000000"/>
        </w:rPr>
        <w:t xml:space="preserve">At the conclusion of the public comment period the Victorian Government will review and consider each submission, and take account of the feedback on both the proposed Regulations and the RIS in finalising the Regulations. </w:t>
      </w:r>
      <w:r>
        <w:rPr>
          <w:rFonts w:cs="Verdana"/>
          <w:color w:val="000000"/>
        </w:rPr>
        <w:br/>
      </w:r>
      <w:r>
        <w:rPr>
          <w:rFonts w:cs="Verdana"/>
          <w:color w:val="000000"/>
        </w:rPr>
        <w:br/>
      </w:r>
      <w:r w:rsidRPr="00616851">
        <w:rPr>
          <w:rFonts w:cs="Verdana"/>
          <w:color w:val="000000"/>
        </w:rPr>
        <w:t xml:space="preserve">WorkSafe will prepare a formal Response to Public Comment document which will detail the comments provided in the Public Comment submissions and </w:t>
      </w:r>
      <w:r>
        <w:rPr>
          <w:rFonts w:cs="Verdana"/>
          <w:color w:val="000000"/>
        </w:rPr>
        <w:t>WorkSafe’s</w:t>
      </w:r>
      <w:r w:rsidRPr="00616851">
        <w:rPr>
          <w:rFonts w:cs="Verdana"/>
          <w:color w:val="000000"/>
        </w:rPr>
        <w:t xml:space="preserve"> response. </w:t>
      </w:r>
    </w:p>
    <w:p w14:paraId="2195735C" w14:textId="77777777" w:rsidR="005F0309" w:rsidRDefault="005F0309" w:rsidP="005F0309">
      <w:r w:rsidRPr="00616851">
        <w:rPr>
          <w:rFonts w:cs="Verdana"/>
          <w:color w:val="000000"/>
        </w:rPr>
        <w:t>The Offic</w:t>
      </w:r>
      <w:r>
        <w:rPr>
          <w:rFonts w:cs="Verdana"/>
          <w:color w:val="000000"/>
        </w:rPr>
        <w:t>e of Chief Parliamentary Counsel</w:t>
      </w:r>
      <w:r w:rsidRPr="00616851">
        <w:rPr>
          <w:rFonts w:cs="Verdana"/>
          <w:color w:val="000000"/>
        </w:rPr>
        <w:t xml:space="preserve"> (OCPC) will review and settle the Regulations which will then be submitted to the </w:t>
      </w:r>
      <w:r w:rsidRPr="0048365D">
        <w:rPr>
          <w:rFonts w:cs="Verdana"/>
          <w:color w:val="000000"/>
        </w:rPr>
        <w:t>Minister for Workplace Safety</w:t>
      </w:r>
      <w:r w:rsidRPr="00616851">
        <w:rPr>
          <w:rFonts w:cs="Verdana"/>
          <w:color w:val="000000"/>
        </w:rPr>
        <w:t xml:space="preserve"> for approval as the Minister responsible for the </w:t>
      </w:r>
      <w:r>
        <w:rPr>
          <w:rFonts w:cs="Verdana"/>
          <w:color w:val="000000"/>
        </w:rPr>
        <w:t xml:space="preserve">OHS </w:t>
      </w:r>
      <w:r w:rsidRPr="00616851">
        <w:rPr>
          <w:rFonts w:cs="Verdana"/>
          <w:color w:val="000000"/>
        </w:rPr>
        <w:t xml:space="preserve">Regulations. </w:t>
      </w:r>
    </w:p>
    <w:p w14:paraId="7D775DBF" w14:textId="77777777" w:rsidR="005F0309" w:rsidRPr="00616851" w:rsidRDefault="005F0309" w:rsidP="00A2734D">
      <w:pPr>
        <w:pStyle w:val="Heading3"/>
      </w:pPr>
      <w:r w:rsidRPr="00616851">
        <w:t xml:space="preserve">Communication </w:t>
      </w:r>
    </w:p>
    <w:p w14:paraId="6754539B" w14:textId="77777777" w:rsidR="005F0309" w:rsidRDefault="005F0309" w:rsidP="00A2734D">
      <w:pPr>
        <w:autoSpaceDE w:val="0"/>
        <w:autoSpaceDN w:val="0"/>
        <w:adjustRightInd w:val="0"/>
        <w:spacing w:after="120" w:line="240" w:lineRule="auto"/>
      </w:pPr>
      <w:r w:rsidRPr="00296700">
        <w:t xml:space="preserve">A range of communication activities will be undertaken </w:t>
      </w:r>
      <w:r>
        <w:t xml:space="preserve">by WorkSafe </w:t>
      </w:r>
      <w:r w:rsidRPr="00296700">
        <w:t xml:space="preserve">to ensure key stakeholders, including employer and employee representatives and the Victorian community, are informed about the new </w:t>
      </w:r>
      <w:r>
        <w:t>Regulations</w:t>
      </w:r>
      <w:r w:rsidRPr="00296700">
        <w:t>, what it means for them and where to get more information</w:t>
      </w:r>
      <w:r>
        <w:t>.</w:t>
      </w:r>
    </w:p>
    <w:p w14:paraId="29185ED1" w14:textId="77777777" w:rsidR="005F0309" w:rsidRPr="00616851" w:rsidRDefault="005F0309" w:rsidP="00A2734D">
      <w:pPr>
        <w:autoSpaceDE w:val="0"/>
        <w:autoSpaceDN w:val="0"/>
        <w:adjustRightInd w:val="0"/>
        <w:spacing w:after="120" w:line="240" w:lineRule="auto"/>
        <w:rPr>
          <w:rFonts w:cs="Verdana"/>
          <w:color w:val="000000"/>
        </w:rPr>
      </w:pPr>
      <w:r w:rsidRPr="00616851">
        <w:rPr>
          <w:rFonts w:cs="Verdana"/>
          <w:color w:val="000000"/>
        </w:rPr>
        <w:t xml:space="preserve">This will include: </w:t>
      </w:r>
    </w:p>
    <w:p w14:paraId="474EEB2F" w14:textId="7E47C618" w:rsidR="00BF5DEC" w:rsidRPr="00A2734D" w:rsidRDefault="00BF5DEC" w:rsidP="00DA68C8">
      <w:pPr>
        <w:pStyle w:val="ListBullet"/>
        <w:numPr>
          <w:ilvl w:val="0"/>
          <w:numId w:val="23"/>
        </w:numPr>
      </w:pPr>
      <w:r w:rsidRPr="00A2734D">
        <w:t>Direct communications with all employers who WorkSafe knows to be working with engineered stone or who undertake activities that might expose workers to silica dust.</w:t>
      </w:r>
      <w:r w:rsidR="00AE2A2F" w:rsidRPr="00A2734D">
        <w:t xml:space="preserve"> </w:t>
      </w:r>
      <w:r w:rsidR="00075A50" w:rsidRPr="00A2734D">
        <w:t>Material will be tailored to the specific sector the employer is operating in</w:t>
      </w:r>
    </w:p>
    <w:p w14:paraId="7C81C9E5" w14:textId="7D3162A2" w:rsidR="00BF5DEC" w:rsidRPr="00A2734D" w:rsidRDefault="00BF5DEC" w:rsidP="00DA68C8">
      <w:pPr>
        <w:pStyle w:val="ListBullet"/>
        <w:numPr>
          <w:ilvl w:val="0"/>
          <w:numId w:val="23"/>
        </w:numPr>
      </w:pPr>
      <w:r w:rsidRPr="00A2734D">
        <w:t>Ongoing communication with the Silica SRG</w:t>
      </w:r>
    </w:p>
    <w:p w14:paraId="26FA34EB" w14:textId="2BCF35C7" w:rsidR="005F0309" w:rsidRPr="00DA68C8" w:rsidRDefault="005F0309" w:rsidP="00DA68C8">
      <w:pPr>
        <w:pStyle w:val="ListBullet"/>
        <w:numPr>
          <w:ilvl w:val="0"/>
          <w:numId w:val="23"/>
        </w:numPr>
      </w:pPr>
      <w:r w:rsidRPr="00DA68C8">
        <w:t>Formal communications (</w:t>
      </w:r>
      <w:proofErr w:type="spellStart"/>
      <w:r w:rsidRPr="00DA68C8">
        <w:t>eg</w:t>
      </w:r>
      <w:proofErr w:type="spellEnd"/>
      <w:r w:rsidRPr="00DA68C8">
        <w:t xml:space="preserve"> notices in the Victorian Government Gazette and a state-wide newspaper) to notify the public about the new Regulations </w:t>
      </w:r>
    </w:p>
    <w:p w14:paraId="67CCEFAA" w14:textId="57E94A2B" w:rsidR="005F0309" w:rsidRPr="00DA68C8" w:rsidRDefault="005F0309" w:rsidP="00DA68C8">
      <w:pPr>
        <w:pStyle w:val="ListBullet"/>
        <w:numPr>
          <w:ilvl w:val="0"/>
          <w:numId w:val="23"/>
        </w:numPr>
      </w:pPr>
      <w:r w:rsidRPr="00DA68C8">
        <w:t xml:space="preserve">An update to WorkSafe’s website and the </w:t>
      </w:r>
      <w:r w:rsidR="00BF5DEC" w:rsidRPr="00DA68C8">
        <w:t xml:space="preserve">Victorian Government’s </w:t>
      </w:r>
      <w:r w:rsidRPr="00DA68C8">
        <w:t xml:space="preserve">public consultation platform, Engage, to include information about the new Regulations and what any changes mean </w:t>
      </w:r>
    </w:p>
    <w:p w14:paraId="3C1333DC" w14:textId="02468780" w:rsidR="005F0309" w:rsidRPr="00DA68C8" w:rsidRDefault="005F0309" w:rsidP="00DA68C8">
      <w:pPr>
        <w:pStyle w:val="ListBullet"/>
        <w:numPr>
          <w:ilvl w:val="0"/>
          <w:numId w:val="23"/>
        </w:numPr>
      </w:pPr>
      <w:r w:rsidRPr="00DA68C8">
        <w:t xml:space="preserve">Updates of any existing guidance, including the Managing exposure to crystalline silica – engineered stone compliance code, as well as the development of any new guidance to support the new Regulations, where required. </w:t>
      </w:r>
    </w:p>
    <w:p w14:paraId="47B9565D" w14:textId="46B26BEA" w:rsidR="005F0309" w:rsidRPr="00DA68C8" w:rsidRDefault="005F0309" w:rsidP="00DA68C8">
      <w:pPr>
        <w:pStyle w:val="ListBullet"/>
        <w:numPr>
          <w:ilvl w:val="0"/>
          <w:numId w:val="23"/>
        </w:numPr>
      </w:pPr>
      <w:r w:rsidRPr="00DA68C8">
        <w:t xml:space="preserve">Presence on WorkSafe’s social media channels – Facebook, twitter, Instagram and LinkedIn </w:t>
      </w:r>
    </w:p>
    <w:p w14:paraId="463B6771" w14:textId="77777777" w:rsidR="00075A50" w:rsidRDefault="00075A50" w:rsidP="00F90428">
      <w:pPr>
        <w:autoSpaceDE w:val="0"/>
        <w:autoSpaceDN w:val="0"/>
        <w:adjustRightInd w:val="0"/>
        <w:spacing w:line="240" w:lineRule="auto"/>
        <w:rPr>
          <w:rFonts w:cs="Verdana"/>
          <w:b/>
          <w:bCs/>
          <w:color w:val="747779"/>
        </w:rPr>
      </w:pPr>
    </w:p>
    <w:p w14:paraId="01B1D608" w14:textId="3DCD0B49" w:rsidR="00F90428" w:rsidRPr="00DA68C8" w:rsidRDefault="00F90428" w:rsidP="00A2734D">
      <w:pPr>
        <w:pStyle w:val="Heading3"/>
      </w:pPr>
      <w:r>
        <w:t>Internal WorkSafe activities</w:t>
      </w:r>
      <w:r w:rsidRPr="00A2734D">
        <w:rPr>
          <w:rFonts w:cs="Verdana"/>
          <w:b w:val="0"/>
          <w:color w:val="747779"/>
        </w:rPr>
        <w:t xml:space="preserve"> </w:t>
      </w:r>
    </w:p>
    <w:p w14:paraId="1E6CA0DD" w14:textId="3E8F0782" w:rsidR="00F90428" w:rsidRDefault="00F90428" w:rsidP="00A2734D">
      <w:pPr>
        <w:spacing w:after="0"/>
      </w:pPr>
      <w:r w:rsidRPr="00DA68C8">
        <w:rPr>
          <w:rFonts w:asciiTheme="minorHAnsi" w:eastAsiaTheme="minorEastAsia" w:hAnsiTheme="minorHAnsi"/>
        </w:rPr>
        <w:t xml:space="preserve">WorkSafe will be developing </w:t>
      </w:r>
      <w:r>
        <w:rPr>
          <w:rFonts w:asciiTheme="minorHAnsi" w:eastAsiaTheme="minorEastAsia" w:hAnsiTheme="minorHAnsi"/>
        </w:rPr>
        <w:t xml:space="preserve">a range of </w:t>
      </w:r>
      <w:r w:rsidRPr="00DA68C8">
        <w:rPr>
          <w:rFonts w:asciiTheme="minorHAnsi" w:eastAsiaTheme="minorEastAsia" w:hAnsiTheme="minorHAnsi"/>
        </w:rPr>
        <w:t xml:space="preserve">internal processes and systems </w:t>
      </w:r>
      <w:r>
        <w:rPr>
          <w:rFonts w:asciiTheme="minorHAnsi" w:eastAsiaTheme="minorEastAsia" w:hAnsiTheme="minorHAnsi"/>
        </w:rPr>
        <w:t>to enable it to accept and assess licence applications immediately upon the proposed Regulations coming into effect.</w:t>
      </w:r>
    </w:p>
    <w:p w14:paraId="3C92F87B" w14:textId="4822B24C" w:rsidR="005F0309" w:rsidRPr="00B460A8" w:rsidRDefault="005F0309" w:rsidP="00A2734D">
      <w:pPr>
        <w:pStyle w:val="Heading2"/>
      </w:pPr>
      <w:r w:rsidRPr="00E73486">
        <w:t>Transitional arrangements</w:t>
      </w:r>
    </w:p>
    <w:p w14:paraId="4DDCAF3A" w14:textId="60F6E23B" w:rsidR="00636745" w:rsidRPr="00B460A8" w:rsidRDefault="00636745" w:rsidP="00636745">
      <w:r>
        <w:t>S</w:t>
      </w:r>
      <w:r w:rsidRPr="00B460A8">
        <w:t xml:space="preserve">ome provisions </w:t>
      </w:r>
      <w:r>
        <w:t xml:space="preserve">in the Regulations </w:t>
      </w:r>
      <w:r w:rsidRPr="00B460A8">
        <w:t>will have a 12 month transition period,</w:t>
      </w:r>
      <w:r>
        <w:t xml:space="preserve"> commencing on the day the Regulations are made,</w:t>
      </w:r>
      <w:r w:rsidRPr="00B460A8">
        <w:t xml:space="preserve"> including the requirement to hold an engineered stone licence and the requirement for suppliers not to provide engineered stone to a person who does not hold an engineered stone licence. This transition period reflects the reality that it will take some time for WorkSafe to assess the expected 300 licence applications.</w:t>
      </w:r>
      <w:r>
        <w:t xml:space="preserve"> </w:t>
      </w:r>
      <w:r w:rsidRPr="00B460A8">
        <w:t>Irrespective of these transitional arrangements, parties required to hold an engineered stone licence will need to apply for a licence as soon as practicable after the proposed Regulations come into effect.</w:t>
      </w:r>
    </w:p>
    <w:p w14:paraId="5E9A0F63" w14:textId="33EC54AF" w:rsidR="00BF5DEC" w:rsidRPr="00B460A8" w:rsidRDefault="005F0309" w:rsidP="005F0309">
      <w:r w:rsidRPr="00B460A8">
        <w:t xml:space="preserve">Given the importance of not exposing workers to risks associated with silica, elements of the Regulations that directly relate to worker safety will come into force </w:t>
      </w:r>
      <w:r w:rsidR="00636745">
        <w:t>earlier than those provisions identified above, including</w:t>
      </w:r>
      <w:r w:rsidR="00BF5DEC" w:rsidRPr="00B460A8">
        <w:t>:</w:t>
      </w:r>
    </w:p>
    <w:p w14:paraId="0852C92E" w14:textId="6AFCB011" w:rsidR="006724D9" w:rsidRPr="00B460A8" w:rsidRDefault="006724D9" w:rsidP="00DA68C8">
      <w:pPr>
        <w:pStyle w:val="ListBullet"/>
        <w:numPr>
          <w:ilvl w:val="0"/>
          <w:numId w:val="23"/>
        </w:numPr>
      </w:pPr>
      <w:r w:rsidRPr="00B460A8">
        <w:t>The requirement for suppliers to provide written information about crystalline silica products</w:t>
      </w:r>
    </w:p>
    <w:p w14:paraId="7181779B" w14:textId="77777777" w:rsidR="006724D9" w:rsidRPr="00B460A8" w:rsidRDefault="006724D9" w:rsidP="00DA68C8">
      <w:pPr>
        <w:pStyle w:val="ListBullet"/>
        <w:numPr>
          <w:ilvl w:val="0"/>
          <w:numId w:val="23"/>
        </w:numPr>
      </w:pPr>
      <w:r w:rsidRPr="00B460A8">
        <w:t>The requirement for wet-cutting or on-tool dust extraction system or exhaust ventilation</w:t>
      </w:r>
    </w:p>
    <w:p w14:paraId="0CC46980" w14:textId="10DDD282" w:rsidR="006724D9" w:rsidRPr="00B460A8" w:rsidRDefault="006724D9" w:rsidP="00DA68C8">
      <w:pPr>
        <w:pStyle w:val="ListBullet"/>
        <w:numPr>
          <w:ilvl w:val="0"/>
          <w:numId w:val="23"/>
        </w:numPr>
      </w:pPr>
      <w:r w:rsidRPr="00B460A8">
        <w:t xml:space="preserve">Restrictions on the use of compressed air for cleaning   </w:t>
      </w:r>
    </w:p>
    <w:p w14:paraId="28E17B8D" w14:textId="443223BE" w:rsidR="00F90428" w:rsidRPr="00B460A8" w:rsidRDefault="00F90428" w:rsidP="00DA68C8">
      <w:pPr>
        <w:pStyle w:val="ListBullet"/>
        <w:numPr>
          <w:ilvl w:val="0"/>
          <w:numId w:val="23"/>
        </w:numPr>
      </w:pPr>
      <w:r w:rsidRPr="00B460A8">
        <w:t>The requirement to identify high risk silica work and prepare a silica hazard control statement</w:t>
      </w:r>
    </w:p>
    <w:p w14:paraId="5291F88E" w14:textId="0B883AE5" w:rsidR="00F90428" w:rsidRPr="00B460A8" w:rsidRDefault="00F90428" w:rsidP="00DA68C8">
      <w:pPr>
        <w:pStyle w:val="ListBullet"/>
        <w:numPr>
          <w:ilvl w:val="0"/>
          <w:numId w:val="23"/>
        </w:numPr>
      </w:pPr>
      <w:r w:rsidRPr="00B460A8">
        <w:t>The requirement to provide information on health risks to job applicants and employees.</w:t>
      </w:r>
    </w:p>
    <w:p w14:paraId="471D14E9" w14:textId="77777777" w:rsidR="00BF5DEC" w:rsidRPr="00B460A8" w:rsidRDefault="00BF5DEC" w:rsidP="005F0309"/>
    <w:p w14:paraId="63C4FE37" w14:textId="56D12F82" w:rsidR="005F0309" w:rsidRPr="00B460A8" w:rsidRDefault="005F0309" w:rsidP="00A2734D">
      <w:pPr>
        <w:pStyle w:val="Heading2"/>
      </w:pPr>
      <w:r w:rsidRPr="00E73486">
        <w:lastRenderedPageBreak/>
        <w:t>Enforcement and compliance</w:t>
      </w:r>
    </w:p>
    <w:p w14:paraId="17596EC2" w14:textId="15CDA374" w:rsidR="005F0309" w:rsidRDefault="005F0309" w:rsidP="005F0309">
      <w:r w:rsidRPr="00B460A8">
        <w:t>A strong enforcement and compliance program will accompany implementation of the proposed Regulations. WorkSafe already has an established compliance and enforcement workforce, systems and processes</w:t>
      </w:r>
      <w:r w:rsidR="00F90428" w:rsidRPr="00B460A8">
        <w:t>, around the risks to health posed by exposure to silica dust</w:t>
      </w:r>
      <w:r w:rsidRPr="00B460A8">
        <w:t>. The compliance program that was ‘ramped up’ as part of the Silica Action Plan and following the August 2019 reforms will generally continue.</w:t>
      </w:r>
      <w:r>
        <w:t xml:space="preserve"> </w:t>
      </w:r>
    </w:p>
    <w:p w14:paraId="142D09F6" w14:textId="0F7BE23E" w:rsidR="00F90428" w:rsidRDefault="00F90428" w:rsidP="00F90428">
      <w:pPr>
        <w:autoSpaceDE w:val="0"/>
        <w:autoSpaceDN w:val="0"/>
        <w:adjustRightInd w:val="0"/>
        <w:spacing w:after="0" w:line="240" w:lineRule="auto"/>
      </w:pPr>
      <w:r>
        <w:t xml:space="preserve">Compliance and enforcement of the proposed Regulations will </w:t>
      </w:r>
      <w:r w:rsidR="00075A50">
        <w:t xml:space="preserve">also </w:t>
      </w:r>
      <w:r>
        <w:t>take place</w:t>
      </w:r>
      <w:r w:rsidRPr="00DA68C8">
        <w:t xml:space="preserve"> in accordance with </w:t>
      </w:r>
      <w:r w:rsidR="00075A50">
        <w:t>WorkSafe’s</w:t>
      </w:r>
      <w:r w:rsidRPr="00DA68C8">
        <w:t xml:space="preserve"> broader Compliance and Enforcement Policy. This includes the provision of information and guidance to assist duty holders to comply, and inspections and investigations, where appropriate, to ensure compliance with the new regulations. The preparation for implementation will include updating of all relevant WorkSafe policies and procedures, information technology systems, forms and provision of training and/or information sessions to equip all relevant WorkSafe employees with the necessary knowledge of the new regulations and their impact on operational and legal requirements and stakeholders.</w:t>
      </w:r>
    </w:p>
    <w:p w14:paraId="32C8220F" w14:textId="77777777" w:rsidR="00F90428" w:rsidRDefault="00F90428" w:rsidP="00DA68C8">
      <w:pPr>
        <w:autoSpaceDE w:val="0"/>
        <w:autoSpaceDN w:val="0"/>
        <w:adjustRightInd w:val="0"/>
        <w:spacing w:after="0" w:line="240" w:lineRule="auto"/>
      </w:pPr>
    </w:p>
    <w:p w14:paraId="5CFAB5BB" w14:textId="7B0A2366" w:rsidR="005F0309" w:rsidRDefault="005F0309" w:rsidP="005F0309">
      <w:r>
        <w:t xml:space="preserve">WorkSafe may issue notices for non-compliance with the proposed Regulations as it currently does for breaches of the current Regulations. In addition, contravention of the many of the provisions in the proposed Regulations will be considered to be breaches of duties set out in the OHS Act which can result in strong penalties being imposed. Contraventions of the proposed Regulations that could lead to prosecution and the imposition of penalties </w:t>
      </w:r>
      <w:proofErr w:type="gramStart"/>
      <w:r>
        <w:t>includes</w:t>
      </w:r>
      <w:proofErr w:type="gramEnd"/>
      <w:r>
        <w:t xml:space="preserve"> </w:t>
      </w:r>
      <w:r w:rsidR="00F90428">
        <w:t>regulations</w:t>
      </w:r>
      <w:r>
        <w:t xml:space="preserve"> that require:</w:t>
      </w:r>
    </w:p>
    <w:p w14:paraId="191ABC0D" w14:textId="77777777" w:rsidR="005F0309" w:rsidRDefault="005F0309" w:rsidP="005F0309">
      <w:pPr>
        <w:pStyle w:val="ListParagraph"/>
        <w:numPr>
          <w:ilvl w:val="0"/>
          <w:numId w:val="23"/>
        </w:numPr>
      </w:pPr>
      <w:r>
        <w:t>Suppliers of silica containing materials to provide information to workplaces that it supplies</w:t>
      </w:r>
    </w:p>
    <w:p w14:paraId="31ACEE87" w14:textId="77777777" w:rsidR="005F0309" w:rsidRDefault="005F0309" w:rsidP="005F0309">
      <w:pPr>
        <w:pStyle w:val="ListParagraph"/>
        <w:numPr>
          <w:ilvl w:val="0"/>
          <w:numId w:val="23"/>
        </w:numPr>
        <w:spacing w:after="0"/>
      </w:pPr>
      <w:r>
        <w:t>Power tools used with engineered stone to incorporate water delivery, dust extraction, or local exhaust ventilation</w:t>
      </w:r>
    </w:p>
    <w:p w14:paraId="52478689" w14:textId="77777777" w:rsidR="005F0309" w:rsidRDefault="005F0309" w:rsidP="005F0309">
      <w:pPr>
        <w:pStyle w:val="ListParagraph"/>
        <w:numPr>
          <w:ilvl w:val="0"/>
          <w:numId w:val="23"/>
        </w:numPr>
        <w:spacing w:after="0"/>
      </w:pPr>
      <w:r>
        <w:t>Respiratory protective equipment to be provided</w:t>
      </w:r>
    </w:p>
    <w:p w14:paraId="1D011947" w14:textId="77777777" w:rsidR="005F0309" w:rsidRDefault="005F0309" w:rsidP="005F0309">
      <w:pPr>
        <w:pStyle w:val="ListParagraph"/>
        <w:numPr>
          <w:ilvl w:val="0"/>
          <w:numId w:val="23"/>
        </w:numPr>
        <w:spacing w:after="0"/>
      </w:pPr>
      <w:r>
        <w:t xml:space="preserve">Appropriate information, instruction and training to be provided </w:t>
      </w:r>
    </w:p>
    <w:p w14:paraId="4E3374A9" w14:textId="77777777" w:rsidR="005F0309" w:rsidRDefault="005F0309" w:rsidP="005F0309">
      <w:pPr>
        <w:pStyle w:val="ListParagraph"/>
        <w:numPr>
          <w:ilvl w:val="0"/>
          <w:numId w:val="23"/>
        </w:numPr>
        <w:spacing w:after="0"/>
      </w:pPr>
      <w:r>
        <w:t>Recycled water systems to have adequate water treatment</w:t>
      </w:r>
    </w:p>
    <w:p w14:paraId="270F5641" w14:textId="77777777" w:rsidR="005F0309" w:rsidRDefault="005F0309" w:rsidP="005F0309">
      <w:pPr>
        <w:pStyle w:val="ListParagraph"/>
        <w:numPr>
          <w:ilvl w:val="0"/>
          <w:numId w:val="23"/>
        </w:numPr>
        <w:spacing w:after="0"/>
      </w:pPr>
      <w:r>
        <w:t>Compressed air not to be used for cleaning</w:t>
      </w:r>
    </w:p>
    <w:p w14:paraId="126CD3CF" w14:textId="77777777" w:rsidR="005F0309" w:rsidRDefault="005F0309" w:rsidP="005F0309">
      <w:pPr>
        <w:pStyle w:val="ListParagraph"/>
        <w:numPr>
          <w:ilvl w:val="0"/>
          <w:numId w:val="23"/>
        </w:numPr>
        <w:spacing w:after="0"/>
      </w:pPr>
      <w:r>
        <w:t>Records to be kept of risk assessments for high risk silica work</w:t>
      </w:r>
    </w:p>
    <w:p w14:paraId="740657A8" w14:textId="77777777" w:rsidR="005F0309" w:rsidRDefault="005F0309" w:rsidP="005F0309">
      <w:pPr>
        <w:pStyle w:val="ListParagraph"/>
        <w:numPr>
          <w:ilvl w:val="0"/>
          <w:numId w:val="23"/>
        </w:numPr>
        <w:spacing w:after="0"/>
      </w:pPr>
      <w:r>
        <w:t>A silica hazard control statement to be developed and provided to employees when high risk silica work is to be undertaken</w:t>
      </w:r>
    </w:p>
    <w:p w14:paraId="325DAF5C" w14:textId="77777777" w:rsidR="005F0309" w:rsidRDefault="005F0309" w:rsidP="005F0309">
      <w:pPr>
        <w:pStyle w:val="ListParagraph"/>
        <w:numPr>
          <w:ilvl w:val="0"/>
          <w:numId w:val="23"/>
        </w:numPr>
        <w:spacing w:after="0"/>
      </w:pPr>
      <w:r>
        <w:t>Information about the health risks of silica exposure to be provided to job applicants and employees, and a statement of work to be provided to departing employees</w:t>
      </w:r>
    </w:p>
    <w:p w14:paraId="4F1D227B" w14:textId="77777777" w:rsidR="005F0309" w:rsidRDefault="005F0309" w:rsidP="005F0309">
      <w:pPr>
        <w:pStyle w:val="ListParagraph"/>
        <w:numPr>
          <w:ilvl w:val="0"/>
          <w:numId w:val="23"/>
        </w:numPr>
        <w:spacing w:after="0"/>
      </w:pPr>
      <w:r>
        <w:t>An engineered stone licence to be held</w:t>
      </w:r>
    </w:p>
    <w:p w14:paraId="2BC09C28" w14:textId="77777777" w:rsidR="005F0309" w:rsidRDefault="005F0309" w:rsidP="005F0309">
      <w:pPr>
        <w:pStyle w:val="ListParagraph"/>
        <w:numPr>
          <w:ilvl w:val="0"/>
          <w:numId w:val="23"/>
        </w:numPr>
        <w:spacing w:after="0"/>
      </w:pPr>
      <w:r>
        <w:t>Engineered stone to only be supplied to engineered stone licence holders</w:t>
      </w:r>
    </w:p>
    <w:p w14:paraId="17336B59" w14:textId="77777777" w:rsidR="005F0309" w:rsidRDefault="005F0309" w:rsidP="005F0309">
      <w:pPr>
        <w:pStyle w:val="ListParagraph"/>
        <w:numPr>
          <w:ilvl w:val="0"/>
          <w:numId w:val="23"/>
        </w:numPr>
        <w:spacing w:after="0"/>
      </w:pPr>
      <w:r>
        <w:t>Health and air monitoring reports to be provided to WorkSafe</w:t>
      </w:r>
    </w:p>
    <w:p w14:paraId="2AA9ED61" w14:textId="77777777" w:rsidR="005F0309" w:rsidRDefault="005F0309" w:rsidP="005F0309">
      <w:pPr>
        <w:pStyle w:val="ListParagraph"/>
        <w:numPr>
          <w:ilvl w:val="0"/>
          <w:numId w:val="23"/>
        </w:numPr>
        <w:spacing w:after="0"/>
      </w:pPr>
      <w:r>
        <w:t xml:space="preserve">An engineered stone control plan to be developed and provided to employees who will undertake work with engineered stone </w:t>
      </w:r>
    </w:p>
    <w:p w14:paraId="540476FB" w14:textId="77777777" w:rsidR="005F0309" w:rsidRDefault="005F0309" w:rsidP="005F0309"/>
    <w:p w14:paraId="3F9399F8" w14:textId="77777777" w:rsidR="002D34EC" w:rsidRDefault="002D34EC" w:rsidP="002C1140">
      <w:pPr>
        <w:pStyle w:val="Reference"/>
        <w:sectPr w:rsidR="002D34EC" w:rsidSect="005F043A">
          <w:pgSz w:w="11906" w:h="16838" w:code="9"/>
          <w:pgMar w:top="1440" w:right="1440" w:bottom="1440" w:left="1440" w:header="680" w:footer="425" w:gutter="0"/>
          <w:cols w:space="284"/>
          <w:docGrid w:linePitch="360"/>
        </w:sectPr>
      </w:pPr>
    </w:p>
    <w:p w14:paraId="2F801911" w14:textId="69AA1D99" w:rsidR="00CB7C24" w:rsidRDefault="00526D9A" w:rsidP="00CB7C24">
      <w:pPr>
        <w:pStyle w:val="Heading1un-numbered"/>
        <w:rPr>
          <w:lang w:eastAsia="en-AU"/>
        </w:rPr>
      </w:pPr>
      <w:bookmarkStart w:id="119" w:name="_Toc49173702"/>
      <w:bookmarkStart w:id="120" w:name="_Toc463002439"/>
      <w:bookmarkStart w:id="121" w:name="_Toc472586353"/>
      <w:bookmarkStart w:id="122" w:name="_Toc482168131"/>
      <w:bookmarkStart w:id="123" w:name="_Toc482174916"/>
      <w:r>
        <w:rPr>
          <w:lang w:eastAsia="en-AU"/>
        </w:rPr>
        <w:lastRenderedPageBreak/>
        <w:t>Appendix A: Stakeholder Consultation</w:t>
      </w:r>
      <w:bookmarkEnd w:id="119"/>
    </w:p>
    <w:p w14:paraId="565111B9" w14:textId="2DD4F41F" w:rsidR="00112148" w:rsidRDefault="00611B06" w:rsidP="00112148">
      <w:pPr>
        <w:rPr>
          <w:lang w:eastAsia="en-AU"/>
        </w:rPr>
      </w:pPr>
      <w:r>
        <w:rPr>
          <w:lang w:eastAsia="en-AU"/>
        </w:rPr>
        <w:t>C</w:t>
      </w:r>
      <w:r w:rsidR="00112148" w:rsidRPr="00CB7C24">
        <w:rPr>
          <w:lang w:eastAsia="en-AU"/>
        </w:rPr>
        <w:t xml:space="preserve">onsultations </w:t>
      </w:r>
      <w:r>
        <w:rPr>
          <w:lang w:eastAsia="en-AU"/>
        </w:rPr>
        <w:t xml:space="preserve">were held </w:t>
      </w:r>
      <w:r w:rsidR="00112148" w:rsidRPr="00CB7C24">
        <w:rPr>
          <w:lang w:eastAsia="en-AU"/>
        </w:rPr>
        <w:t xml:space="preserve">with five types of organisations relating to the stone industry: individual businesses, employee representatives, employer representatives, health practitioners and suppliers. In total, </w:t>
      </w:r>
      <w:r>
        <w:rPr>
          <w:lang w:eastAsia="en-AU"/>
        </w:rPr>
        <w:t>20 consultations were undertake from</w:t>
      </w:r>
      <w:r w:rsidR="00112148">
        <w:rPr>
          <w:lang w:eastAsia="en-AU"/>
        </w:rPr>
        <w:t xml:space="preserve"> nine stonemason businesses, two employee representatives, six employer representatives, two suppliers </w:t>
      </w:r>
      <w:r>
        <w:rPr>
          <w:lang w:eastAsia="en-AU"/>
        </w:rPr>
        <w:t xml:space="preserve">of engineered stone </w:t>
      </w:r>
      <w:r w:rsidR="00112148">
        <w:rPr>
          <w:lang w:eastAsia="en-AU"/>
        </w:rPr>
        <w:t>and one health practitioner.</w:t>
      </w:r>
    </w:p>
    <w:p w14:paraId="7F21DB9E" w14:textId="6F21721D" w:rsidR="00112148" w:rsidRPr="00CB7C24" w:rsidRDefault="00112148" w:rsidP="00112148">
      <w:pPr>
        <w:rPr>
          <w:lang w:eastAsia="en-AU"/>
        </w:rPr>
      </w:pPr>
      <w:r w:rsidRPr="00CB7C24">
        <w:rPr>
          <w:lang w:eastAsia="en-AU"/>
        </w:rPr>
        <w:t>65 businesses</w:t>
      </w:r>
      <w:r w:rsidR="00611B06">
        <w:rPr>
          <w:lang w:eastAsia="en-AU"/>
        </w:rPr>
        <w:t xml:space="preserve"> were contacted</w:t>
      </w:r>
      <w:r w:rsidRPr="00CB7C24">
        <w:rPr>
          <w:lang w:eastAsia="en-AU"/>
        </w:rPr>
        <w:t>. Nine of these businesses agreed to consultation, while the remaining 5</w:t>
      </w:r>
      <w:r w:rsidR="00611B06">
        <w:rPr>
          <w:lang w:eastAsia="en-AU"/>
        </w:rPr>
        <w:t>6</w:t>
      </w:r>
      <w:r w:rsidRPr="00CB7C24">
        <w:rPr>
          <w:lang w:eastAsia="en-AU"/>
        </w:rPr>
        <w:t xml:space="preserve"> either declined or did not respond to follow up communication. It is possible that non-compliant businesses opted not to take part in stakeholder consultation. Similarly, some businesses that were contacted appeared to have a language barrier in understanding the purpose of this project and our request for participation in stakeholder consultation, so declined to participate. Given this, it is important to recognise that there may be a positive bias towards compliance and the proposed Regulations more generally in the findings.  </w:t>
      </w:r>
    </w:p>
    <w:p w14:paraId="50F32E70" w14:textId="77777777" w:rsidR="00112148" w:rsidRDefault="00112148" w:rsidP="00112148">
      <w:pPr>
        <w:rPr>
          <w:lang w:eastAsia="en-AU"/>
        </w:rPr>
      </w:pPr>
      <w:r w:rsidRPr="00CB7C24">
        <w:rPr>
          <w:lang w:eastAsia="en-AU"/>
        </w:rPr>
        <w:t>All stakeholders were consulted virtually, either via a short, structured phone call or via a small focus group conducted via teleconference.</w:t>
      </w:r>
      <w:r>
        <w:rPr>
          <w:lang w:eastAsia="en-AU"/>
        </w:rPr>
        <w:t xml:space="preserve"> </w:t>
      </w:r>
      <w:r w:rsidRPr="00CB7C24">
        <w:rPr>
          <w:lang w:eastAsia="en-AU"/>
        </w:rPr>
        <w:t xml:space="preserve">The information collected during consultations has been incorporated into the RIS to provide a deeper understanding of the problem and to inform the analysis of the costs and benefits associated with the proposed OHS Regulations. </w:t>
      </w:r>
    </w:p>
    <w:p w14:paraId="1C496A36" w14:textId="77777777" w:rsidR="00112148" w:rsidRDefault="00112148" w:rsidP="00112148">
      <w:pPr>
        <w:rPr>
          <w:lang w:eastAsia="en-AU"/>
        </w:rPr>
      </w:pPr>
      <w:r w:rsidRPr="00543441">
        <w:rPr>
          <w:lang w:eastAsia="en-AU"/>
        </w:rPr>
        <w:t>Consultations sought to ask questions about the impact of the current and proposed OHS Regulations related to silica, the cost of these regulations and the likely response to a situation where no new regulation was introduced. Stakeholders were also asked whether they believed that the proposed regulations would reduce the risk of crystalline silica exposure and increase compliance within the industry.</w:t>
      </w:r>
    </w:p>
    <w:p w14:paraId="477C6632" w14:textId="59CF1003" w:rsidR="00112148" w:rsidRPr="001B0D0C" w:rsidRDefault="00611B06" w:rsidP="00112148">
      <w:pPr>
        <w:pStyle w:val="Heading2un-numbered"/>
      </w:pPr>
      <w:bookmarkStart w:id="124" w:name="_Toc38380978"/>
      <w:bookmarkStart w:id="125" w:name="_Toc38387189"/>
      <w:r>
        <w:t>Themes from consultation with businesses</w:t>
      </w:r>
      <w:bookmarkEnd w:id="124"/>
      <w:bookmarkEnd w:id="125"/>
    </w:p>
    <w:p w14:paraId="0A695812" w14:textId="77777777" w:rsidR="00112148" w:rsidRPr="001B0D0C" w:rsidRDefault="00112148" w:rsidP="00112148">
      <w:pPr>
        <w:pStyle w:val="Heading3un-numbered"/>
      </w:pPr>
      <w:r>
        <w:t>Awareness of risk</w:t>
      </w:r>
    </w:p>
    <w:p w14:paraId="06645E18" w14:textId="407D7FCD" w:rsidR="00112148" w:rsidRDefault="00112148" w:rsidP="00112148">
      <w:r>
        <w:t xml:space="preserve">The businesses that </w:t>
      </w:r>
      <w:r w:rsidR="00611B06">
        <w:t>were consulted</w:t>
      </w:r>
      <w:r>
        <w:t xml:space="preserve"> were generally aware of the risks of silicosis and have implemented extensive protection measures to reduce the risks of silicosis. All except two businesses provide employees with information on the risks of working with silica dust.</w:t>
      </w:r>
    </w:p>
    <w:p w14:paraId="537A70FF" w14:textId="77777777" w:rsidR="00112148" w:rsidRDefault="00112148" w:rsidP="00112148">
      <w:pPr>
        <w:pStyle w:val="Heading3un-numbered"/>
      </w:pPr>
      <w:r>
        <w:t>Awareness of existing regulations and enforcement</w:t>
      </w:r>
    </w:p>
    <w:p w14:paraId="1B4DBBE8" w14:textId="77777777" w:rsidR="00112148" w:rsidRDefault="00112148" w:rsidP="00112148">
      <w:r>
        <w:t>All businesses spoken to are aware and supportive of the ban on dry cutting, believing that wet cutting reduces silica dust exposure by between 80-100%. Eight of nine businesses indicated that they implemented wet-cutting practices prior to and independent of this ban. While all eight businesses are aware of existing regulation, they did note that compliance is not industry-wide and encouraged WorkSafe to undertake a greater level of enforcement.</w:t>
      </w:r>
    </w:p>
    <w:p w14:paraId="102E81E2" w14:textId="77777777" w:rsidR="00112148" w:rsidRDefault="00112148" w:rsidP="00112148">
      <w:pPr>
        <w:pStyle w:val="Heading3un-numbered"/>
      </w:pPr>
      <w:r>
        <w:t>Impact of proposed regulation</w:t>
      </w:r>
    </w:p>
    <w:p w14:paraId="63398355" w14:textId="77777777" w:rsidR="00112148" w:rsidRDefault="00112148" w:rsidP="00112148">
      <w:r>
        <w:t xml:space="preserve">Businesses did not anticipate any major costs or changes to their business practice as a result of the proposed regulations. Many believe themselves to already be compliant with wet cutting, provision of protective equipment and training requirements. It was indicated that most businesses undertake basic, informal risk assessment and hazard control processes. </w:t>
      </w:r>
    </w:p>
    <w:p w14:paraId="3070319E" w14:textId="666C00B6" w:rsidR="00112148" w:rsidRDefault="00611B06" w:rsidP="00112148">
      <w:pPr>
        <w:pStyle w:val="Heading2un-numbered"/>
      </w:pPr>
      <w:bookmarkStart w:id="126" w:name="_Toc38380979"/>
      <w:bookmarkStart w:id="127" w:name="_Toc38387190"/>
      <w:r>
        <w:t>Themes from consultation with employee representatives</w:t>
      </w:r>
      <w:bookmarkEnd w:id="126"/>
      <w:bookmarkEnd w:id="127"/>
    </w:p>
    <w:p w14:paraId="5B2C36CA" w14:textId="77777777" w:rsidR="00112148" w:rsidRDefault="00112148" w:rsidP="00112148">
      <w:pPr>
        <w:pStyle w:val="Heading3un-numbered"/>
      </w:pPr>
      <w:r>
        <w:t>Safety</w:t>
      </w:r>
    </w:p>
    <w:p w14:paraId="4A3ECCA8" w14:textId="77777777" w:rsidR="00112148" w:rsidRDefault="00112148" w:rsidP="00112148">
      <w:r>
        <w:t>Employee representatives asserted that there is no safe exposure level for working with crystalline silica and therefore, the only way to eliminate risk is to eliminate work with engineered stone. It was noted that industry competition can be a key driver to cut costs and sacrifice safety measures.</w:t>
      </w:r>
    </w:p>
    <w:p w14:paraId="663E2ABC" w14:textId="77777777" w:rsidR="00112148" w:rsidRDefault="00112148" w:rsidP="00112148">
      <w:pPr>
        <w:pStyle w:val="Heading3un-numbered"/>
      </w:pPr>
      <w:r>
        <w:lastRenderedPageBreak/>
        <w:t>Enforcement of regulation</w:t>
      </w:r>
    </w:p>
    <w:p w14:paraId="79FA691A" w14:textId="77777777" w:rsidR="00112148" w:rsidRDefault="00112148" w:rsidP="00112148">
      <w:r>
        <w:t>Employee representatives expressed concern about the historic lack of enforcement of existing regulation and emphasised a need for high level of control and monitoring in workplaces.</w:t>
      </w:r>
    </w:p>
    <w:p w14:paraId="169EFF7C" w14:textId="77777777" w:rsidR="00112148" w:rsidRDefault="00112148" w:rsidP="00112148">
      <w:pPr>
        <w:pStyle w:val="Heading3un-numbered"/>
      </w:pPr>
      <w:r>
        <w:t>Awareness of risk</w:t>
      </w:r>
    </w:p>
    <w:p w14:paraId="6CBC0765" w14:textId="77777777" w:rsidR="00112148" w:rsidRDefault="00112148" w:rsidP="00112148">
      <w:r>
        <w:t>Employee representatives believe there is growing awareness in the industry. This awareness has been driven by the media and has contributed to the recent increase in the number of claims by encouraging workers to be tested.</w:t>
      </w:r>
    </w:p>
    <w:p w14:paraId="0474953F" w14:textId="6306374B" w:rsidR="00112148" w:rsidRDefault="00611B06" w:rsidP="00112148">
      <w:pPr>
        <w:pStyle w:val="Heading2un-numbered"/>
      </w:pPr>
      <w:bookmarkStart w:id="128" w:name="_Toc38380980"/>
      <w:bookmarkStart w:id="129" w:name="_Toc38387191"/>
      <w:r>
        <w:t>Themes from consultation with employer representatives</w:t>
      </w:r>
      <w:bookmarkEnd w:id="128"/>
      <w:bookmarkEnd w:id="129"/>
    </w:p>
    <w:p w14:paraId="078E4691" w14:textId="77777777" w:rsidR="00112148" w:rsidRDefault="00112148" w:rsidP="00112148">
      <w:pPr>
        <w:pStyle w:val="Heading3un-numbered"/>
      </w:pPr>
      <w:r>
        <w:t>Enforcement of regulation</w:t>
      </w:r>
    </w:p>
    <w:p w14:paraId="7835D062" w14:textId="77777777" w:rsidR="00112148" w:rsidRDefault="00112148" w:rsidP="00112148">
      <w:r>
        <w:t>Employer representatives believe there is a strong correlation between compliance and enforcement.</w:t>
      </w:r>
      <w:r w:rsidRPr="00215239">
        <w:t xml:space="preserve"> </w:t>
      </w:r>
      <w:r>
        <w:t>Employer representatives believe that the surge in silicosis claims has occurred due to the increasing popularity of engineered stone, a failure of businesses to adequately control silica dust in the workplace, and a lack of enforcement of current regulations. All representatives expressed support toward a licensing scheme, but only if it is appropriately enforced.</w:t>
      </w:r>
    </w:p>
    <w:p w14:paraId="43884A25" w14:textId="77777777" w:rsidR="00112148" w:rsidRDefault="00112148" w:rsidP="00112148">
      <w:pPr>
        <w:pStyle w:val="Heading3un-numbered"/>
      </w:pPr>
      <w:r>
        <w:t>Cost of compliance</w:t>
      </w:r>
    </w:p>
    <w:p w14:paraId="5E9141BC" w14:textId="77777777" w:rsidR="00112148" w:rsidRDefault="00112148" w:rsidP="00112148">
      <w:r>
        <w:t>Employer representatives believe there to be relatively high levels of compliance across the industry. However, it was noted that small businesses may find compliance more difficult due to the high costs associated with measures such as atmospheric monitoring, which are a requirement of the risk assessment process.</w:t>
      </w:r>
    </w:p>
    <w:p w14:paraId="0593B067" w14:textId="77777777" w:rsidR="00112148" w:rsidRDefault="00112148" w:rsidP="00112148">
      <w:pPr>
        <w:pStyle w:val="Heading3un-numbered"/>
      </w:pPr>
      <w:r>
        <w:t>Ease of adherence to regulation</w:t>
      </w:r>
    </w:p>
    <w:p w14:paraId="0DE31080" w14:textId="77777777" w:rsidR="00112148" w:rsidRDefault="00112148" w:rsidP="00112148">
      <w:r>
        <w:t>Employer representatives were supportive of a licensing scheme that is clear and specific, allowing employers to understand what actions constitute compliance. It was also suggested that, if overly complex, formal risk assessment and hazard control statements may confuse employers and take focus away from action.</w:t>
      </w:r>
    </w:p>
    <w:p w14:paraId="5AFCB100" w14:textId="45B8D729" w:rsidR="00112148" w:rsidRDefault="00611B06" w:rsidP="00112148">
      <w:pPr>
        <w:pStyle w:val="Heading2un-numbered"/>
      </w:pPr>
      <w:bookmarkStart w:id="130" w:name="_Toc38380981"/>
      <w:bookmarkStart w:id="131" w:name="_Toc38387192"/>
      <w:r>
        <w:t>Themes from consultation with s</w:t>
      </w:r>
      <w:r w:rsidR="00112148">
        <w:t>upplier</w:t>
      </w:r>
      <w:r>
        <w:t>s of engineered stone</w:t>
      </w:r>
      <w:bookmarkEnd w:id="130"/>
      <w:bookmarkEnd w:id="131"/>
    </w:p>
    <w:p w14:paraId="2B1F372D" w14:textId="77777777" w:rsidR="00112148" w:rsidRDefault="00112148" w:rsidP="00112148">
      <w:pPr>
        <w:pStyle w:val="Heading3un-numbered"/>
      </w:pPr>
      <w:r>
        <w:t>Supplier compliance</w:t>
      </w:r>
    </w:p>
    <w:p w14:paraId="67947B95" w14:textId="77777777" w:rsidR="00112148" w:rsidRDefault="00112148" w:rsidP="00112148">
      <w:r>
        <w:t>Suppliers believe compliance to be high across the industry, with adequate information provided to businesses about the level of silica content and associated risk in each slab of engineered stone.</w:t>
      </w:r>
    </w:p>
    <w:p w14:paraId="4655F2D9" w14:textId="77777777" w:rsidR="00112148" w:rsidRDefault="00112148" w:rsidP="00112148">
      <w:pPr>
        <w:pStyle w:val="Heading3un-numbered"/>
      </w:pPr>
      <w:r>
        <w:t>Impact of proposed regulation</w:t>
      </w:r>
    </w:p>
    <w:p w14:paraId="6A524200" w14:textId="77777777" w:rsidR="00112148" w:rsidRDefault="00112148" w:rsidP="00112148">
      <w:r>
        <w:t>Suppliers expressed support toward a licensing scheme. One believed that this licensing scheme should be placed on all stone that contains crystalline silica (including natural stone). Suppliers believe there to be little impact of additional supplier duties in the proposed regulation. However, it was noted that suppliers may be adversely affect if their customers, stonemason businesses, shutdown their operations due to the high cost of compliance.</w:t>
      </w:r>
    </w:p>
    <w:p w14:paraId="70BAEBAA" w14:textId="71107BE4" w:rsidR="00112148" w:rsidRDefault="00611B06" w:rsidP="00112148">
      <w:pPr>
        <w:pStyle w:val="Heading2un-numbered"/>
      </w:pPr>
      <w:bookmarkStart w:id="132" w:name="_Toc38380982"/>
      <w:bookmarkStart w:id="133" w:name="_Toc38387193"/>
      <w:r>
        <w:t>Themes from consultation with a health practitioner</w:t>
      </w:r>
      <w:bookmarkEnd w:id="132"/>
      <w:bookmarkEnd w:id="133"/>
    </w:p>
    <w:p w14:paraId="4DEFC7A7" w14:textId="77777777" w:rsidR="00112148" w:rsidRDefault="00112148" w:rsidP="00112148">
      <w:pPr>
        <w:pStyle w:val="Heading3un-numbered"/>
      </w:pPr>
      <w:r>
        <w:t>Impact of diagnosis</w:t>
      </w:r>
    </w:p>
    <w:p w14:paraId="02CB24EB" w14:textId="77777777" w:rsidR="00112148" w:rsidRDefault="00112148" w:rsidP="00112148">
      <w:r>
        <w:t xml:space="preserve">The health practitioner emphasised the severe and </w:t>
      </w:r>
      <w:proofErr w:type="spellStart"/>
      <w:r>
        <w:t>devasting</w:t>
      </w:r>
      <w:proofErr w:type="spellEnd"/>
      <w:r>
        <w:t xml:space="preserve"> impact of a silicosis diagnosis on an individual both physically and mentally. It was also noted that a silicosis diagnosis can limit future employment prospects and therefore has further adverse effects on income, lifestyle and family.</w:t>
      </w:r>
    </w:p>
    <w:p w14:paraId="4653F747" w14:textId="77777777" w:rsidR="00112148" w:rsidRDefault="00112148" w:rsidP="00112148">
      <w:pPr>
        <w:pStyle w:val="Heading3un-numbered"/>
      </w:pPr>
      <w:r>
        <w:t>Nature of disease</w:t>
      </w:r>
    </w:p>
    <w:p w14:paraId="1E424992" w14:textId="77777777" w:rsidR="00112148" w:rsidRDefault="00112148" w:rsidP="00112148">
      <w:r>
        <w:t>The health practitioner observed that the nature of silicosis claims has changed in recent years from chronic to acute. This correlated with the increased popularity of engineered stone and a lack of appropriate control measures.</w:t>
      </w:r>
    </w:p>
    <w:p w14:paraId="700D2A4C" w14:textId="77777777" w:rsidR="00112148" w:rsidRDefault="00112148" w:rsidP="00112148">
      <w:pPr>
        <w:pStyle w:val="Heading3un-numbered"/>
      </w:pPr>
      <w:r>
        <w:t>Awareness of health risks</w:t>
      </w:r>
    </w:p>
    <w:p w14:paraId="441C91A8" w14:textId="4013A426" w:rsidR="00112148" w:rsidRDefault="00112148" w:rsidP="00112148">
      <w:r>
        <w:t>The health practitioner believed that the spike in silicosis related OHS claims is due to increased awareness around health risks of silica and a focus on undertaking health assessment.</w:t>
      </w:r>
    </w:p>
    <w:p w14:paraId="4C8D1AB3" w14:textId="5C461726" w:rsidR="00596F58" w:rsidRDefault="00596F58" w:rsidP="00112148"/>
    <w:p w14:paraId="07F2E9A5" w14:textId="0CFA1472" w:rsidR="00596F58" w:rsidRDefault="00596F58" w:rsidP="00112148"/>
    <w:p w14:paraId="1C082CF0" w14:textId="61ED734D" w:rsidR="00596F58" w:rsidRDefault="00596F58" w:rsidP="00596F58">
      <w:pPr>
        <w:pStyle w:val="Heading1un-numbered"/>
        <w:rPr>
          <w:lang w:eastAsia="en-AU"/>
        </w:rPr>
      </w:pPr>
      <w:bookmarkStart w:id="134" w:name="_Toc49173703"/>
      <w:r>
        <w:rPr>
          <w:lang w:eastAsia="en-AU"/>
        </w:rPr>
        <w:lastRenderedPageBreak/>
        <w:t>Appendix B: Members of the Stakeholder Reference Group</w:t>
      </w:r>
      <w:bookmarkEnd w:id="134"/>
    </w:p>
    <w:p w14:paraId="70EF010C" w14:textId="77777777" w:rsidR="00596F58" w:rsidRPr="001B0D0C" w:rsidRDefault="00596F58" w:rsidP="00112148"/>
    <w:p w14:paraId="77A6BEB2" w14:textId="7DE83C64" w:rsidR="00543441" w:rsidRDefault="00B861D8" w:rsidP="00CE577D">
      <w:pPr>
        <w:pStyle w:val="ListParagraph"/>
        <w:numPr>
          <w:ilvl w:val="0"/>
          <w:numId w:val="128"/>
        </w:numPr>
      </w:pPr>
      <w:r>
        <w:t>Australian Industry Group</w:t>
      </w:r>
    </w:p>
    <w:p w14:paraId="63FB5490" w14:textId="77777777" w:rsidR="00B861D8" w:rsidRDefault="00B861D8" w:rsidP="00B861D8">
      <w:pPr>
        <w:pStyle w:val="ListParagraph"/>
        <w:numPr>
          <w:ilvl w:val="0"/>
          <w:numId w:val="128"/>
        </w:numPr>
      </w:pPr>
      <w:r>
        <w:t>Australian Workers’ Union</w:t>
      </w:r>
    </w:p>
    <w:p w14:paraId="1666B987" w14:textId="14DB1FCA" w:rsidR="00B861D8" w:rsidRDefault="00B861D8" w:rsidP="00CE577D">
      <w:pPr>
        <w:pStyle w:val="ListParagraph"/>
        <w:numPr>
          <w:ilvl w:val="0"/>
          <w:numId w:val="128"/>
        </w:numPr>
      </w:pPr>
      <w:r>
        <w:t>Construction, Forestry, Maritime, Mining and Energy Union</w:t>
      </w:r>
    </w:p>
    <w:p w14:paraId="62F4F29D" w14:textId="77777777" w:rsidR="00B861D8" w:rsidRDefault="00B861D8" w:rsidP="00B861D8">
      <w:pPr>
        <w:pStyle w:val="ListParagraph"/>
        <w:numPr>
          <w:ilvl w:val="0"/>
          <w:numId w:val="128"/>
        </w:numPr>
      </w:pPr>
      <w:r>
        <w:t>Department of Health and Human Services</w:t>
      </w:r>
    </w:p>
    <w:p w14:paraId="6A994749" w14:textId="77777777" w:rsidR="00B861D8" w:rsidRDefault="00B861D8" w:rsidP="00B861D8">
      <w:pPr>
        <w:pStyle w:val="ListParagraph"/>
        <w:numPr>
          <w:ilvl w:val="0"/>
          <w:numId w:val="128"/>
        </w:numPr>
      </w:pPr>
      <w:r>
        <w:t>Housing Industry Association</w:t>
      </w:r>
    </w:p>
    <w:p w14:paraId="710CD883" w14:textId="0B04A827" w:rsidR="00B861D8" w:rsidRDefault="00B861D8" w:rsidP="00CE577D">
      <w:pPr>
        <w:pStyle w:val="ListParagraph"/>
        <w:numPr>
          <w:ilvl w:val="0"/>
          <w:numId w:val="128"/>
        </w:numPr>
      </w:pPr>
      <w:r>
        <w:t>Master Builders Association of Victoria</w:t>
      </w:r>
    </w:p>
    <w:p w14:paraId="549201A3" w14:textId="77777777" w:rsidR="00B861D8" w:rsidRDefault="00B861D8" w:rsidP="00B861D8">
      <w:pPr>
        <w:pStyle w:val="ListParagraph"/>
        <w:numPr>
          <w:ilvl w:val="0"/>
          <w:numId w:val="128"/>
        </w:numPr>
      </w:pPr>
      <w:r>
        <w:t>Monash Centre for Occupational and Environmental Health</w:t>
      </w:r>
    </w:p>
    <w:p w14:paraId="7301A20B" w14:textId="77777777" w:rsidR="00B861D8" w:rsidRDefault="00B861D8" w:rsidP="00B861D8">
      <w:pPr>
        <w:pStyle w:val="ListParagraph"/>
        <w:numPr>
          <w:ilvl w:val="0"/>
          <w:numId w:val="128"/>
        </w:numPr>
      </w:pPr>
      <w:r>
        <w:t>Victorian Chamber of Commerce and Industry</w:t>
      </w:r>
    </w:p>
    <w:p w14:paraId="270BCEAE" w14:textId="007E0E98" w:rsidR="00B861D8" w:rsidRDefault="00B861D8" w:rsidP="00CE577D">
      <w:pPr>
        <w:pStyle w:val="ListParagraph"/>
        <w:numPr>
          <w:ilvl w:val="0"/>
          <w:numId w:val="128"/>
        </w:numPr>
      </w:pPr>
      <w:r>
        <w:t>Victorian Congress of Employer Associations</w:t>
      </w:r>
    </w:p>
    <w:p w14:paraId="7941B324" w14:textId="25875FB7" w:rsidR="00B861D8" w:rsidRPr="00DA68C8" w:rsidRDefault="00B861D8" w:rsidP="00CE577D">
      <w:pPr>
        <w:pStyle w:val="ListParagraph"/>
        <w:numPr>
          <w:ilvl w:val="0"/>
          <w:numId w:val="128"/>
        </w:numPr>
      </w:pPr>
      <w:r>
        <w:t>Victorian Trades Hall Council</w:t>
      </w:r>
    </w:p>
    <w:p w14:paraId="70494F08" w14:textId="77777777" w:rsidR="005B00B8" w:rsidRDefault="00BF4216" w:rsidP="00BF4216">
      <w:pPr>
        <w:pStyle w:val="Heading1un-numbered"/>
        <w:rPr>
          <w:lang w:eastAsia="en-AU"/>
        </w:rPr>
      </w:pPr>
      <w:bookmarkStart w:id="135" w:name="_Toc49173704"/>
      <w:r w:rsidRPr="00BF4216">
        <w:rPr>
          <w:lang w:eastAsia="en-AU"/>
        </w:rPr>
        <w:lastRenderedPageBreak/>
        <w:t>Limitation of our work</w:t>
      </w:r>
      <w:bookmarkEnd w:id="120"/>
      <w:bookmarkEnd w:id="121"/>
      <w:bookmarkEnd w:id="122"/>
      <w:bookmarkEnd w:id="123"/>
      <w:bookmarkEnd w:id="135"/>
    </w:p>
    <w:p w14:paraId="4769D759" w14:textId="77777777" w:rsidR="00BF4216" w:rsidRDefault="00BF4216" w:rsidP="00BF4216">
      <w:pPr>
        <w:pStyle w:val="Heading2un-numbered"/>
      </w:pPr>
      <w:bookmarkStart w:id="136" w:name="_Toc463002440"/>
      <w:bookmarkStart w:id="137" w:name="_Toc472586354"/>
      <w:bookmarkStart w:id="138" w:name="_Toc482168132"/>
      <w:bookmarkStart w:id="139" w:name="_Toc482174917"/>
      <w:r w:rsidRPr="006345F9">
        <w:t>General use restriction</w:t>
      </w:r>
      <w:bookmarkEnd w:id="136"/>
      <w:bookmarkEnd w:id="137"/>
      <w:bookmarkEnd w:id="138"/>
      <w:bookmarkEnd w:id="139"/>
    </w:p>
    <w:p w14:paraId="42774B79" w14:textId="784BD73B" w:rsidR="00DF06E9" w:rsidRDefault="00581B33" w:rsidP="007C1760">
      <w:r>
        <w:t xml:space="preserve">This report is prepared solely for the internal use of </w:t>
      </w:r>
      <w:r w:rsidR="4E9E0024">
        <w:t>WorkSafe</w:t>
      </w:r>
      <w:r w:rsidR="00396993">
        <w:t xml:space="preserve"> Victoria. </w:t>
      </w:r>
      <w:r>
        <w:t>This report is not intended to and should not be used or relied upon by anyone else and we accept no duty of care to any other person or entity. The report has been prepared for the purpose engagement letter</w:t>
      </w:r>
      <w:r w:rsidR="00396993">
        <w:t xml:space="preserve"> </w:t>
      </w:r>
      <w:r>
        <w:t xml:space="preserve">dated </w:t>
      </w:r>
      <w:r w:rsidR="00396993">
        <w:t>17 February 2020</w:t>
      </w:r>
      <w:r>
        <w:t>. You should not refer to or use our name or the advice for any other purpose.</w:t>
      </w:r>
    </w:p>
    <w:p w14:paraId="75972823" w14:textId="77777777" w:rsidR="00983929" w:rsidRPr="009232DC" w:rsidRDefault="00983929" w:rsidP="00983929">
      <w:pPr>
        <w:pageBreakBefore/>
      </w:pPr>
    </w:p>
    <w:p w14:paraId="42EBB5FC" w14:textId="77777777" w:rsidR="00D01239" w:rsidRPr="000F05E4" w:rsidRDefault="00D01239" w:rsidP="00983929"/>
    <w:tbl>
      <w:tblPr>
        <w:tblStyle w:val="TableGrid"/>
        <w:tblpPr w:horzAnchor="margin" w:tblpYSpec="bottom"/>
        <w:tblOverlap w:val="never"/>
        <w:tblW w:w="9185" w:type="dxa"/>
        <w:tblLook w:val="04A0" w:firstRow="1" w:lastRow="0" w:firstColumn="1" w:lastColumn="0" w:noHBand="0" w:noVBand="1"/>
      </w:tblPr>
      <w:tblGrid>
        <w:gridCol w:w="9185"/>
      </w:tblGrid>
      <w:tr w:rsidR="00493AF9" w:rsidRPr="00DB2D17" w14:paraId="0F5F2935" w14:textId="77777777" w:rsidTr="00CC75FD">
        <w:trPr>
          <w:cnfStyle w:val="100000000000" w:firstRow="1" w:lastRow="0" w:firstColumn="0" w:lastColumn="0" w:oddVBand="0" w:evenVBand="0" w:oddHBand="0" w:evenHBand="0" w:firstRowFirstColumn="0" w:firstRowLastColumn="0" w:lastRowFirstColumn="0" w:lastRowLastColumn="0"/>
          <w:trHeight w:val="6379"/>
        </w:trPr>
        <w:tc>
          <w:tcPr>
            <w:tcW w:w="921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67B15458" w14:textId="77777777" w:rsidR="00493AF9" w:rsidRPr="00DB2D17" w:rsidRDefault="00D31629" w:rsidP="004D6E06">
            <w:pPr>
              <w:pStyle w:val="Legaltext"/>
            </w:pPr>
            <w:r>
              <w:rPr>
                <w:noProof/>
                <w:lang w:eastAsia="en-AU"/>
              </w:rPr>
              <w:drawing>
                <wp:inline distT="0" distB="0" distL="0" distR="0" wp14:anchorId="323375C2" wp14:editId="7B395B54">
                  <wp:extent cx="2086118" cy="914400"/>
                  <wp:effectExtent l="0" t="0" r="0" b="0"/>
                  <wp:docPr id="266776721" name="Frontpage_Logo_Positiv"/>
                  <wp:cNvGraphicFramePr/>
                  <a:graphic xmlns:a="http://schemas.openxmlformats.org/drawingml/2006/main">
                    <a:graphicData uri="http://schemas.openxmlformats.org/drawingml/2006/picture">
                      <pic:pic xmlns:pic="http://schemas.openxmlformats.org/drawingml/2006/picture">
                        <pic:nvPicPr>
                          <pic:cNvPr id="266776721" name="Frontpage_Logo_Positiv"/>
                          <pic:cNvPicPr/>
                        </pic:nvPicPr>
                        <pic:blipFill>
                          <a:blip r:embed="rId13"/>
                          <a:srcRect/>
                          <a:stretch/>
                        </pic:blipFill>
                        <pic:spPr>
                          <a:xfrm>
                            <a:off x="0" y="0"/>
                            <a:ext cx="2086118" cy="914400"/>
                          </a:xfrm>
                          <a:prstGeom prst="rect">
                            <a:avLst/>
                          </a:prstGeom>
                        </pic:spPr>
                      </pic:pic>
                    </a:graphicData>
                  </a:graphic>
                </wp:inline>
              </w:drawing>
            </w:r>
          </w:p>
          <w:p w14:paraId="18FD9EF8" w14:textId="77777777" w:rsidR="00206BB8" w:rsidRPr="00DB2D17" w:rsidRDefault="00206BB8" w:rsidP="00206BB8">
            <w:pPr>
              <w:pStyle w:val="Legaltext"/>
            </w:pPr>
          </w:p>
          <w:p w14:paraId="54C85241" w14:textId="718F027E" w:rsidR="00206BB8" w:rsidRPr="00381B99" w:rsidRDefault="001B5808" w:rsidP="00206BB8">
            <w:pPr>
              <w:pStyle w:val="Legaltext"/>
            </w:pPr>
            <w:r>
              <w:t>Deloitte Access Economics</w:t>
            </w:r>
          </w:p>
          <w:p w14:paraId="2408705D" w14:textId="6846E538" w:rsidR="00206BB8" w:rsidRPr="0078098D" w:rsidRDefault="001B5808" w:rsidP="00206BB8">
            <w:pPr>
              <w:pStyle w:val="Legaltext"/>
            </w:pPr>
            <w:r>
              <w:t>550 Bourke St, Melbourne 3000</w:t>
            </w:r>
          </w:p>
          <w:p w14:paraId="72CB7713" w14:textId="77777777" w:rsidR="00206BB8" w:rsidRPr="0078098D" w:rsidRDefault="00206BB8" w:rsidP="00206BB8">
            <w:pPr>
              <w:pStyle w:val="Legaltext"/>
            </w:pPr>
          </w:p>
          <w:p w14:paraId="02A40533" w14:textId="77777777" w:rsidR="00206BB8" w:rsidRPr="0078098D" w:rsidRDefault="00206BB8" w:rsidP="00206BB8">
            <w:pPr>
              <w:pStyle w:val="Legaltext"/>
            </w:pPr>
            <w:bookmarkStart w:id="140" w:name="LAN_Phone_1"/>
            <w:r w:rsidRPr="0078098D">
              <w:t>Phone</w:t>
            </w:r>
            <w:bookmarkEnd w:id="140"/>
            <w:r w:rsidRPr="0078098D">
              <w:t xml:space="preserve">: </w:t>
            </w:r>
            <w:bookmarkStart w:id="141" w:name="OFF_Phone_1"/>
            <w:bookmarkEnd w:id="141"/>
          </w:p>
          <w:p w14:paraId="69681B37" w14:textId="77777777" w:rsidR="00206BB8" w:rsidRPr="0078098D" w:rsidRDefault="00206BB8" w:rsidP="00206BB8">
            <w:pPr>
              <w:pStyle w:val="Legaltext"/>
            </w:pPr>
            <w:bookmarkStart w:id="142" w:name="LAN_Fax_1"/>
            <w:bookmarkStart w:id="143" w:name="OFF_Fax_DIF_1"/>
            <w:r w:rsidRPr="0078098D">
              <w:t>Fax</w:t>
            </w:r>
            <w:bookmarkEnd w:id="142"/>
            <w:r w:rsidRPr="0078098D">
              <w:t xml:space="preserve">: </w:t>
            </w:r>
            <w:bookmarkStart w:id="144" w:name="OFF_Fax_1"/>
            <w:bookmarkEnd w:id="144"/>
          </w:p>
          <w:bookmarkStart w:id="145" w:name="OFF_WebAddress_1"/>
          <w:bookmarkEnd w:id="143"/>
          <w:p w14:paraId="590576C7" w14:textId="6D668B11" w:rsidR="00206BB8" w:rsidRPr="0078098D" w:rsidRDefault="001B5808" w:rsidP="00206BB8">
            <w:pPr>
              <w:pStyle w:val="Legaltext"/>
            </w:pPr>
            <w:r>
              <w:fldChar w:fldCharType="begin"/>
            </w:r>
            <w:r>
              <w:instrText xml:space="preserve"> HYPERLINK "http://www.deloitte.com/au/deloitte-access-economics" </w:instrText>
            </w:r>
            <w:r>
              <w:fldChar w:fldCharType="separate"/>
            </w:r>
            <w:r w:rsidRPr="00E87E34">
              <w:rPr>
                <w:rStyle w:val="Hyperlink"/>
              </w:rPr>
              <w:t>www.</w:t>
            </w:r>
            <w:r>
              <w:rPr>
                <w:rStyle w:val="Hyperlink"/>
              </w:rPr>
              <w:t>Deloitte Access Economics</w:t>
            </w:r>
            <w:r w:rsidRPr="00E87E34">
              <w:rPr>
                <w:rStyle w:val="Hyperlink"/>
              </w:rPr>
              <w:t>.com/au/</w:t>
            </w:r>
            <w:r>
              <w:rPr>
                <w:rStyle w:val="Hyperlink"/>
              </w:rPr>
              <w:t>Deloitte Access Economics</w:t>
            </w:r>
            <w:r w:rsidRPr="00E87E34">
              <w:rPr>
                <w:rStyle w:val="Hyperlink"/>
              </w:rPr>
              <w:t>-access-economics</w:t>
            </w:r>
            <w:r>
              <w:rPr>
                <w:rStyle w:val="Hyperlink"/>
              </w:rPr>
              <w:fldChar w:fldCharType="end"/>
            </w:r>
            <w:bookmarkEnd w:id="145"/>
          </w:p>
          <w:p w14:paraId="269B7B1F" w14:textId="77777777" w:rsidR="001B5808" w:rsidRPr="0078098D" w:rsidRDefault="001B5808" w:rsidP="00206BB8">
            <w:pPr>
              <w:pStyle w:val="Legaltext"/>
            </w:pPr>
          </w:p>
          <w:p w14:paraId="41AAA39C" w14:textId="6FD22CFC" w:rsidR="0013686B" w:rsidRDefault="00081881" w:rsidP="0013686B">
            <w:pPr>
              <w:pStyle w:val="Legaltext"/>
            </w:pPr>
            <w:r>
              <w:t>Deloitte</w:t>
            </w:r>
            <w:r w:rsidR="0013686B">
              <w:t xml:space="preserve"> Access Economics is Australia’s pre-eminent economics advisory practice and a member of </w:t>
            </w:r>
            <w:r>
              <w:t xml:space="preserve">Deloitte Access </w:t>
            </w:r>
            <w:proofErr w:type="spellStart"/>
            <w:r>
              <w:t>Economics</w:t>
            </w:r>
            <w:r w:rsidR="0013686B">
              <w:t>'s</w:t>
            </w:r>
            <w:proofErr w:type="spellEnd"/>
            <w:r w:rsidR="0013686B">
              <w:t xml:space="preserve"> global economics group. For more information, please visit our website: </w:t>
            </w:r>
            <w:hyperlink r:id="rId38" w:history="1">
              <w:r w:rsidR="0013686B" w:rsidRPr="00E87E34">
                <w:rPr>
                  <w:rStyle w:val="Hyperlink"/>
                </w:rPr>
                <w:t>www.</w:t>
              </w:r>
              <w:r>
                <w:rPr>
                  <w:rStyle w:val="Hyperlink"/>
                </w:rPr>
                <w:t>Deloitte Access Economics</w:t>
              </w:r>
              <w:r w:rsidR="0013686B" w:rsidRPr="00E87E34">
                <w:rPr>
                  <w:rStyle w:val="Hyperlink"/>
                </w:rPr>
                <w:t>.com/au/</w:t>
              </w:r>
              <w:r>
                <w:rPr>
                  <w:rStyle w:val="Hyperlink"/>
                </w:rPr>
                <w:t>Deloitte Access Economics</w:t>
              </w:r>
              <w:r w:rsidR="0013686B" w:rsidRPr="00E87E34">
                <w:rPr>
                  <w:rStyle w:val="Hyperlink"/>
                </w:rPr>
                <w:t>-access-economics</w:t>
              </w:r>
            </w:hyperlink>
            <w:r w:rsidR="0013686B">
              <w:t xml:space="preserve"> </w:t>
            </w:r>
          </w:p>
          <w:p w14:paraId="4A53600D" w14:textId="77777777" w:rsidR="0013686B" w:rsidRDefault="0013686B" w:rsidP="0013686B">
            <w:pPr>
              <w:pStyle w:val="Legaltext"/>
            </w:pPr>
          </w:p>
          <w:p w14:paraId="7B98BE64" w14:textId="765AD6BC" w:rsidR="0013686B" w:rsidRDefault="00081881" w:rsidP="0013686B">
            <w:pPr>
              <w:pStyle w:val="Legaltext"/>
            </w:pPr>
            <w:r>
              <w:t>Deloitte Access Economics</w:t>
            </w:r>
            <w:r w:rsidR="0013686B">
              <w:t xml:space="preserve"> refers to one or more of </w:t>
            </w:r>
            <w:r>
              <w:t xml:space="preserve">Deloitte </w:t>
            </w:r>
            <w:proofErr w:type="spellStart"/>
            <w:r w:rsidR="0013686B">
              <w:t>Touche</w:t>
            </w:r>
            <w:proofErr w:type="spellEnd"/>
            <w:r w:rsidR="0013686B">
              <w:t xml:space="preserve"> Tohmatsu Limited (“DTTL”), its global network of member firms, and their related entities. DTTL (also referred to as “</w:t>
            </w:r>
            <w:r>
              <w:t>Deloitte Access Economics</w:t>
            </w:r>
            <w:r w:rsidR="0013686B">
              <w:t xml:space="preserve"> Global”) and each of its member firms and their affiliated entities are legally separate and independent entities. DTTL does not provide services to clients. Please see www.</w:t>
            </w:r>
            <w:r>
              <w:t>Deloitte Access Economics</w:t>
            </w:r>
            <w:r w:rsidR="0013686B">
              <w:t>.com/about to learn more.</w:t>
            </w:r>
          </w:p>
          <w:p w14:paraId="2DCD0335" w14:textId="77777777" w:rsidR="0013686B" w:rsidRDefault="0013686B" w:rsidP="0013686B">
            <w:pPr>
              <w:pStyle w:val="Legaltext"/>
            </w:pPr>
          </w:p>
          <w:p w14:paraId="2D00CBEA" w14:textId="78AF9357" w:rsidR="0013686B" w:rsidRDefault="00081881" w:rsidP="0013686B">
            <w:pPr>
              <w:pStyle w:val="Legaltext"/>
            </w:pPr>
            <w:r>
              <w:t>Deloitte Access Economics</w:t>
            </w:r>
            <w:r w:rsidR="0013686B">
              <w:t xml:space="preserve"> is a leading global provider of audit and assurance, consulting, financial advisory, risk advisory, tax and related services. Our network of member firms in more than 150 countries and territories serves four out of five Fortune Global 500®companies. Learn how </w:t>
            </w:r>
            <w:r>
              <w:t xml:space="preserve">Deloitte </w:t>
            </w:r>
            <w:r w:rsidR="0013686B">
              <w:t>approximately 286,000 people make an impact that matters at www.</w:t>
            </w:r>
            <w:r>
              <w:t>Deloitte Access Economics</w:t>
            </w:r>
            <w:r w:rsidR="0013686B">
              <w:t>.com.</w:t>
            </w:r>
          </w:p>
          <w:p w14:paraId="129BAAAD" w14:textId="77777777" w:rsidR="0013686B" w:rsidRDefault="0013686B" w:rsidP="0013686B">
            <w:pPr>
              <w:pStyle w:val="Legaltext"/>
            </w:pPr>
          </w:p>
          <w:p w14:paraId="78EF5A14" w14:textId="02B46E6A" w:rsidR="0013686B" w:rsidRPr="0013686B" w:rsidRDefault="00081881" w:rsidP="0013686B">
            <w:pPr>
              <w:pStyle w:val="Legaltext"/>
              <w:rPr>
                <w:b/>
              </w:rPr>
            </w:pPr>
            <w:r>
              <w:rPr>
                <w:b/>
              </w:rPr>
              <w:t>Deloitte Access Economics</w:t>
            </w:r>
            <w:r w:rsidR="0013686B" w:rsidRPr="0013686B">
              <w:rPr>
                <w:b/>
              </w:rPr>
              <w:t xml:space="preserve"> Asia Pacific </w:t>
            </w:r>
          </w:p>
          <w:p w14:paraId="115FAA0E" w14:textId="197095C7" w:rsidR="0013686B" w:rsidRDefault="00081881" w:rsidP="0013686B">
            <w:pPr>
              <w:pStyle w:val="Legaltext"/>
            </w:pPr>
            <w:r>
              <w:t>Deloitte Access Economics</w:t>
            </w:r>
            <w:r w:rsidR="0013686B">
              <w:t xml:space="preserve"> Asia Pacific Limited is a company limited by guarantee and a member firm of DTTL. Members of </w:t>
            </w:r>
            <w:r>
              <w:t>Deloitte Access Economics</w:t>
            </w:r>
            <w:r w:rsidR="0013686B">
              <w:t xml:space="preserve"> Asia Pacific Limited and their related entities provide services in Australia, Brunei Darussalam, Cambodia, East Timor, Federated States of Micronesia, Guam, Indonesia, Japan, Laos, Malaysia, Mongolia, Myanmar, New Zealand, Palau, Papua New Guinea, Singapore, Thailand, The Marshall Islands, The Northern Mariana Islands, The People’s Republic of China (incl. Hong Kong SAR and Macau SAR), The Philippines and Vietnam, in each of which operations are conducted by separate and independent legal entities.</w:t>
            </w:r>
          </w:p>
          <w:p w14:paraId="1E0B8712" w14:textId="77777777" w:rsidR="0013686B" w:rsidRDefault="0013686B" w:rsidP="0013686B">
            <w:pPr>
              <w:pStyle w:val="Legaltext"/>
            </w:pPr>
          </w:p>
          <w:p w14:paraId="3B4988EB" w14:textId="0F2EA20D" w:rsidR="0013686B" w:rsidRPr="0013686B" w:rsidRDefault="00081881" w:rsidP="0013686B">
            <w:pPr>
              <w:pStyle w:val="Legaltext"/>
              <w:rPr>
                <w:b/>
              </w:rPr>
            </w:pPr>
            <w:r>
              <w:rPr>
                <w:b/>
              </w:rPr>
              <w:t>Deloitte Access Economics</w:t>
            </w:r>
            <w:r w:rsidR="0013686B" w:rsidRPr="0013686B">
              <w:rPr>
                <w:b/>
              </w:rPr>
              <w:t xml:space="preserve"> Australia</w:t>
            </w:r>
          </w:p>
          <w:p w14:paraId="0F166EE0" w14:textId="3BC08E47" w:rsidR="0013686B" w:rsidRDefault="0013686B" w:rsidP="0013686B">
            <w:pPr>
              <w:pStyle w:val="Legaltext"/>
            </w:pPr>
            <w:r>
              <w:t xml:space="preserve">In Australia, the </w:t>
            </w:r>
            <w:r w:rsidR="00081881">
              <w:t>Deloitte Access Economics</w:t>
            </w:r>
            <w:r>
              <w:t xml:space="preserve"> Network member is the Australian partnership of </w:t>
            </w:r>
            <w:r w:rsidR="00081881">
              <w:t>Deloitte</w:t>
            </w:r>
            <w:r>
              <w:t xml:space="preserve"> </w:t>
            </w:r>
            <w:proofErr w:type="spellStart"/>
            <w:r>
              <w:t>Touche</w:t>
            </w:r>
            <w:proofErr w:type="spellEnd"/>
            <w:r>
              <w:t xml:space="preserve"> Tohmatsu. As one of Australia’s leading professional services firms. </w:t>
            </w:r>
            <w:r w:rsidR="00081881">
              <w:t xml:space="preserve">Deloitte </w:t>
            </w:r>
            <w:proofErr w:type="spellStart"/>
            <w:r>
              <w:t>Touche</w:t>
            </w:r>
            <w:proofErr w:type="spellEnd"/>
            <w:r>
              <w:t xml:space="preserve"> Tohmatsu and its affiliates provide audit, tax, consulting, and financial advisory services through approximately 8000 people across the country. Focused on the creation of value and growth, and known as an employer of choice for innovative human resources programs, we are dedicated to helping our clients and our people excel. For more information, please visit our web site at https://www2.</w:t>
            </w:r>
            <w:r w:rsidR="00081881">
              <w:t>Deloitte Access Economics</w:t>
            </w:r>
            <w:r>
              <w:t>.com/au/en.html.</w:t>
            </w:r>
          </w:p>
          <w:p w14:paraId="6AA83022" w14:textId="77777777" w:rsidR="0013686B" w:rsidRDefault="0013686B" w:rsidP="0013686B">
            <w:pPr>
              <w:pStyle w:val="Legaltext"/>
            </w:pPr>
          </w:p>
          <w:p w14:paraId="514B815C" w14:textId="77777777" w:rsidR="0013686B" w:rsidRDefault="0013686B" w:rsidP="0013686B">
            <w:pPr>
              <w:pStyle w:val="Legaltext"/>
            </w:pPr>
            <w:r>
              <w:t>Liability limited by a scheme approved under Professional Standards Legislation.</w:t>
            </w:r>
          </w:p>
          <w:p w14:paraId="58AE8DAC" w14:textId="74DF1868" w:rsidR="0013686B" w:rsidRDefault="0013686B" w:rsidP="0013686B">
            <w:pPr>
              <w:pStyle w:val="Legaltext"/>
            </w:pPr>
            <w:r>
              <w:t xml:space="preserve">Member of </w:t>
            </w:r>
            <w:r w:rsidR="00081881">
              <w:t>Deloitte Access Economics</w:t>
            </w:r>
            <w:r>
              <w:t xml:space="preserve"> Asia Pacific Limited and the </w:t>
            </w:r>
            <w:r w:rsidR="00081881">
              <w:t>Deloitte Access Economics</w:t>
            </w:r>
            <w:r>
              <w:t xml:space="preserve"> Network.</w:t>
            </w:r>
          </w:p>
          <w:p w14:paraId="3B7DE4DD" w14:textId="77777777" w:rsidR="0013686B" w:rsidRDefault="0013686B" w:rsidP="0013686B">
            <w:pPr>
              <w:pStyle w:val="Legaltext"/>
            </w:pPr>
          </w:p>
          <w:p w14:paraId="67C1C2E8" w14:textId="55A079D6" w:rsidR="00417D85" w:rsidRPr="00417D85" w:rsidRDefault="0013686B" w:rsidP="0013686B">
            <w:pPr>
              <w:pStyle w:val="Legaltext"/>
              <w:spacing w:line="0" w:lineRule="atLeast"/>
              <w:rPr>
                <w:sz w:val="2"/>
                <w:szCs w:val="2"/>
              </w:rPr>
            </w:pPr>
            <w:r>
              <w:t>©20</w:t>
            </w:r>
            <w:r w:rsidR="00F24B65">
              <w:t>20</w:t>
            </w:r>
            <w:r>
              <w:t xml:space="preserve"> </w:t>
            </w:r>
            <w:r w:rsidR="00081881">
              <w:t>Deloitte</w:t>
            </w:r>
            <w:r>
              <w:t xml:space="preserve"> Access Economics. </w:t>
            </w:r>
            <w:r w:rsidR="00081881">
              <w:t xml:space="preserve">Deloitte </w:t>
            </w:r>
            <w:proofErr w:type="spellStart"/>
            <w:r>
              <w:t>Touche</w:t>
            </w:r>
            <w:proofErr w:type="spellEnd"/>
            <w:r>
              <w:t xml:space="preserve"> Tohmatsu</w:t>
            </w:r>
          </w:p>
        </w:tc>
      </w:tr>
    </w:tbl>
    <w:p w14:paraId="50BC9172" w14:textId="77777777" w:rsidR="00BF6F8B" w:rsidRPr="000F05E4" w:rsidRDefault="00680CEC" w:rsidP="009B139F">
      <w:r w:rsidRPr="000F05E4">
        <w:rPr>
          <w:noProof/>
          <w:lang w:eastAsia="en-AU"/>
        </w:rPr>
        <mc:AlternateContent>
          <mc:Choice Requires="wps">
            <w:drawing>
              <wp:anchor distT="0" distB="0" distL="114300" distR="114300" simplePos="0" relativeHeight="251658241" behindDoc="1" locked="1" layoutInCell="1" allowOverlap="1" wp14:anchorId="6271AD22" wp14:editId="3E0BE8DD">
                <wp:simplePos x="0" y="0"/>
                <wp:positionH relativeFrom="page">
                  <wp:posOffset>0</wp:posOffset>
                </wp:positionH>
                <wp:positionV relativeFrom="page">
                  <wp:posOffset>0</wp:posOffset>
                </wp:positionV>
                <wp:extent cx="7563600" cy="10695600"/>
                <wp:effectExtent l="0" t="0" r="0" b="0"/>
                <wp:wrapNone/>
                <wp:docPr id="3" name="Backpage 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gray">
                        <a:xfrm>
                          <a:off x="0" y="0"/>
                          <a:ext cx="7563600" cy="10695600"/>
                        </a:xfrm>
                        <a:prstGeom prst="rect">
                          <a:avLst/>
                        </a:prstGeom>
                        <a:solidFill>
                          <a:srgbClr val="FFFFFF"/>
                        </a:solidFill>
                        <a:ln w="19050" algn="ctr">
                          <a:noFill/>
                          <a:miter lim="800000"/>
                          <a:headEnd/>
                          <a:tailEnd/>
                        </a:ln>
                      </wps:spPr>
                      <wps:bodyPr rot="0" spcFirstLastPara="0" vertOverflow="overflow" horzOverflow="overflow" vert="horz" wrap="square" lIns="88900" tIns="88900" rIns="88900" bIns="889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95C3364" id="Backpage background" o:spid="_x0000_s1026" style="position:absolute;margin-left:0;margin-top:0;width:595.55pt;height:842.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" stroked="f" strokeweight="1.5pt">
                <o:lock v:ext="edit" aspectratio="t"/>
                <v:textbox inset="7pt,7pt,7pt,7pt"/>
                <w10:wrap anchorx="page" anchory="page"/>
                <w10:anchorlock/>
              </v:rect>
            </w:pict>
          </mc:Fallback>
        </mc:AlternateContent>
      </w:r>
    </w:p>
    <w:p w14:paraId="6D24AF48" w14:textId="77777777" w:rsidR="007629C6" w:rsidRPr="000F05E4" w:rsidRDefault="007629C6" w:rsidP="009B139F"/>
    <w:sectPr w:rsidR="007629C6" w:rsidRPr="000F05E4" w:rsidSect="005F043A">
      <w:pgSz w:w="11906" w:h="16838" w:code="9"/>
      <w:pgMar w:top="1440" w:right="1440" w:bottom="1440" w:left="1440" w:header="680" w:footer="425"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AF1E6" w14:textId="77777777" w:rsidR="001F1ECA" w:rsidRDefault="001F1ECA" w:rsidP="00C702C7">
      <w:pPr>
        <w:spacing w:line="240" w:lineRule="auto"/>
      </w:pPr>
    </w:p>
  </w:endnote>
  <w:endnote w:type="continuationSeparator" w:id="0">
    <w:p w14:paraId="505DEA32" w14:textId="77777777" w:rsidR="001F1ECA" w:rsidRDefault="001F1ECA" w:rsidP="00C702C7">
      <w:pPr>
        <w:spacing w:line="240" w:lineRule="auto"/>
      </w:pPr>
      <w:r>
        <w:continuationSeparator/>
      </w:r>
    </w:p>
  </w:endnote>
  <w:endnote w:type="continuationNotice" w:id="1">
    <w:p w14:paraId="7F38A4EA" w14:textId="77777777" w:rsidR="001F1ECA" w:rsidRDefault="001F1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otham Bold">
    <w:altName w:val="Times New Roman"/>
    <w:panose1 w:val="00000000000000000000"/>
    <w:charset w:val="00"/>
    <w:family w:val="modern"/>
    <w:notTrueType/>
    <w:pitch w:val="variable"/>
    <w:sig w:usb0="A10002FF" w:usb1="4000005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MingLiU">
    <w:altName w:val="細明體"/>
    <w:panose1 w:val="02010609000101010101"/>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4600D" w14:textId="77777777" w:rsidR="008C014E" w:rsidRDefault="008C01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85B09" w14:textId="4817642F" w:rsidR="008C014E" w:rsidRDefault="008C01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DB56" w14:textId="77777777" w:rsidR="008C014E" w:rsidRDefault="008C01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BE6AA" w14:textId="446B279B" w:rsidR="008C014E" w:rsidRPr="00672300" w:rsidRDefault="008C014E" w:rsidP="00672300">
    <w:pPr>
      <w:pStyle w:val="Footer"/>
    </w:pPr>
    <w:r w:rsidRPr="006C4F67">
      <w:rPr>
        <w:rStyle w:val="PageNumber"/>
      </w:rPr>
      <w:fldChar w:fldCharType="begin"/>
    </w:r>
    <w:r w:rsidRPr="006C4F67">
      <w:rPr>
        <w:rStyle w:val="PageNumber"/>
      </w:rPr>
      <w:instrText xml:space="preserve"> PAGE</w:instrText>
    </w:r>
    <w:r>
      <w:rPr>
        <w:rStyle w:val="PageNumber"/>
      </w:rPr>
      <w:instrText xml:space="preserve"> </w:instrText>
    </w:r>
    <w:r w:rsidRPr="006C4F67">
      <w:rPr>
        <w:rStyle w:val="PageNumber"/>
      </w:rPr>
      <w:fldChar w:fldCharType="separate"/>
    </w:r>
    <w:r w:rsidR="00715A2E">
      <w:rPr>
        <w:rStyle w:val="PageNumber"/>
        <w:noProof/>
      </w:rPr>
      <w:t>i</w:t>
    </w:r>
    <w:r w:rsidRPr="006C4F67">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B22EE" w14:textId="5DDB388D" w:rsidR="008C014E" w:rsidRPr="007E7D93" w:rsidRDefault="008C014E" w:rsidP="007E7D93">
    <w:pPr>
      <w:pStyle w:val="Footer"/>
    </w:pPr>
    <w:r w:rsidRPr="006C4F67">
      <w:rPr>
        <w:rStyle w:val="PageNumber"/>
      </w:rPr>
      <w:fldChar w:fldCharType="begin"/>
    </w:r>
    <w:r w:rsidRPr="006C4F67">
      <w:rPr>
        <w:rStyle w:val="PageNumber"/>
      </w:rPr>
      <w:instrText xml:space="preserve"> PAGE</w:instrText>
    </w:r>
    <w:r>
      <w:rPr>
        <w:rStyle w:val="PageNumber"/>
      </w:rPr>
      <w:instrText xml:space="preserve"> </w:instrText>
    </w:r>
    <w:r w:rsidRPr="006C4F67">
      <w:rPr>
        <w:rStyle w:val="PageNumber"/>
      </w:rPr>
      <w:fldChar w:fldCharType="separate"/>
    </w:r>
    <w:r w:rsidR="00715A2E">
      <w:rPr>
        <w:rStyle w:val="PageNumber"/>
        <w:noProof/>
      </w:rPr>
      <w:t>vi</w:t>
    </w:r>
    <w:r w:rsidRPr="006C4F67">
      <w:rPr>
        <w:rStyle w:val="PageNumber"/>
      </w:rPr>
      <w:fldChar w:fldCharType="end"/>
    </w:r>
    <w:r>
      <w:rPr>
        <w:noProof/>
        <w:lang w:eastAsia="en-AU"/>
      </w:rPr>
      <w:drawing>
        <wp:anchor distT="0" distB="0" distL="0" distR="0" simplePos="0" relativeHeight="251658240" behindDoc="0" locked="0" layoutInCell="1" allowOverlap="1" wp14:anchorId="6C4E6A48" wp14:editId="17503E80">
          <wp:simplePos x="0" y="0"/>
          <wp:positionH relativeFrom="margin">
            <wp:posOffset>288290</wp:posOffset>
          </wp:positionH>
          <wp:positionV relativeFrom="page">
            <wp:align>bottom</wp:align>
          </wp:positionV>
          <wp:extent cx="5720400" cy="367200"/>
          <wp:effectExtent l="0" t="0" r="0" b="0"/>
          <wp:wrapNone/>
          <wp:docPr id="26" name="Draft_Tex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Text"/>
                  <pic:cNvPicPr>
                    <a:picLocks noChangeAspect="1" noChangeArrowheads="1"/>
                  </pic:cNvPicPr>
                </pic:nvPicPr>
                <pic:blipFill rotWithShape="1">
                  <a:blip r:embed="rId1">
                    <a:extLst>
                      <a:ext uri="{28A0092B-C50C-407E-A947-70E740481C1C}">
                        <a14:useLocalDpi xmlns:a14="http://schemas.microsoft.com/office/drawing/2010/main" val="0"/>
                      </a:ext>
                    </a:extLst>
                  </a:blip>
                  <a:srcRect b="-149888"/>
                  <a:stretch/>
                </pic:blipFill>
                <pic:spPr bwMode="auto">
                  <a:xfrm>
                    <a:off x="0" y="0"/>
                    <a:ext cx="5720400" cy="36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81C9B" w14:textId="3AD7D791" w:rsidR="008C014E" w:rsidRPr="007E7D93" w:rsidRDefault="008C014E" w:rsidP="007E7D93">
    <w:pPr>
      <w:pStyle w:val="Footer"/>
    </w:pPr>
    <w:r>
      <w:rPr>
        <w:noProof/>
        <w:lang w:eastAsia="en-AU"/>
      </w:rPr>
      <mc:AlternateContent>
        <mc:Choice Requires="wps">
          <w:drawing>
            <wp:anchor distT="0" distB="0" distL="114300" distR="114300" simplePos="0" relativeHeight="251658252" behindDoc="0" locked="0" layoutInCell="0" allowOverlap="1" wp14:anchorId="0575B9DC" wp14:editId="529CFDC2">
              <wp:simplePos x="0" y="0"/>
              <wp:positionH relativeFrom="page">
                <wp:align>left</wp:align>
              </wp:positionH>
              <wp:positionV relativeFrom="page">
                <wp:align>bottom</wp:align>
              </wp:positionV>
              <wp:extent cx="7772400" cy="177165"/>
              <wp:effectExtent l="0" t="0" r="0" b="13335"/>
              <wp:wrapNone/>
              <wp:docPr id="30" name="MSIPCM88c94ca9b398ac547304118e" descr="{&quot;HashCode&quot;:-1267603503,&quot;Height&quot;:9999999.0,&quot;Width&quot;:9999999.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17716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40E46C" w14:textId="326A0D4A" w:rsidR="008C014E" w:rsidRPr="00166660" w:rsidRDefault="008C014E" w:rsidP="00166660">
                          <w:pPr>
                            <w:spacing w:after="0"/>
                            <w:rPr>
                              <w:rFonts w:ascii="Calibri" w:hAnsi="Calibri" w:cs="Calibri"/>
                              <w:color w:val="000000"/>
                              <w:sz w:val="22"/>
                            </w:rPr>
                          </w:pPr>
                        </w:p>
                      </w:txbxContent>
                    </wps:txbx>
                    <wps:bodyPr rot="0" spcFirstLastPara="0" vertOverflow="overflow" horzOverflow="overflow" vert="horz" wrap="square" lIns="254000" tIns="0" rIns="0" bIns="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SIPCM88c94ca9b398ac547304118e" o:spid="_x0000_s1035" type="#_x0000_t202" alt="{&quot;HashCode&quot;:-1267603503,&quot;Height&quot;:9999999.0,&quot;Width&quot;:9999999.0,&quot;Placement&quot;:&quot;Footer&quot;,&quot;Index&quot;:&quot;Primary&quot;,&quot;Section&quot;:4,&quot;Top&quot;:0.0,&quot;Left&quot;:0.0}" style="position:absolute;margin-left:0;margin-top:0;width:612pt;height:13.95pt;z-index:251658252;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" o:allowincell="f" filled="f" stroked="f" strokeweight=".5pt">
              <v:textbox style="mso-fit-shape-to-text:t" inset="20pt,0,0,0">
                <w:txbxContent>
                  <w:p w14:paraId="7B40E46C" w14:textId="326A0D4A" w:rsidR="008C014E" w:rsidRPr="00166660" w:rsidRDefault="008C014E" w:rsidP="00166660">
                    <w:pPr>
                      <w:spacing w:after="0"/>
                      <w:rPr>
                        <w:rFonts w:ascii="Calibri" w:hAnsi="Calibri" w:cs="Calibri"/>
                        <w:color w:val="000000"/>
                        <w:sz w:val="22"/>
                      </w:rPr>
                    </w:pPr>
                  </w:p>
                </w:txbxContent>
              </v:textbox>
              <w10:wrap anchorx="page" anchory="page"/>
            </v:shape>
          </w:pict>
        </mc:Fallback>
      </mc:AlternateContent>
    </w:r>
    <w:r>
      <w:rPr>
        <w:noProof/>
        <w:lang w:eastAsia="en-AU"/>
      </w:rPr>
      <w:drawing>
        <wp:anchor distT="0" distB="0" distL="0" distR="0" simplePos="0" relativeHeight="251658248" behindDoc="0" locked="0" layoutInCell="1" allowOverlap="1" wp14:anchorId="7C7A6F2A" wp14:editId="0007A715">
          <wp:simplePos x="0" y="0"/>
          <wp:positionH relativeFrom="margin">
            <wp:posOffset>288290</wp:posOffset>
          </wp:positionH>
          <wp:positionV relativeFrom="page">
            <wp:align>bottom</wp:align>
          </wp:positionV>
          <wp:extent cx="5720400" cy="367200"/>
          <wp:effectExtent l="0" t="0" r="0" b="0"/>
          <wp:wrapNone/>
          <wp:docPr id="4" name="Draft_Tex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Text"/>
                  <pic:cNvPicPr>
                    <a:picLocks noChangeAspect="1" noChangeArrowheads="1"/>
                  </pic:cNvPicPr>
                </pic:nvPicPr>
                <pic:blipFill rotWithShape="1">
                  <a:blip r:embed="rId1">
                    <a:extLst>
                      <a:ext uri="{28A0092B-C50C-407E-A947-70E740481C1C}">
                        <a14:useLocalDpi xmlns:a14="http://schemas.microsoft.com/office/drawing/2010/main" val="0"/>
                      </a:ext>
                    </a:extLst>
                  </a:blip>
                  <a:srcRect b="-149888"/>
                  <a:stretch/>
                </pic:blipFill>
                <pic:spPr bwMode="auto">
                  <a:xfrm>
                    <a:off x="0" y="0"/>
                    <a:ext cx="5720400" cy="36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4F67">
      <w:rPr>
        <w:rStyle w:val="PageNumber"/>
      </w:rPr>
      <w:fldChar w:fldCharType="begin"/>
    </w:r>
    <w:r w:rsidRPr="006C4F67">
      <w:rPr>
        <w:rStyle w:val="PageNumber"/>
      </w:rPr>
      <w:instrText xml:space="preserve"> PAGE</w:instrText>
    </w:r>
    <w:r>
      <w:rPr>
        <w:rStyle w:val="PageNumber"/>
      </w:rPr>
      <w:instrText xml:space="preserve"> </w:instrText>
    </w:r>
    <w:r w:rsidRPr="006C4F67">
      <w:rPr>
        <w:rStyle w:val="PageNumber"/>
      </w:rPr>
      <w:fldChar w:fldCharType="separate"/>
    </w:r>
    <w:r w:rsidR="00715A2E">
      <w:rPr>
        <w:rStyle w:val="PageNumber"/>
        <w:noProof/>
      </w:rPr>
      <w:t>73</w:t>
    </w:r>
    <w:r w:rsidRPr="006C4F6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24C77" w14:textId="77777777" w:rsidR="001F1ECA" w:rsidRDefault="001F1ECA" w:rsidP="00C702C7">
      <w:pPr>
        <w:spacing w:line="240" w:lineRule="auto"/>
      </w:pPr>
      <w:r>
        <w:separator/>
      </w:r>
    </w:p>
  </w:footnote>
  <w:footnote w:type="continuationSeparator" w:id="0">
    <w:p w14:paraId="52EE61EB" w14:textId="77777777" w:rsidR="001F1ECA" w:rsidRDefault="001F1ECA" w:rsidP="00C702C7">
      <w:pPr>
        <w:spacing w:line="240" w:lineRule="auto"/>
      </w:pPr>
      <w:r>
        <w:continuationSeparator/>
      </w:r>
    </w:p>
  </w:footnote>
  <w:footnote w:type="continuationNotice" w:id="1">
    <w:p w14:paraId="1A760129" w14:textId="77777777" w:rsidR="001F1ECA" w:rsidRDefault="001F1ECA">
      <w:pPr>
        <w:spacing w:after="0" w:line="240" w:lineRule="auto"/>
      </w:pPr>
    </w:p>
  </w:footnote>
  <w:footnote w:id="2">
    <w:p w14:paraId="3A292C79" w14:textId="3C2FC755" w:rsidR="008C014E" w:rsidRDefault="008C014E" w:rsidP="00595E98">
      <w:pPr>
        <w:pStyle w:val="FootnoteText"/>
      </w:pPr>
      <w:r>
        <w:rPr>
          <w:rStyle w:val="FootnoteReference"/>
        </w:rPr>
        <w:footnoteRef/>
      </w:r>
      <w:r>
        <w:t xml:space="preserve"> OHS Act s21</w:t>
      </w:r>
    </w:p>
  </w:footnote>
  <w:footnote w:id="3">
    <w:p w14:paraId="589BEECE" w14:textId="083185DC" w:rsidR="008C014E" w:rsidRDefault="008C014E" w:rsidP="00595E98">
      <w:pPr>
        <w:pStyle w:val="FootnoteText"/>
      </w:pPr>
      <w:r>
        <w:rPr>
          <w:rStyle w:val="FootnoteReference"/>
        </w:rPr>
        <w:footnoteRef/>
      </w:r>
      <w:r>
        <w:t xml:space="preserve"> </w:t>
      </w:r>
      <w:proofErr w:type="gramStart"/>
      <w:r>
        <w:t>OHS Act s20.</w:t>
      </w:r>
      <w:proofErr w:type="gramEnd"/>
      <w:r>
        <w:t xml:space="preserve"> S20(2) of the OHS Act provides that in determining what is </w:t>
      </w:r>
      <w:r w:rsidRPr="00D07459">
        <w:rPr>
          <w:i/>
          <w:iCs/>
        </w:rPr>
        <w:t>reasonably practical</w:t>
      </w:r>
      <w:r>
        <w:t>, regard must be had to:</w:t>
      </w:r>
    </w:p>
    <w:p w14:paraId="7BB572AF" w14:textId="66914CFE" w:rsidR="008C014E" w:rsidRPr="00313EC1" w:rsidRDefault="008C014E" w:rsidP="00313EC1">
      <w:pPr>
        <w:numPr>
          <w:ilvl w:val="0"/>
          <w:numId w:val="106"/>
        </w:numPr>
        <w:spacing w:after="0" w:line="240" w:lineRule="auto"/>
        <w:ind w:left="714" w:hanging="357"/>
        <w:rPr>
          <w:rFonts w:asciiTheme="minorHAnsi" w:eastAsia="Times New Roman" w:hAnsiTheme="minorHAnsi" w:cs="Helvetica"/>
          <w:color w:val="000000"/>
          <w:sz w:val="16"/>
          <w:szCs w:val="16"/>
          <w:lang w:eastAsia="en-AU"/>
        </w:rPr>
      </w:pPr>
      <w:r w:rsidRPr="00313EC1">
        <w:rPr>
          <w:rFonts w:asciiTheme="minorHAnsi" w:eastAsia="Times New Roman" w:hAnsiTheme="minorHAnsi" w:cs="Helvetica"/>
          <w:color w:val="000000"/>
          <w:sz w:val="16"/>
          <w:szCs w:val="16"/>
          <w:lang w:eastAsia="en-AU"/>
        </w:rPr>
        <w:t>the likelihood of the hazard or risk concerned eventuating;</w:t>
      </w:r>
    </w:p>
    <w:p w14:paraId="7AFD9E4E" w14:textId="77777777" w:rsidR="008C014E" w:rsidRPr="00313EC1" w:rsidRDefault="008C014E" w:rsidP="00313EC1">
      <w:pPr>
        <w:numPr>
          <w:ilvl w:val="0"/>
          <w:numId w:val="106"/>
        </w:numPr>
        <w:spacing w:after="0" w:line="240" w:lineRule="auto"/>
        <w:ind w:left="714" w:hanging="357"/>
        <w:rPr>
          <w:rFonts w:asciiTheme="minorHAnsi" w:eastAsia="Times New Roman" w:hAnsiTheme="minorHAnsi" w:cs="Helvetica"/>
          <w:color w:val="000000"/>
          <w:sz w:val="16"/>
          <w:szCs w:val="16"/>
          <w:lang w:eastAsia="en-AU"/>
        </w:rPr>
      </w:pPr>
      <w:r w:rsidRPr="00313EC1">
        <w:rPr>
          <w:rFonts w:asciiTheme="minorHAnsi" w:eastAsia="Times New Roman" w:hAnsiTheme="minorHAnsi" w:cs="Helvetica"/>
          <w:color w:val="000000"/>
          <w:sz w:val="16"/>
          <w:szCs w:val="16"/>
          <w:lang w:eastAsia="en-AU"/>
        </w:rPr>
        <w:t>the degree of harm that would result if the hazard or risk eventuated;</w:t>
      </w:r>
    </w:p>
    <w:p w14:paraId="6EAF048E" w14:textId="77777777" w:rsidR="008C014E" w:rsidRPr="00313EC1" w:rsidRDefault="008C014E" w:rsidP="00313EC1">
      <w:pPr>
        <w:numPr>
          <w:ilvl w:val="0"/>
          <w:numId w:val="106"/>
        </w:numPr>
        <w:spacing w:after="0" w:line="240" w:lineRule="auto"/>
        <w:ind w:left="714" w:hanging="357"/>
        <w:rPr>
          <w:rFonts w:asciiTheme="minorHAnsi" w:eastAsia="Times New Roman" w:hAnsiTheme="minorHAnsi" w:cs="Helvetica"/>
          <w:color w:val="000000"/>
          <w:sz w:val="16"/>
          <w:szCs w:val="16"/>
          <w:lang w:eastAsia="en-AU"/>
        </w:rPr>
      </w:pPr>
      <w:r w:rsidRPr="00313EC1">
        <w:rPr>
          <w:rFonts w:asciiTheme="minorHAnsi" w:eastAsia="Times New Roman" w:hAnsiTheme="minorHAnsi" w:cs="Helvetica"/>
          <w:color w:val="000000"/>
          <w:sz w:val="16"/>
          <w:szCs w:val="16"/>
          <w:lang w:eastAsia="en-AU"/>
        </w:rPr>
        <w:t>what the person concerned knows, or ought reasonably to know, about the hazard or risk and any ways of eliminating or reducing the hazard or risk;</w:t>
      </w:r>
    </w:p>
    <w:p w14:paraId="4B4E9CEB" w14:textId="77777777" w:rsidR="008C014E" w:rsidRPr="00313EC1" w:rsidRDefault="008C014E" w:rsidP="00313EC1">
      <w:pPr>
        <w:numPr>
          <w:ilvl w:val="0"/>
          <w:numId w:val="106"/>
        </w:numPr>
        <w:spacing w:after="0" w:line="240" w:lineRule="auto"/>
        <w:ind w:left="714" w:hanging="357"/>
        <w:rPr>
          <w:rFonts w:asciiTheme="minorHAnsi" w:eastAsia="Times New Roman" w:hAnsiTheme="minorHAnsi" w:cs="Helvetica"/>
          <w:color w:val="000000"/>
          <w:sz w:val="16"/>
          <w:szCs w:val="16"/>
          <w:lang w:eastAsia="en-AU"/>
        </w:rPr>
      </w:pPr>
      <w:r w:rsidRPr="00313EC1">
        <w:rPr>
          <w:rFonts w:asciiTheme="minorHAnsi" w:eastAsia="Times New Roman" w:hAnsiTheme="minorHAnsi" w:cs="Helvetica"/>
          <w:color w:val="000000"/>
          <w:sz w:val="16"/>
          <w:szCs w:val="16"/>
          <w:lang w:eastAsia="en-AU"/>
        </w:rPr>
        <w:t>the availability and suitability of ways to eliminate or reduce the hazard or risk;</w:t>
      </w:r>
    </w:p>
    <w:p w14:paraId="1B81F134" w14:textId="1DF318B8" w:rsidR="008C014E" w:rsidRPr="00313EC1" w:rsidRDefault="008C014E" w:rsidP="00595E98">
      <w:pPr>
        <w:numPr>
          <w:ilvl w:val="0"/>
          <w:numId w:val="106"/>
        </w:numPr>
        <w:spacing w:after="0" w:line="240" w:lineRule="auto"/>
        <w:ind w:left="714" w:hanging="357"/>
        <w:rPr>
          <w:rFonts w:asciiTheme="minorHAnsi" w:eastAsia="Times New Roman" w:hAnsiTheme="minorHAnsi" w:cs="Helvetica"/>
          <w:color w:val="000000"/>
          <w:sz w:val="16"/>
          <w:szCs w:val="16"/>
          <w:lang w:eastAsia="en-AU"/>
        </w:rPr>
      </w:pPr>
      <w:proofErr w:type="gramStart"/>
      <w:r w:rsidRPr="00313EC1">
        <w:rPr>
          <w:rFonts w:asciiTheme="minorHAnsi" w:eastAsia="Times New Roman" w:hAnsiTheme="minorHAnsi" w:cs="Helvetica"/>
          <w:color w:val="000000"/>
          <w:sz w:val="16"/>
          <w:szCs w:val="16"/>
          <w:lang w:eastAsia="en-AU"/>
        </w:rPr>
        <w:t>the</w:t>
      </w:r>
      <w:proofErr w:type="gramEnd"/>
      <w:r w:rsidRPr="00313EC1">
        <w:rPr>
          <w:rFonts w:asciiTheme="minorHAnsi" w:eastAsia="Times New Roman" w:hAnsiTheme="minorHAnsi" w:cs="Helvetica"/>
          <w:color w:val="000000"/>
          <w:sz w:val="16"/>
          <w:szCs w:val="16"/>
          <w:lang w:eastAsia="en-AU"/>
        </w:rPr>
        <w:t xml:space="preserve"> cost of eliminating or reducing the hazard or risk.</w:t>
      </w:r>
    </w:p>
  </w:footnote>
  <w:footnote w:id="4">
    <w:p w14:paraId="71252E4C" w14:textId="2CAF675A" w:rsidR="008C014E" w:rsidRDefault="008C014E" w:rsidP="00595E98">
      <w:pPr>
        <w:pStyle w:val="FootnoteText"/>
      </w:pPr>
      <w:r>
        <w:rPr>
          <w:rStyle w:val="FootnoteReference"/>
        </w:rPr>
        <w:footnoteRef/>
      </w:r>
      <w:r>
        <w:t xml:space="preserve"> OHS Act s22</w:t>
      </w:r>
    </w:p>
  </w:footnote>
  <w:footnote w:id="5">
    <w:p w14:paraId="3A6E152B" w14:textId="00A8F482" w:rsidR="008C014E" w:rsidRDefault="008C014E" w:rsidP="00595E98">
      <w:pPr>
        <w:pStyle w:val="FootnoteText"/>
      </w:pPr>
      <w:r>
        <w:rPr>
          <w:rStyle w:val="FootnoteReference"/>
        </w:rPr>
        <w:footnoteRef/>
      </w:r>
      <w:r>
        <w:t xml:space="preserve"> OHS Act s23</w:t>
      </w:r>
    </w:p>
  </w:footnote>
  <w:footnote w:id="6">
    <w:p w14:paraId="2C2EDA54" w14:textId="513E7514" w:rsidR="008C014E" w:rsidRDefault="008C014E" w:rsidP="00595E98">
      <w:pPr>
        <w:pStyle w:val="FootnoteText"/>
      </w:pPr>
      <w:r>
        <w:rPr>
          <w:rStyle w:val="FootnoteReference"/>
        </w:rPr>
        <w:footnoteRef/>
      </w:r>
      <w:r>
        <w:t xml:space="preserve"> OHS Act s21 and s35</w:t>
      </w:r>
    </w:p>
  </w:footnote>
  <w:footnote w:id="7">
    <w:p w14:paraId="1C7A9BD7" w14:textId="24B7924A" w:rsidR="008C014E" w:rsidRDefault="008C014E" w:rsidP="00595E98">
      <w:pPr>
        <w:pStyle w:val="FootnoteText"/>
      </w:pPr>
      <w:r>
        <w:rPr>
          <w:rStyle w:val="FootnoteReference"/>
        </w:rPr>
        <w:footnoteRef/>
      </w:r>
      <w:r>
        <w:t xml:space="preserve"> OHS Act s25</w:t>
      </w:r>
    </w:p>
  </w:footnote>
  <w:footnote w:id="8">
    <w:p w14:paraId="7F42B9BB" w14:textId="375CC3BC" w:rsidR="008C014E" w:rsidRDefault="008C014E">
      <w:pPr>
        <w:pStyle w:val="FootnoteText"/>
      </w:pPr>
      <w:r>
        <w:rPr>
          <w:rStyle w:val="FootnoteReference"/>
        </w:rPr>
        <w:footnoteRef/>
      </w:r>
      <w:r>
        <w:t xml:space="preserve"> Hazardous substance means a substance that satisfies the criteria for hazard classification set out in Part 3 (Health Hazards) of the Globally Harmonized System of Classification and Labelling of Chemicals; however, substances which meet the criteria solely for certain prescribed hazard classes are excluded</w:t>
      </w:r>
    </w:p>
  </w:footnote>
  <w:footnote w:id="9">
    <w:p w14:paraId="6A094EBB" w14:textId="24C033FB" w:rsidR="008C014E" w:rsidRDefault="008C014E">
      <w:pPr>
        <w:pStyle w:val="FootnoteText"/>
      </w:pPr>
      <w:r>
        <w:rPr>
          <w:rStyle w:val="FootnoteReference"/>
        </w:rPr>
        <w:footnoteRef/>
      </w:r>
      <w:r>
        <w:t xml:space="preserve"> The hierarchy of controls generally provides that ideal way to manage health and safety is first </w:t>
      </w:r>
      <w:r w:rsidRPr="00820AF0">
        <w:rPr>
          <w:i/>
          <w:iCs/>
        </w:rPr>
        <w:t>to eliminate the risk</w:t>
      </w:r>
      <w:r>
        <w:t xml:space="preserve">. If this cannot be achieved, the next best alternative is to reduce the risk through </w:t>
      </w:r>
      <w:r w:rsidRPr="00716AE5">
        <w:rPr>
          <w:i/>
          <w:iCs/>
        </w:rPr>
        <w:t>substitution, isolation or engineering controls</w:t>
      </w:r>
      <w:r>
        <w:t xml:space="preserve">. Where this is not possible, the risks should be reduced through </w:t>
      </w:r>
      <w:r w:rsidRPr="008B010F">
        <w:rPr>
          <w:i/>
          <w:iCs/>
        </w:rPr>
        <w:t>administrative controls</w:t>
      </w:r>
      <w:r>
        <w:t xml:space="preserve">. Finally, risks should be reduced using </w:t>
      </w:r>
      <w:r w:rsidRPr="00D32B71">
        <w:rPr>
          <w:i/>
          <w:iCs/>
        </w:rPr>
        <w:t>personal protective equipment</w:t>
      </w:r>
      <w:r>
        <w:t xml:space="preserve"> (PPE). See </w:t>
      </w:r>
      <w:hyperlink r:id="rId1" w:history="1">
        <w:r>
          <w:rPr>
            <w:rStyle w:val="Hyperlink"/>
          </w:rPr>
          <w:t>https://www.worksafe.vic.gov.au/hierarchy-control</w:t>
        </w:r>
      </w:hyperlink>
      <w:r>
        <w:t xml:space="preserve"> for more information.</w:t>
      </w:r>
    </w:p>
  </w:footnote>
  <w:footnote w:id="10">
    <w:p w14:paraId="26B939FC" w14:textId="77777777" w:rsidR="008C014E" w:rsidRDefault="008C014E" w:rsidP="00595E98">
      <w:pPr>
        <w:pStyle w:val="FootnoteText"/>
      </w:pPr>
      <w:r>
        <w:rPr>
          <w:rStyle w:val="FootnoteReference"/>
        </w:rPr>
        <w:footnoteRef/>
      </w:r>
      <w:r>
        <w:t xml:space="preserve"> Safe Work Australia ‘Workplace exposure standards for airborne contaminants. (Report,16 December 2019)</w:t>
      </w:r>
    </w:p>
  </w:footnote>
  <w:footnote w:id="11">
    <w:p w14:paraId="2AF238D6" w14:textId="4529F757" w:rsidR="008C014E" w:rsidRDefault="008C014E" w:rsidP="00595E98">
      <w:pPr>
        <w:pStyle w:val="FootnoteText"/>
      </w:pPr>
      <w:r>
        <w:rPr>
          <w:rStyle w:val="FootnoteReference"/>
        </w:rPr>
        <w:footnoteRef/>
      </w:r>
      <w:r>
        <w:t xml:space="preserve">  Victoria ‘Managing exposure to crystalline silica: engineered stone compliance code’ (2020)</w:t>
      </w:r>
    </w:p>
  </w:footnote>
  <w:footnote w:id="12">
    <w:p w14:paraId="5BB5CAE7" w14:textId="3BBCBD62" w:rsidR="008C014E" w:rsidRDefault="008C014E">
      <w:pPr>
        <w:pStyle w:val="FootnoteText"/>
      </w:pPr>
      <w:r>
        <w:rPr>
          <w:rStyle w:val="FootnoteReference"/>
        </w:rPr>
        <w:footnoteRef/>
      </w:r>
      <w:r>
        <w:t xml:space="preserve"> </w:t>
      </w:r>
      <w:proofErr w:type="gramStart"/>
      <w:r>
        <w:t>Queensland Government Office of Industrial Relations.</w:t>
      </w:r>
      <w:proofErr w:type="gramEnd"/>
      <w:r>
        <w:t xml:space="preserve"> </w:t>
      </w:r>
      <w:proofErr w:type="gramStart"/>
      <w:r w:rsidRPr="00175981">
        <w:rPr>
          <w:i/>
          <w:iCs/>
        </w:rPr>
        <w:t>Code of Practice for managing respirable crystallin</w:t>
      </w:r>
      <w:r>
        <w:rPr>
          <w:i/>
          <w:iCs/>
        </w:rPr>
        <w:t>e</w:t>
      </w:r>
      <w:r w:rsidRPr="00175981">
        <w:rPr>
          <w:i/>
          <w:iCs/>
        </w:rPr>
        <w:t xml:space="preserve"> silica dust exposure in the stone benchtop industry.</w:t>
      </w:r>
      <w:proofErr w:type="gramEnd"/>
      <w:r>
        <w:t xml:space="preserve"> Qld. Govt. 2019.</w:t>
      </w:r>
    </w:p>
  </w:footnote>
  <w:footnote w:id="13">
    <w:p w14:paraId="0A99CE40" w14:textId="77777777" w:rsidR="008C014E" w:rsidRPr="005F23CE" w:rsidRDefault="008C014E">
      <w:pPr>
        <w:pStyle w:val="FootnoteText"/>
      </w:pPr>
      <w:r>
        <w:rPr>
          <w:rStyle w:val="FootnoteReference"/>
        </w:rPr>
        <w:footnoteRef/>
      </w:r>
      <w:r>
        <w:t xml:space="preserve"> The Royal Australasian College of Physicians, </w:t>
      </w:r>
      <w:r w:rsidRPr="00175981">
        <w:rPr>
          <w:i/>
          <w:iCs/>
        </w:rPr>
        <w:t>Frequently asked questions: Accelerated Silicosis</w:t>
      </w:r>
      <w:r>
        <w:rPr>
          <w:i/>
          <w:iCs/>
        </w:rPr>
        <w:t xml:space="preserve"> </w:t>
      </w:r>
      <w:r>
        <w:t>&lt;</w:t>
      </w:r>
      <w:r w:rsidRPr="00B44C9A">
        <w:t>https://www.racp.edu.au/advocacy/division-faculty-and-chapter-priorities/faculty-of-occupational-environmental-medicine/accelerated-silicosis/faqs</w:t>
      </w:r>
      <w:r>
        <w:t>&gt;</w:t>
      </w:r>
    </w:p>
  </w:footnote>
  <w:footnote w:id="14">
    <w:p w14:paraId="297B3DBD" w14:textId="77777777" w:rsidR="008C014E" w:rsidRDefault="008C014E" w:rsidP="00595E98">
      <w:pPr>
        <w:pStyle w:val="FootnoteText"/>
      </w:pPr>
      <w:r>
        <w:rPr>
          <w:rStyle w:val="FootnoteReference"/>
        </w:rPr>
        <w:footnoteRef/>
      </w:r>
      <w:r>
        <w:t xml:space="preserve"> National Dust Disease Taskforce ‘Interim Advice to Minister for Health’ (Report, December 2019)</w:t>
      </w:r>
    </w:p>
  </w:footnote>
  <w:footnote w:id="15">
    <w:p w14:paraId="77FC46E3" w14:textId="53AF4859" w:rsidR="008C014E" w:rsidRDefault="008C014E" w:rsidP="00595E98">
      <w:pPr>
        <w:pStyle w:val="FootnoteText"/>
      </w:pPr>
      <w:r>
        <w:rPr>
          <w:rStyle w:val="FootnoteReference"/>
        </w:rPr>
        <w:footnoteRef/>
      </w:r>
      <w:r>
        <w:t xml:space="preserve"> </w:t>
      </w:r>
      <w:proofErr w:type="spellStart"/>
      <w:r>
        <w:t>Center</w:t>
      </w:r>
      <w:proofErr w:type="spellEnd"/>
      <w:r>
        <w:t xml:space="preserve"> for Disease Control and Prevention ‘Silicosis-Related Years of Potential Life Lost before Age 65’ (2008)</w:t>
      </w:r>
    </w:p>
  </w:footnote>
  <w:footnote w:id="16">
    <w:p w14:paraId="45644B9A" w14:textId="77777777" w:rsidR="008C014E" w:rsidRDefault="008C014E" w:rsidP="00595E98">
      <w:pPr>
        <w:pStyle w:val="FootnoteText"/>
      </w:pPr>
      <w:r>
        <w:rPr>
          <w:rStyle w:val="FootnoteReference"/>
        </w:rPr>
        <w:footnoteRef/>
      </w:r>
      <w:r>
        <w:t xml:space="preserve"> National Dust Disease Taskforce ‘Interim Advice to Minister for Health’ (Report, December 2019)</w:t>
      </w:r>
    </w:p>
  </w:footnote>
  <w:footnote w:id="17">
    <w:p w14:paraId="20F085C6" w14:textId="77777777" w:rsidR="008C014E" w:rsidRDefault="008C014E" w:rsidP="00595E98">
      <w:pPr>
        <w:pStyle w:val="FootnoteText"/>
      </w:pPr>
      <w:r>
        <w:rPr>
          <w:rStyle w:val="FootnoteReference"/>
        </w:rPr>
        <w:footnoteRef/>
      </w:r>
      <w:r>
        <w:t xml:space="preserve"> Si </w:t>
      </w:r>
      <w:proofErr w:type="spellStart"/>
      <w:r>
        <w:t>Si</w:t>
      </w:r>
      <w:proofErr w:type="spellEnd"/>
      <w:r>
        <w:t xml:space="preserve"> et al, ‘The Australian Work Exposure Study: Prevalence of Occupation Exposure to Respirable Crystalline </w:t>
      </w:r>
      <w:proofErr w:type="spellStart"/>
      <w:r>
        <w:t>Sillica</w:t>
      </w:r>
      <w:proofErr w:type="spellEnd"/>
      <w:r>
        <w:t xml:space="preserve">’ (2016) 60(5) </w:t>
      </w:r>
      <w:r w:rsidRPr="00EB7934">
        <w:rPr>
          <w:i/>
          <w:iCs/>
        </w:rPr>
        <w:t>Annals of Occupational Hygiene 631</w:t>
      </w:r>
    </w:p>
  </w:footnote>
  <w:footnote w:id="18">
    <w:p w14:paraId="7C2A25F4" w14:textId="0C5B3E63" w:rsidR="008C014E" w:rsidRDefault="008C014E">
      <w:pPr>
        <w:pStyle w:val="FootnoteText"/>
      </w:pPr>
      <w:r>
        <w:rPr>
          <w:rStyle w:val="FootnoteReference"/>
        </w:rPr>
        <w:footnoteRef/>
      </w:r>
      <w:r>
        <w:t xml:space="preserve"> </w:t>
      </w:r>
      <w:r w:rsidRPr="00876D5F">
        <w:t xml:space="preserve">Beaudry C., </w:t>
      </w:r>
      <w:proofErr w:type="spellStart"/>
      <w:r w:rsidRPr="00876D5F">
        <w:t>Jérôme</w:t>
      </w:r>
      <w:proofErr w:type="spellEnd"/>
      <w:r w:rsidRPr="00876D5F">
        <w:t xml:space="preserve"> </w:t>
      </w:r>
      <w:proofErr w:type="spellStart"/>
      <w:r w:rsidRPr="00876D5F">
        <w:t>Lavoué</w:t>
      </w:r>
      <w:proofErr w:type="spellEnd"/>
      <w:r w:rsidRPr="00876D5F">
        <w:t xml:space="preserve">, Jean-François Sauvé, Denis </w:t>
      </w:r>
      <w:proofErr w:type="spellStart"/>
      <w:r w:rsidRPr="00876D5F">
        <w:t>Bégin</w:t>
      </w:r>
      <w:proofErr w:type="spellEnd"/>
      <w:r w:rsidRPr="00876D5F">
        <w:t xml:space="preserve">, </w:t>
      </w:r>
      <w:proofErr w:type="spellStart"/>
      <w:r w:rsidRPr="00876D5F">
        <w:t>Mounia</w:t>
      </w:r>
      <w:proofErr w:type="spellEnd"/>
      <w:r w:rsidRPr="00876D5F">
        <w:t xml:space="preserve"> </w:t>
      </w:r>
      <w:proofErr w:type="spellStart"/>
      <w:r w:rsidRPr="00876D5F">
        <w:t>Senhaji</w:t>
      </w:r>
      <w:proofErr w:type="spellEnd"/>
      <w:r w:rsidRPr="00876D5F">
        <w:t xml:space="preserve"> </w:t>
      </w:r>
      <w:proofErr w:type="spellStart"/>
      <w:r w:rsidRPr="00876D5F">
        <w:t>Rhazi</w:t>
      </w:r>
      <w:proofErr w:type="spellEnd"/>
      <w:r w:rsidRPr="00876D5F">
        <w:t xml:space="preserve">, Guy Perrault, Chantal Dion &amp; Michel </w:t>
      </w:r>
      <w:proofErr w:type="spellStart"/>
      <w:r w:rsidRPr="00876D5F">
        <w:t>Gérin</w:t>
      </w:r>
      <w:proofErr w:type="spellEnd"/>
      <w:r w:rsidRPr="00876D5F">
        <w:t xml:space="preserve"> (2013) Occupational Exposure to Silica in Construction Workers: A Literature-Based Exposure Database, Journal of Occupational and Environmental Hygiene, 10:2, 71-77, DOI: 10.1080/15459624.2012.747399.</w:t>
      </w:r>
    </w:p>
  </w:footnote>
  <w:footnote w:id="19">
    <w:p w14:paraId="4648AF6E" w14:textId="77777777" w:rsidR="008C014E" w:rsidRPr="0063508B" w:rsidRDefault="008C014E" w:rsidP="00595E98">
      <w:pPr>
        <w:pStyle w:val="FootnoteText"/>
      </w:pPr>
      <w:r>
        <w:rPr>
          <w:rStyle w:val="FootnoteReference"/>
        </w:rPr>
        <w:footnoteRef/>
      </w:r>
      <w:r>
        <w:t xml:space="preserve"> </w:t>
      </w:r>
      <w:proofErr w:type="gramStart"/>
      <w:r>
        <w:t>Commissioner for Better Regulation (2016).</w:t>
      </w:r>
      <w:proofErr w:type="gramEnd"/>
      <w:r>
        <w:t xml:space="preserve"> </w:t>
      </w:r>
      <w:r>
        <w:rPr>
          <w:i/>
        </w:rPr>
        <w:t>Victorian Guide to Regulation: A handbook for policy-makers in Victoria</w:t>
      </w:r>
      <w:r>
        <w:t xml:space="preserve">, Accessed at: </w:t>
      </w:r>
      <w:hyperlink r:id="rId2" w:history="1">
        <w:r w:rsidRPr="00F35DE3">
          <w:rPr>
            <w:rStyle w:val="Hyperlink"/>
          </w:rPr>
          <w:t>http://www.betterregulation.vic.gov.au/Guidance-and-Resources</w:t>
        </w:r>
      </w:hyperlink>
      <w:r>
        <w:t xml:space="preserve"> </w:t>
      </w:r>
    </w:p>
  </w:footnote>
  <w:footnote w:id="20">
    <w:p w14:paraId="438C71A4" w14:textId="1930FABB" w:rsidR="008C014E" w:rsidRPr="008317F4" w:rsidRDefault="008C014E">
      <w:pPr>
        <w:pStyle w:val="FootnoteText"/>
      </w:pPr>
      <w:r>
        <w:rPr>
          <w:rStyle w:val="FootnoteReference"/>
        </w:rPr>
        <w:footnoteRef/>
      </w:r>
      <w:r>
        <w:t xml:space="preserve"> Safe Work Australia (2020) </w:t>
      </w:r>
      <w:r>
        <w:rPr>
          <w:i/>
          <w:iCs/>
        </w:rPr>
        <w:t>Workplace exposure standards review methodology</w:t>
      </w:r>
      <w:r>
        <w:t xml:space="preserve">, Accessed at: </w:t>
      </w:r>
      <w:hyperlink r:id="rId3" w:history="1">
        <w:r w:rsidRPr="000D210E">
          <w:rPr>
            <w:rStyle w:val="Hyperlink"/>
          </w:rPr>
          <w:t>https://www.safeworkaustralia.gov.au/workplace-exposure-standards-review-methodology</w:t>
        </w:r>
      </w:hyperlink>
      <w:r>
        <w:t xml:space="preserve"> </w:t>
      </w:r>
    </w:p>
  </w:footnote>
  <w:footnote w:id="21">
    <w:p w14:paraId="264D8F60" w14:textId="7E5BED2F" w:rsidR="008C014E" w:rsidRPr="00197B59" w:rsidRDefault="008C014E">
      <w:pPr>
        <w:pStyle w:val="FootnoteText"/>
      </w:pPr>
      <w:r>
        <w:rPr>
          <w:rStyle w:val="FootnoteReference"/>
        </w:rPr>
        <w:footnoteRef/>
      </w:r>
      <w:r>
        <w:t xml:space="preserve"> Safe Work Australia, </w:t>
      </w:r>
      <w:r>
        <w:rPr>
          <w:i/>
          <w:iCs/>
        </w:rPr>
        <w:t xml:space="preserve">Workplace exposure standards for airborne contaminants </w:t>
      </w:r>
      <w:r>
        <w:t xml:space="preserve">(2019). </w:t>
      </w:r>
    </w:p>
  </w:footnote>
  <w:footnote w:id="22">
    <w:p w14:paraId="4DECF03B" w14:textId="0B39EF39" w:rsidR="008C014E" w:rsidRDefault="008C014E" w:rsidP="003350ED">
      <w:pPr>
        <w:pStyle w:val="FootnoteText"/>
      </w:pPr>
      <w:r>
        <w:rPr>
          <w:rStyle w:val="FootnoteReference"/>
        </w:rPr>
        <w:footnoteRef/>
      </w:r>
      <w:r>
        <w:t xml:space="preserve"> WorkSafe Victoria, </w:t>
      </w:r>
      <w:r w:rsidRPr="003350ED">
        <w:t>Uncontrolled dry cutting of engineered stone banned</w:t>
      </w:r>
      <w:r>
        <w:t xml:space="preserve"> (2019). </w:t>
      </w:r>
      <w:proofErr w:type="gramStart"/>
      <w:r>
        <w:t>Accessed at &lt;</w:t>
      </w:r>
      <w:r w:rsidRPr="003350ED">
        <w:t xml:space="preserve"> </w:t>
      </w:r>
      <w:bookmarkStart w:id="78" w:name="_Hlk39746065"/>
      <w:r w:rsidRPr="008F545B">
        <w:t>https://www.worksafe.vic.gov.au/news/2019-08/uncontrolled-dry-cutting-engineered-stone-banned</w:t>
      </w:r>
      <w:bookmarkEnd w:id="78"/>
      <w:r>
        <w:t>&gt;.</w:t>
      </w:r>
      <w:proofErr w:type="gramEnd"/>
    </w:p>
  </w:footnote>
  <w:footnote w:id="23">
    <w:p w14:paraId="3ED85330" w14:textId="7F9683B7" w:rsidR="008C014E" w:rsidRDefault="008C014E" w:rsidP="00A62378">
      <w:pPr>
        <w:pStyle w:val="FootnoteText"/>
      </w:pPr>
      <w:r>
        <w:rPr>
          <w:rStyle w:val="FootnoteReference"/>
        </w:rPr>
        <w:footnoteRef/>
      </w:r>
      <w:r>
        <w:t xml:space="preserve"> WorkSafe Victoria</w:t>
      </w:r>
    </w:p>
  </w:footnote>
  <w:footnote w:id="24">
    <w:p w14:paraId="053095D4" w14:textId="50681FC1" w:rsidR="008C014E" w:rsidRDefault="008C014E">
      <w:pPr>
        <w:pStyle w:val="FootnoteText"/>
      </w:pPr>
      <w:r>
        <w:rPr>
          <w:rStyle w:val="FootnoteReference"/>
        </w:rPr>
        <w:footnoteRef/>
      </w:r>
      <w:r>
        <w:t xml:space="preserve"> </w:t>
      </w:r>
      <w:r w:rsidRPr="004A2B06">
        <w:t xml:space="preserve">Beaudry C., </w:t>
      </w:r>
      <w:proofErr w:type="spellStart"/>
      <w:r w:rsidRPr="004A2B06">
        <w:t>Jérôme</w:t>
      </w:r>
      <w:proofErr w:type="spellEnd"/>
      <w:r w:rsidRPr="004A2B06">
        <w:t xml:space="preserve"> </w:t>
      </w:r>
      <w:proofErr w:type="spellStart"/>
      <w:r w:rsidRPr="004A2B06">
        <w:t>Lavoué</w:t>
      </w:r>
      <w:proofErr w:type="spellEnd"/>
      <w:r w:rsidRPr="004A2B06">
        <w:t xml:space="preserve">, Jean-François Sauvé, Denis </w:t>
      </w:r>
      <w:proofErr w:type="spellStart"/>
      <w:r w:rsidRPr="004A2B06">
        <w:t>Bégin</w:t>
      </w:r>
      <w:proofErr w:type="spellEnd"/>
      <w:r w:rsidRPr="004A2B06">
        <w:t xml:space="preserve">, </w:t>
      </w:r>
      <w:proofErr w:type="spellStart"/>
      <w:r w:rsidRPr="004A2B06">
        <w:t>Mounia</w:t>
      </w:r>
      <w:proofErr w:type="spellEnd"/>
      <w:r w:rsidRPr="004A2B06">
        <w:t xml:space="preserve"> </w:t>
      </w:r>
      <w:proofErr w:type="spellStart"/>
      <w:r w:rsidRPr="004A2B06">
        <w:t>Senhaji</w:t>
      </w:r>
      <w:proofErr w:type="spellEnd"/>
      <w:r w:rsidRPr="004A2B06">
        <w:t xml:space="preserve"> </w:t>
      </w:r>
      <w:proofErr w:type="spellStart"/>
      <w:r w:rsidRPr="004A2B06">
        <w:t>Rhazi</w:t>
      </w:r>
      <w:proofErr w:type="spellEnd"/>
      <w:r w:rsidRPr="004A2B06">
        <w:t xml:space="preserve">, Guy Perrault, Chantal Dion &amp; Michel </w:t>
      </w:r>
      <w:proofErr w:type="spellStart"/>
      <w:r w:rsidRPr="004A2B06">
        <w:t>Gérin</w:t>
      </w:r>
      <w:proofErr w:type="spellEnd"/>
      <w:r w:rsidRPr="004A2B06">
        <w:t xml:space="preserve"> (2013) Occupational Exposure to Silica in Construction Workers: A Literature-Based Exposure Database, Journal of Occupational and Environmental Hygiene, 10:2, 71-77, DOI: 10.1080/15459624.2012.747399.</w:t>
      </w:r>
    </w:p>
  </w:footnote>
  <w:footnote w:id="25">
    <w:p w14:paraId="172ABE1C" w14:textId="48061E40" w:rsidR="008C014E" w:rsidRDefault="008C014E">
      <w:pPr>
        <w:pStyle w:val="FootnoteText"/>
      </w:pPr>
      <w:r>
        <w:rPr>
          <w:rStyle w:val="FootnoteReference"/>
        </w:rPr>
        <w:footnoteRef/>
      </w:r>
      <w:r>
        <w:t xml:space="preserve"> </w:t>
      </w:r>
      <w:proofErr w:type="gramStart"/>
      <w:r>
        <w:t xml:space="preserve">WorkSafe Victoria, </w:t>
      </w:r>
      <w:r w:rsidRPr="1880A894">
        <w:rPr>
          <w:i/>
          <w:iCs/>
        </w:rPr>
        <w:t xml:space="preserve">Crystalline Silica Discussion Paper </w:t>
      </w:r>
      <w:r>
        <w:t>(2019).</w:t>
      </w:r>
      <w:proofErr w:type="gramEnd"/>
    </w:p>
  </w:footnote>
  <w:footnote w:id="26">
    <w:p w14:paraId="1129047A" w14:textId="67F10D3A" w:rsidR="008C014E" w:rsidRDefault="008C014E">
      <w:pPr>
        <w:pStyle w:val="FootnoteText"/>
      </w:pPr>
      <w:r>
        <w:rPr>
          <w:rStyle w:val="FootnoteReference"/>
        </w:rPr>
        <w:footnoteRef/>
      </w:r>
      <w:r>
        <w:t xml:space="preserve"> Safe Work Australia, Crystalline silica and silicosis (2020). &lt;</w:t>
      </w:r>
      <w:r w:rsidRPr="00A27DA1">
        <w:t>https://www.safeworkaustralia.gov.au/silica</w:t>
      </w:r>
      <w:r>
        <w:t>&gt;</w:t>
      </w:r>
    </w:p>
  </w:footnote>
  <w:footnote w:id="27">
    <w:p w14:paraId="4B03028C" w14:textId="678F7635" w:rsidR="008C014E" w:rsidRDefault="008C014E">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28">
    <w:p w14:paraId="5F63D790" w14:textId="29670F98" w:rsidR="008C014E" w:rsidRDefault="008C014E">
      <w:pPr>
        <w:pStyle w:val="FootnoteText"/>
      </w:pPr>
      <w:r>
        <w:rPr>
          <w:rStyle w:val="FootnoteReference"/>
        </w:rPr>
        <w:footnoteRef/>
      </w:r>
      <w:r>
        <w:t xml:space="preserve"> Ibid.</w:t>
      </w:r>
    </w:p>
  </w:footnote>
  <w:footnote w:id="29">
    <w:p w14:paraId="6CBEA397" w14:textId="74C245DF" w:rsidR="008C014E" w:rsidRDefault="008C014E">
      <w:pPr>
        <w:pStyle w:val="FootnoteText"/>
      </w:pPr>
      <w:r>
        <w:rPr>
          <w:rStyle w:val="FootnoteReference"/>
        </w:rPr>
        <w:footnoteRef/>
      </w:r>
      <w:r>
        <w:t xml:space="preserve"> Ibid.</w:t>
      </w:r>
    </w:p>
  </w:footnote>
  <w:footnote w:id="30">
    <w:p w14:paraId="16E536AD" w14:textId="6F846762" w:rsidR="008C014E" w:rsidRDefault="008C014E">
      <w:pPr>
        <w:pStyle w:val="FootnoteText"/>
      </w:pPr>
      <w:r>
        <w:rPr>
          <w:rStyle w:val="FootnoteReference"/>
        </w:rPr>
        <w:footnoteRef/>
      </w:r>
      <w:r>
        <w:t xml:space="preserve"> Ibid.</w:t>
      </w:r>
    </w:p>
  </w:footnote>
  <w:footnote w:id="31">
    <w:p w14:paraId="1F262C4D" w14:textId="35A1E046" w:rsidR="008C014E" w:rsidRDefault="008C014E">
      <w:pPr>
        <w:pStyle w:val="FootnoteText"/>
      </w:pPr>
      <w:r>
        <w:rPr>
          <w:rStyle w:val="FootnoteReference"/>
        </w:rPr>
        <w:footnoteRef/>
      </w:r>
      <w:r>
        <w:t xml:space="preserve"> Ibid.</w:t>
      </w:r>
    </w:p>
  </w:footnote>
  <w:footnote w:id="32">
    <w:p w14:paraId="736D6392" w14:textId="27ACC6F9" w:rsidR="008C014E" w:rsidRDefault="008C014E">
      <w:pPr>
        <w:pStyle w:val="FootnoteText"/>
      </w:pPr>
      <w:r>
        <w:rPr>
          <w:rStyle w:val="FootnoteReference"/>
        </w:rPr>
        <w:footnoteRef/>
      </w:r>
      <w:r>
        <w:t xml:space="preserve"> Ibid.</w:t>
      </w:r>
    </w:p>
  </w:footnote>
  <w:footnote w:id="33">
    <w:p w14:paraId="413F212E" w14:textId="5B82E2E1" w:rsidR="008C014E" w:rsidRDefault="008C014E">
      <w:pPr>
        <w:pStyle w:val="FootnoteText"/>
      </w:pPr>
      <w:r>
        <w:rPr>
          <w:rStyle w:val="FootnoteReference"/>
        </w:rPr>
        <w:footnoteRef/>
      </w:r>
      <w:r>
        <w:t xml:space="preserve"> Ibid.</w:t>
      </w:r>
    </w:p>
  </w:footnote>
  <w:footnote w:id="34">
    <w:p w14:paraId="2D328203" w14:textId="298E16B1" w:rsidR="008C014E" w:rsidRDefault="008C014E">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35">
    <w:p w14:paraId="1C908955" w14:textId="376EA6E8" w:rsidR="008C014E" w:rsidRDefault="008C014E">
      <w:pPr>
        <w:pStyle w:val="FootnoteText"/>
      </w:pPr>
      <w:r>
        <w:rPr>
          <w:rStyle w:val="FootnoteReference"/>
        </w:rPr>
        <w:footnoteRef/>
      </w:r>
      <w:r>
        <w:t xml:space="preserve"> </w:t>
      </w:r>
      <w:proofErr w:type="spellStart"/>
      <w:proofErr w:type="gramStart"/>
      <w:r>
        <w:t>ThinkPlace</w:t>
      </w:r>
      <w:proofErr w:type="spellEnd"/>
      <w:r>
        <w:t>, Exploring dust exposure in the stone industry (2018).</w:t>
      </w:r>
      <w:proofErr w:type="gramEnd"/>
    </w:p>
  </w:footnote>
  <w:footnote w:id="36">
    <w:p w14:paraId="196AF619" w14:textId="77777777" w:rsidR="008C014E" w:rsidRDefault="008C014E" w:rsidP="00086EEF">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37">
    <w:p w14:paraId="3821610F" w14:textId="7B029EEA" w:rsidR="008C014E" w:rsidRDefault="008C014E">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38">
    <w:p w14:paraId="28B81BC0" w14:textId="412C681D" w:rsidR="008C014E" w:rsidRDefault="008C014E">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39">
    <w:p w14:paraId="015BE5B1" w14:textId="1F6F8DB2" w:rsidR="008C014E" w:rsidRDefault="008C014E">
      <w:pPr>
        <w:pStyle w:val="FootnoteText"/>
      </w:pPr>
      <w:r>
        <w:rPr>
          <w:rStyle w:val="FootnoteReference"/>
        </w:rPr>
        <w:footnoteRef/>
      </w:r>
      <w:r>
        <w:t xml:space="preserve"> </w:t>
      </w:r>
      <w:proofErr w:type="spellStart"/>
      <w:proofErr w:type="gramStart"/>
      <w:r>
        <w:t>ThinkPlace</w:t>
      </w:r>
      <w:proofErr w:type="spellEnd"/>
      <w:r>
        <w:t>, Exploring dust exposure in the stone industry (2018).</w:t>
      </w:r>
      <w:proofErr w:type="gramEnd"/>
    </w:p>
  </w:footnote>
  <w:footnote w:id="40">
    <w:p w14:paraId="32571BEE" w14:textId="4C5E4795" w:rsidR="008C014E" w:rsidRDefault="008C014E">
      <w:pPr>
        <w:pStyle w:val="FootnoteText"/>
      </w:pPr>
      <w:r>
        <w:rPr>
          <w:rStyle w:val="FootnoteReference"/>
        </w:rPr>
        <w:footnoteRef/>
      </w:r>
      <w:r>
        <w:t xml:space="preserve"> </w:t>
      </w:r>
      <w:proofErr w:type="spellStart"/>
      <w:proofErr w:type="gramStart"/>
      <w:r>
        <w:t>ThinkPlace</w:t>
      </w:r>
      <w:proofErr w:type="spellEnd"/>
      <w:r>
        <w:t>, Exploring dust exposure in the stone industry (2018).</w:t>
      </w:r>
      <w:proofErr w:type="gramEnd"/>
    </w:p>
  </w:footnote>
  <w:footnote w:id="41">
    <w:p w14:paraId="3A46D43E" w14:textId="0ECD544D" w:rsidR="008C014E" w:rsidRDefault="008C014E">
      <w:pPr>
        <w:pStyle w:val="FootnoteText"/>
      </w:pPr>
      <w:r>
        <w:rPr>
          <w:rStyle w:val="FootnoteReference"/>
        </w:rPr>
        <w:footnoteRef/>
      </w:r>
      <w:r>
        <w:t xml:space="preserve"> National Dust Disease Taskforce, </w:t>
      </w:r>
      <w:r w:rsidRPr="000B5EE4">
        <w:rPr>
          <w:i/>
          <w:iCs/>
        </w:rPr>
        <w:t>Interim Advice to the Minister for Health</w:t>
      </w:r>
      <w:r>
        <w:t xml:space="preserve"> (2019).</w:t>
      </w:r>
    </w:p>
  </w:footnote>
  <w:footnote w:id="42">
    <w:p w14:paraId="72F29CA1" w14:textId="77777777" w:rsidR="008C014E" w:rsidRDefault="008C014E" w:rsidP="000C3606">
      <w:pPr>
        <w:pStyle w:val="FootnoteText"/>
      </w:pPr>
      <w:r>
        <w:rPr>
          <w:rStyle w:val="FootnoteReference"/>
        </w:rPr>
        <w:footnoteRef/>
      </w:r>
      <w:r>
        <w:t xml:space="preserve"> </w:t>
      </w:r>
      <w:proofErr w:type="gramStart"/>
      <w:r>
        <w:t xml:space="preserve">Office of the Chief Parliamentary Counsel, </w:t>
      </w:r>
      <w:r w:rsidRPr="00852635">
        <w:rPr>
          <w:rFonts w:ascii="Segoe UI Light" w:eastAsia="Segoe UI Light" w:hAnsi="Segoe UI Light" w:cs="Segoe UI Light"/>
          <w:i/>
        </w:rPr>
        <w:t>Subordinate Legislation Act Guidelines</w:t>
      </w:r>
      <w:r w:rsidRPr="00852635">
        <w:rPr>
          <w:rFonts w:ascii="Segoe UI Light" w:eastAsia="Segoe UI Light" w:hAnsi="Segoe UI Light" w:cs="Segoe UI Light"/>
        </w:rPr>
        <w:t>.</w:t>
      </w:r>
      <w:proofErr w:type="gramEnd"/>
    </w:p>
  </w:footnote>
  <w:footnote w:id="43">
    <w:p w14:paraId="5A46E155" w14:textId="450F7B35" w:rsidR="008C014E" w:rsidRDefault="008C014E">
      <w:pPr>
        <w:pStyle w:val="FootnoteText"/>
      </w:pPr>
      <w:r>
        <w:rPr>
          <w:rStyle w:val="FootnoteReference"/>
        </w:rPr>
        <w:footnoteRef/>
      </w:r>
      <w:r>
        <w:t xml:space="preserve"> Noting a</w:t>
      </w:r>
      <w:r w:rsidRPr="0037534B">
        <w:t xml:space="preserve">sbestos </w:t>
      </w:r>
      <w:r>
        <w:t>prohibitions</w:t>
      </w:r>
      <w:r w:rsidRPr="0037534B">
        <w:t xml:space="preserve"> are given effect through the </w:t>
      </w:r>
      <w:r w:rsidRPr="00175981">
        <w:rPr>
          <w:i/>
          <w:iCs/>
        </w:rPr>
        <w:t>Dangerous Goods Act</w:t>
      </w:r>
      <w:r>
        <w:rPr>
          <w:i/>
          <w:iCs/>
        </w:rPr>
        <w:t xml:space="preserve"> 1985</w:t>
      </w:r>
      <w:r w:rsidRPr="0037534B">
        <w:t xml:space="preserve"> but engineered stone is not a dangerous good</w:t>
      </w:r>
    </w:p>
  </w:footnote>
  <w:footnote w:id="44">
    <w:p w14:paraId="467CA0E1" w14:textId="63119E6A" w:rsidR="008C014E" w:rsidRDefault="008C014E">
      <w:pPr>
        <w:pStyle w:val="FootnoteText"/>
      </w:pPr>
      <w:r>
        <w:rPr>
          <w:rStyle w:val="FootnoteReference"/>
        </w:rPr>
        <w:footnoteRef/>
      </w:r>
      <w:r>
        <w:t xml:space="preserve"> </w:t>
      </w:r>
      <w:proofErr w:type="gramStart"/>
      <w:r>
        <w:t xml:space="preserve">Australian Competition and Consumer Commission, </w:t>
      </w:r>
      <w:r w:rsidRPr="0037534B">
        <w:t>https://www.productsafety.gov.au/product-safety-laws/safety-standards-bans/product-bans/about-product-bans</w:t>
      </w:r>
      <w:r>
        <w:t>.</w:t>
      </w:r>
      <w:proofErr w:type="gramEnd"/>
    </w:p>
  </w:footnote>
  <w:footnote w:id="45">
    <w:p w14:paraId="65C0BE35" w14:textId="18837213" w:rsidR="008C014E" w:rsidRDefault="008C014E">
      <w:pPr>
        <w:pStyle w:val="FootnoteText"/>
      </w:pPr>
      <w:r>
        <w:rPr>
          <w:rStyle w:val="FootnoteReference"/>
        </w:rPr>
        <w:footnoteRef/>
      </w:r>
      <w:r>
        <w:t xml:space="preserve"> </w:t>
      </w:r>
      <w:r w:rsidRPr="003A172F">
        <w:t>https://www.worksafe.vic.gov.au/resources/working-engineered-stone</w:t>
      </w:r>
      <w:r>
        <w:t>.</w:t>
      </w:r>
    </w:p>
  </w:footnote>
  <w:footnote w:id="46">
    <w:p w14:paraId="769F85D7" w14:textId="77777777" w:rsidR="008C014E" w:rsidRPr="0004635D" w:rsidRDefault="008C014E" w:rsidP="00734D3C">
      <w:pPr>
        <w:pStyle w:val="FootnoteText"/>
        <w:rPr>
          <w:rFonts w:asciiTheme="majorHAnsi" w:hAnsiTheme="majorHAnsi"/>
          <w:color w:val="000000" w:themeColor="text1"/>
          <w:szCs w:val="16"/>
        </w:rPr>
      </w:pPr>
      <w:r w:rsidRPr="0004635D">
        <w:rPr>
          <w:rStyle w:val="FootnoteReference"/>
          <w:rFonts w:asciiTheme="majorHAnsi" w:hAnsiTheme="majorHAnsi"/>
          <w:color w:val="000000" w:themeColor="text1"/>
          <w:szCs w:val="16"/>
        </w:rPr>
        <w:footnoteRef/>
      </w:r>
      <w:r w:rsidRPr="0004635D">
        <w:rPr>
          <w:rFonts w:asciiTheme="majorHAnsi" w:hAnsiTheme="majorHAnsi"/>
          <w:color w:val="000000" w:themeColor="text1"/>
          <w:szCs w:val="16"/>
        </w:rPr>
        <w:t xml:space="preserve"> </w:t>
      </w:r>
      <w:r w:rsidRPr="0004635D">
        <w:rPr>
          <w:rFonts w:asciiTheme="majorHAnsi" w:hAnsiTheme="majorHAnsi" w:cs="Helvetica"/>
          <w:color w:val="000000" w:themeColor="text1"/>
          <w:szCs w:val="16"/>
          <w:shd w:val="clear" w:color="auto" w:fill="FFFFFF"/>
        </w:rPr>
        <w:t>Murray, Christopher J. L, Lopez, Alan D</w:t>
      </w:r>
      <w:r>
        <w:rPr>
          <w:rFonts w:asciiTheme="majorHAnsi" w:hAnsiTheme="majorHAnsi" w:cs="Helvetica"/>
          <w:color w:val="000000" w:themeColor="text1"/>
          <w:szCs w:val="16"/>
          <w:shd w:val="clear" w:color="auto" w:fill="FFFFFF"/>
        </w:rPr>
        <w:t>.</w:t>
      </w:r>
      <w:r w:rsidRPr="0004635D">
        <w:rPr>
          <w:rFonts w:asciiTheme="majorHAnsi" w:hAnsiTheme="majorHAnsi" w:cs="Helvetica"/>
          <w:color w:val="000000" w:themeColor="text1"/>
          <w:szCs w:val="16"/>
          <w:shd w:val="clear" w:color="auto" w:fill="FFFFFF"/>
        </w:rPr>
        <w:t> </w:t>
      </w:r>
      <w:r w:rsidRPr="0004635D">
        <w:rPr>
          <w:rFonts w:asciiTheme="majorHAnsi" w:hAnsiTheme="majorHAnsi" w:cs="Helvetica"/>
          <w:i/>
          <w:color w:val="000000" w:themeColor="text1"/>
          <w:szCs w:val="16"/>
          <w:shd w:val="clear" w:color="auto" w:fill="FFFFFF"/>
        </w:rPr>
        <w:t>The Global burden of disease: a comprehensive assessment of mortality and disability from diseases, injuries, and risk factors in 1990 and projected to 2020</w:t>
      </w:r>
      <w:r>
        <w:rPr>
          <w:rFonts w:asciiTheme="majorHAnsi" w:hAnsiTheme="majorHAnsi" w:cs="Helvetica"/>
          <w:i/>
          <w:color w:val="000000" w:themeColor="text1"/>
          <w:szCs w:val="16"/>
          <w:shd w:val="clear" w:color="auto" w:fill="FFFFFF"/>
        </w:rPr>
        <w:t xml:space="preserve">. </w:t>
      </w:r>
      <w:proofErr w:type="gramStart"/>
      <w:r w:rsidRPr="008840AC">
        <w:rPr>
          <w:rFonts w:asciiTheme="majorHAnsi" w:hAnsiTheme="majorHAnsi" w:cs="Helvetica"/>
          <w:color w:val="000000" w:themeColor="text1"/>
          <w:szCs w:val="16"/>
          <w:shd w:val="clear" w:color="auto" w:fill="FFFFFF"/>
        </w:rPr>
        <w:t>World Health Organization, World Bank &amp; Harvard School of Public Health.</w:t>
      </w:r>
      <w:proofErr w:type="gramEnd"/>
      <w:r w:rsidRPr="008840AC">
        <w:rPr>
          <w:rFonts w:asciiTheme="majorHAnsi" w:hAnsiTheme="majorHAnsi" w:cs="Helvetica"/>
          <w:color w:val="000000" w:themeColor="text1"/>
          <w:szCs w:val="16"/>
          <w:shd w:val="clear" w:color="auto" w:fill="FFFFFF"/>
        </w:rPr>
        <w:t> (</w:t>
      </w:r>
      <w:r w:rsidRPr="008840AC">
        <w:rPr>
          <w:rFonts w:ascii="Arial" w:hAnsi="Arial" w:cs="Arial"/>
          <w:color w:val="000000" w:themeColor="text1"/>
          <w:szCs w:val="16"/>
          <w:shd w:val="clear" w:color="auto" w:fill="FFFFFF"/>
        </w:rPr>
        <w:t>‎</w:t>
      </w:r>
      <w:r w:rsidRPr="008840AC">
        <w:rPr>
          <w:rFonts w:asciiTheme="majorHAnsi" w:hAnsiTheme="majorHAnsi" w:cs="Helvetica"/>
          <w:color w:val="000000" w:themeColor="text1"/>
          <w:szCs w:val="16"/>
          <w:shd w:val="clear" w:color="auto" w:fill="FFFFFF"/>
        </w:rPr>
        <w:t>1996)</w:t>
      </w:r>
      <w:r w:rsidRPr="008840AC">
        <w:rPr>
          <w:rFonts w:ascii="Arial" w:hAnsi="Arial" w:cs="Arial"/>
          <w:color w:val="000000" w:themeColor="text1"/>
          <w:szCs w:val="16"/>
          <w:shd w:val="clear" w:color="auto" w:fill="FFFFFF"/>
        </w:rPr>
        <w:t>‎</w:t>
      </w:r>
      <w:r w:rsidRPr="008840AC">
        <w:rPr>
          <w:rFonts w:asciiTheme="majorHAnsi" w:hAnsiTheme="majorHAnsi" w:cs="Helvetica"/>
          <w:color w:val="000000" w:themeColor="text1"/>
          <w:szCs w:val="16"/>
          <w:shd w:val="clear" w:color="auto" w:fill="FFFFFF"/>
        </w:rPr>
        <w:t>.</w:t>
      </w:r>
    </w:p>
  </w:footnote>
  <w:footnote w:id="47">
    <w:p w14:paraId="60DE8E1A" w14:textId="77777777" w:rsidR="008C014E" w:rsidRDefault="008C014E" w:rsidP="00734D3C">
      <w:pPr>
        <w:pStyle w:val="FootnoteText"/>
      </w:pPr>
      <w:r>
        <w:rPr>
          <w:rStyle w:val="FootnoteReference"/>
        </w:rPr>
        <w:footnoteRef/>
      </w:r>
      <w:r>
        <w:t xml:space="preserve"> The Australian Government’s </w:t>
      </w:r>
      <w:r>
        <w:rPr>
          <w:i/>
        </w:rPr>
        <w:t>Best Practice Regulation Guidance Note: Value of statistical life (</w:t>
      </w:r>
      <w:r>
        <w:t xml:space="preserve">August 2019) recommended that a statistical life year be valued at $213,000 in 2019 dollars. </w:t>
      </w:r>
    </w:p>
  </w:footnote>
  <w:footnote w:id="48">
    <w:p w14:paraId="2A8B1F8B" w14:textId="2606BAE3" w:rsidR="008C014E" w:rsidRDefault="008C014E">
      <w:pPr>
        <w:pStyle w:val="FootnoteText"/>
      </w:pPr>
      <w:r>
        <w:rPr>
          <w:rStyle w:val="FootnoteReference"/>
        </w:rPr>
        <w:footnoteRef/>
      </w:r>
      <w:r>
        <w:t xml:space="preserve"> As discussed in Chapter 5, there will be a licence fee exemption in the first year of the scheme. Thereafter, businesses will be required to pay the licence fee, including when they reapply for the licence after five years. </w:t>
      </w:r>
    </w:p>
  </w:footnote>
  <w:footnote w:id="49">
    <w:p w14:paraId="54953B61" w14:textId="31124717" w:rsidR="008C014E" w:rsidRDefault="008C014E">
      <w:pPr>
        <w:pStyle w:val="FootnoteText"/>
      </w:pPr>
      <w:r>
        <w:rPr>
          <w:rStyle w:val="FootnoteReference"/>
        </w:rPr>
        <w:footnoteRef/>
      </w:r>
      <w:r>
        <w:t xml:space="preserve"> This excludes the cost of the licence fee, which is included in the cost to government</w:t>
      </w:r>
    </w:p>
  </w:footnote>
  <w:footnote w:id="50">
    <w:p w14:paraId="59D8ED2A" w14:textId="254F4F9B" w:rsidR="008C014E" w:rsidRDefault="008C014E">
      <w:pPr>
        <w:pStyle w:val="FootnoteText"/>
      </w:pPr>
      <w:r>
        <w:rPr>
          <w:rStyle w:val="FootnoteReference"/>
        </w:rPr>
        <w:footnoteRef/>
      </w:r>
      <w:r>
        <w:t xml:space="preserve"> As above</w:t>
      </w:r>
    </w:p>
  </w:footnote>
  <w:footnote w:id="51">
    <w:p w14:paraId="1E8E3B17" w14:textId="77777777" w:rsidR="008C014E" w:rsidRDefault="008C014E" w:rsidP="00357EE8">
      <w:pPr>
        <w:pStyle w:val="FootnoteText"/>
      </w:pPr>
      <w:r>
        <w:rPr>
          <w:rStyle w:val="FootnoteReference"/>
        </w:rPr>
        <w:footnoteRef/>
      </w:r>
      <w:r>
        <w:t xml:space="preserve"> Data provided by WorkSafe relates to workplace inspections conducted from 8 October 2018 through to 8 March 2020. </w:t>
      </w:r>
    </w:p>
  </w:footnote>
  <w:footnote w:id="52">
    <w:p w14:paraId="517DB054" w14:textId="7DF6887A" w:rsidR="008C014E" w:rsidRDefault="008C014E" w:rsidP="00357EE8">
      <w:pPr>
        <w:pStyle w:val="FootnoteText"/>
      </w:pPr>
      <w:r>
        <w:rPr>
          <w:rStyle w:val="FootnoteReference"/>
        </w:rPr>
        <w:footnoteRef/>
      </w:r>
      <w:r>
        <w:t xml:space="preserve"> The ban on uncontrolled dry cutting of engineered stone was implemented in August 2019. </w:t>
      </w:r>
    </w:p>
  </w:footnote>
  <w:footnote w:id="53">
    <w:p w14:paraId="60A5C436" w14:textId="1E1EEF60" w:rsidR="008C014E" w:rsidRDefault="008C014E">
      <w:pPr>
        <w:pStyle w:val="FootnoteText"/>
      </w:pPr>
      <w:r>
        <w:rPr>
          <w:rStyle w:val="FootnoteReference"/>
        </w:rPr>
        <w:footnoteRef/>
      </w:r>
      <w:r>
        <w:t xml:space="preserve"> This is based on one notification per </w:t>
      </w:r>
      <w:proofErr w:type="gramStart"/>
      <w:r>
        <w:t>business,</w:t>
      </w:r>
      <w:proofErr w:type="gramEnd"/>
      <w:r>
        <w:t xml:space="preserve"> however it may occur that more notifications are required. This has not been costed as there is no impact on the results of the analysis in this RIS. </w:t>
      </w:r>
    </w:p>
  </w:footnote>
  <w:footnote w:id="54">
    <w:p w14:paraId="101E48D5" w14:textId="77777777" w:rsidR="008C014E" w:rsidRDefault="008C014E" w:rsidP="003A65C5">
      <w:pPr>
        <w:pStyle w:val="FootnoteText"/>
      </w:pPr>
      <w:r>
        <w:rPr>
          <w:rStyle w:val="FootnoteReference"/>
        </w:rPr>
        <w:footnoteRef/>
      </w:r>
      <w:r>
        <w:t xml:space="preserve"> ABS Cat </w:t>
      </w:r>
      <w:r w:rsidRPr="002717E0">
        <w:t>8165.0</w:t>
      </w:r>
      <w:r>
        <w:t xml:space="preserve">, </w:t>
      </w:r>
      <w:hyperlink r:id="rId4" w:history="1">
        <w:r>
          <w:rPr>
            <w:rStyle w:val="Hyperlink"/>
          </w:rPr>
          <w:t>https://www.abs.gov.au/ausstats/abs@.nsf/mf/8165.0</w:t>
        </w:r>
      </w:hyperlink>
    </w:p>
  </w:footnote>
  <w:footnote w:id="55">
    <w:p w14:paraId="55A26E02" w14:textId="77777777" w:rsidR="008C014E" w:rsidRDefault="008C014E" w:rsidP="00771567">
      <w:pPr>
        <w:pStyle w:val="FootnoteText"/>
      </w:pPr>
      <w:r>
        <w:rPr>
          <w:rStyle w:val="FootnoteReference"/>
        </w:rPr>
        <w:footnoteRef/>
      </w:r>
      <w:r>
        <w:t xml:space="preserve"> Whilst WorkSafe has detailed data associated with silica-related claims, it is not possible to obtain comprehensive data on all occupational disease related fatalities in Victoria. In addition, it is possible that there are silica-related fatalities that remain unknown to WorkSafe as no WorkCover claim was submitted.</w:t>
      </w:r>
    </w:p>
  </w:footnote>
  <w:footnote w:id="56">
    <w:p w14:paraId="128B3876" w14:textId="5541CBE0" w:rsidR="008C014E" w:rsidRDefault="008C014E">
      <w:pPr>
        <w:pStyle w:val="FootnoteText"/>
      </w:pPr>
      <w:r>
        <w:rPr>
          <w:rStyle w:val="FootnoteReference"/>
        </w:rPr>
        <w:footnoteRef/>
      </w:r>
      <w:r>
        <w:t xml:space="preserve"> </w:t>
      </w:r>
      <w:proofErr w:type="gramStart"/>
      <w:r>
        <w:t>Australian Bureau of Statistics (2019).</w:t>
      </w:r>
      <w:proofErr w:type="gramEnd"/>
      <w:r>
        <w:t xml:space="preserve"> Life Tables, States, Territories and Australia, 2016-2018. </w:t>
      </w:r>
    </w:p>
  </w:footnote>
  <w:footnote w:id="57">
    <w:p w14:paraId="380278C0" w14:textId="77777777" w:rsidR="008C014E" w:rsidRDefault="008C014E" w:rsidP="00EE4240">
      <w:pPr>
        <w:pStyle w:val="FootnoteText"/>
      </w:pPr>
      <w:r>
        <w:rPr>
          <w:rStyle w:val="FootnoteReference"/>
        </w:rPr>
        <w:footnoteRef/>
      </w:r>
      <w:r>
        <w:t xml:space="preserve"> </w:t>
      </w:r>
      <w:proofErr w:type="gramStart"/>
      <w:r>
        <w:t>WorkSafe Victoria (2020).</w:t>
      </w:r>
      <w:proofErr w:type="gramEnd"/>
      <w:r>
        <w:t xml:space="preserve"> </w:t>
      </w:r>
      <w:proofErr w:type="gramStart"/>
      <w:r>
        <w:t>Claims data January 2000 to 7 March 2020.</w:t>
      </w:r>
      <w:proofErr w:type="gramEnd"/>
    </w:p>
  </w:footnote>
  <w:footnote w:id="58">
    <w:p w14:paraId="1DDE263F" w14:textId="77777777" w:rsidR="008C014E" w:rsidRDefault="008C014E">
      <w:pPr>
        <w:pStyle w:val="FootnoteText"/>
      </w:pPr>
      <w:r>
        <w:rPr>
          <w:rStyle w:val="FootnoteReference"/>
        </w:rPr>
        <w:footnoteRef/>
      </w:r>
      <w:r>
        <w:t xml:space="preserve"> </w:t>
      </w:r>
      <w:proofErr w:type="gramStart"/>
      <w:r>
        <w:t>WorkSafe Victoria (2020).</w:t>
      </w:r>
      <w:proofErr w:type="gramEnd"/>
      <w:r>
        <w:t xml:space="preserve"> </w:t>
      </w:r>
      <w:proofErr w:type="gramStart"/>
      <w:r>
        <w:t>Claims data January 2000 to 2010.</w:t>
      </w:r>
      <w:proofErr w:type="gramEnd"/>
    </w:p>
  </w:footnote>
  <w:footnote w:id="59">
    <w:p w14:paraId="74318C29" w14:textId="77777777" w:rsidR="008C014E" w:rsidRDefault="008C014E" w:rsidP="00FE5F1E">
      <w:pPr>
        <w:pStyle w:val="FootnoteText"/>
      </w:pPr>
      <w:r>
        <w:rPr>
          <w:rStyle w:val="FootnoteReference"/>
        </w:rPr>
        <w:footnoteRef/>
      </w:r>
      <w:r>
        <w:t xml:space="preserve"> </w:t>
      </w:r>
      <w:r>
        <w:rPr>
          <w:rFonts w:ascii="Segoe UI" w:eastAsia="Times New Roman" w:hAnsi="Segoe UI" w:cs="Segoe UI"/>
          <w:color w:val="000000"/>
          <w:szCs w:val="16"/>
          <w:lang w:eastAsia="en-AU"/>
        </w:rPr>
        <w:t>Victorian Government value of a statistical life year inflated by 3% p.a., h</w:t>
      </w:r>
      <w:r>
        <w:rPr>
          <w:rFonts w:ascii="Segoe UI" w:eastAsia="Times New Roman" w:hAnsi="Segoe UI" w:cs="Segoe UI"/>
          <w:szCs w:val="16"/>
          <w:lang w:eastAsia="en-AU"/>
        </w:rPr>
        <w:t>ttps://www.vic.gov.au/sites/default/files/2019-10/Suggested-Value-of-a-Statistical-Life-in-RISs-and-LIAs-2017-Word.docx</w:t>
      </w:r>
      <w:r>
        <w:rPr>
          <w:rFonts w:ascii="Segoe UI" w:eastAsia="Times New Roman" w:hAnsi="Segoe UI" w:cs="Segoe UI"/>
          <w:sz w:val="20"/>
          <w:lang w:eastAsia="en-AU"/>
        </w:rPr>
        <w:t xml:space="preserve"> </w:t>
      </w:r>
      <w:r>
        <w:rPr>
          <w:rFonts w:ascii="Segoe UI" w:eastAsia="Times New Roman" w:hAnsi="Segoe UI" w:cs="Segoe UI"/>
          <w:color w:val="000000"/>
          <w:sz w:val="20"/>
          <w:lang w:eastAsia="en-AU"/>
        </w:rPr>
        <w:t> </w:t>
      </w:r>
    </w:p>
  </w:footnote>
  <w:footnote w:id="60">
    <w:p w14:paraId="003AE4FF" w14:textId="77777777" w:rsidR="008C014E" w:rsidRDefault="008C014E" w:rsidP="00FE5F1E">
      <w:pPr>
        <w:pStyle w:val="FootnoteText"/>
        <w:rPr>
          <w:sz w:val="17"/>
          <w:szCs w:val="17"/>
        </w:rPr>
      </w:pPr>
      <w:r>
        <w:rPr>
          <w:rStyle w:val="FootnoteReference"/>
        </w:rPr>
        <w:footnoteRef/>
      </w:r>
      <w:r>
        <w:t xml:space="preserve"> </w:t>
      </w:r>
      <w:proofErr w:type="gramStart"/>
      <w:r>
        <w:t>Murray and Lopez (1996).</w:t>
      </w:r>
      <w:proofErr w:type="gramEnd"/>
    </w:p>
  </w:footnote>
  <w:footnote w:id="61">
    <w:p w14:paraId="48EBBC52" w14:textId="77777777" w:rsidR="008C014E" w:rsidRPr="007E7050" w:rsidRDefault="008C014E" w:rsidP="0059743E">
      <w:pPr>
        <w:pStyle w:val="FootnoteText"/>
        <w:rPr>
          <w:rFonts w:cstheme="minorHAnsi"/>
          <w:szCs w:val="18"/>
        </w:rPr>
      </w:pPr>
      <w:r w:rsidRPr="007E7050">
        <w:rPr>
          <w:rStyle w:val="FootnoteReference"/>
          <w:rFonts w:asciiTheme="minorHAnsi" w:hAnsiTheme="minorHAnsi" w:cstheme="minorHAnsi"/>
          <w:szCs w:val="18"/>
        </w:rPr>
        <w:footnoteRef/>
      </w:r>
      <w:r w:rsidRPr="007E7050">
        <w:rPr>
          <w:rFonts w:cstheme="minorHAnsi"/>
          <w:szCs w:val="18"/>
        </w:rPr>
        <w:t xml:space="preserve"> </w:t>
      </w:r>
      <w:r>
        <w:rPr>
          <w:rFonts w:cstheme="minorHAnsi"/>
          <w:szCs w:val="18"/>
        </w:rPr>
        <w:t xml:space="preserve">Office of the Commissioner for Better Regulation, 2016, </w:t>
      </w:r>
      <w:r>
        <w:rPr>
          <w:rFonts w:cstheme="minorHAnsi"/>
          <w:i/>
          <w:szCs w:val="18"/>
        </w:rPr>
        <w:t xml:space="preserve">Victorian Guide to </w:t>
      </w:r>
      <w:r w:rsidRPr="00C479AE">
        <w:rPr>
          <w:rFonts w:cstheme="minorHAnsi"/>
          <w:i/>
          <w:szCs w:val="18"/>
        </w:rPr>
        <w:t>Regulation</w:t>
      </w:r>
      <w:r>
        <w:rPr>
          <w:rFonts w:cstheme="minorHAnsi"/>
          <w:i/>
          <w:szCs w:val="18"/>
        </w:rPr>
        <w:t>: A handbook for policy makers in Victoria,</w:t>
      </w:r>
      <w:r>
        <w:rPr>
          <w:rFonts w:cstheme="minorHAnsi"/>
          <w:szCs w:val="18"/>
        </w:rPr>
        <w:t xml:space="preserve"> Department of Treasury and Finance, Melbourne.</w:t>
      </w:r>
    </w:p>
  </w:footnote>
  <w:footnote w:id="62">
    <w:p w14:paraId="16A47254" w14:textId="77777777" w:rsidR="008C014E" w:rsidRDefault="008C014E" w:rsidP="0059743E">
      <w:pPr>
        <w:pStyle w:val="FootnoteText"/>
      </w:pPr>
      <w:r w:rsidRPr="007C1A9B">
        <w:rPr>
          <w:rStyle w:val="FootnoteReference"/>
        </w:rPr>
        <w:footnoteRef/>
      </w:r>
      <w:r w:rsidRPr="007C1A9B">
        <w:t xml:space="preserve"> </w:t>
      </w:r>
      <w:r>
        <w:t xml:space="preserve">Department of Treasury and Finance, 2013, </w:t>
      </w:r>
      <w:r w:rsidRPr="007C1A9B">
        <w:rPr>
          <w:i/>
        </w:rPr>
        <w:t>Cost Recovery Guidelines</w:t>
      </w:r>
      <w:r>
        <w:t xml:space="preserve">, January. </w:t>
      </w:r>
    </w:p>
  </w:footnote>
  <w:footnote w:id="63">
    <w:p w14:paraId="3F1A5BBE" w14:textId="77777777" w:rsidR="008C014E" w:rsidRDefault="008C014E" w:rsidP="00C75A3D">
      <w:pPr>
        <w:pStyle w:val="FootnoteText"/>
      </w:pPr>
      <w:r>
        <w:rPr>
          <w:rStyle w:val="FootnoteReference"/>
        </w:rPr>
        <w:footnoteRef/>
      </w:r>
      <w:r>
        <w:t xml:space="preserve"> Notices includes improvement notices and prohibition notices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077AE" w14:textId="77777777" w:rsidR="008C014E" w:rsidRDefault="008C0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112C8" w14:textId="77777777" w:rsidR="008C014E" w:rsidRDefault="008C014E" w:rsidP="00612D76">
    <w:pPr>
      <w:pStyle w:val="Header"/>
      <w:spacing w:line="14" w:lineRule="exact"/>
    </w:pPr>
  </w:p>
  <w:p w14:paraId="227A7C1E" w14:textId="4EB10673" w:rsidR="008C014E" w:rsidRPr="000116B0" w:rsidRDefault="008C014E" w:rsidP="00474643">
    <w:pPr>
      <w:pStyle w:val="Header"/>
    </w:pPr>
    <w:sdt>
      <w:sdtPr>
        <w:alias w:val="Title"/>
        <w:id w:val="-315108774"/>
        <w:dataBinding w:prefixMappings="xmlns:ns0='http://purl.org/dc/elements/1.1/' xmlns:ns1='http://schemas.openxmlformats.org/package/2006/metadata/core-properties' " w:xpath="/ns1:coreProperties[1]/ns0:title[1]" w:storeItemID="{6C3C8BC8-F283-45AE-878A-BAB7291924A1}"/>
        <w:text/>
      </w:sdtPr>
      <w:sdtContent>
        <w:r>
          <w:t>Occupational Health and Safety Amendment (Crystalline Silica) Regulations 2021</w:t>
        </w:r>
      </w:sdtContent>
    </w:sdt>
  </w:p>
  <w:p w14:paraId="4FF84F4F" w14:textId="77777777" w:rsidR="008C014E" w:rsidRDefault="008C014E" w:rsidP="00474643">
    <w:pPr>
      <w:pStyle w:val="Header"/>
    </w:pPr>
    <w:r>
      <w:rPr>
        <w:noProof/>
        <w:lang w:eastAsia="en-AU"/>
      </w:rPr>
      <mc:AlternateContent>
        <mc:Choice Requires="wps">
          <w:drawing>
            <wp:anchor distT="0" distB="0" distL="0" distR="0" simplePos="0" relativeHeight="251658241" behindDoc="1" locked="1" layoutInCell="1" allowOverlap="1" wp14:anchorId="009E9A9B" wp14:editId="5F9DD871">
              <wp:simplePos x="0" y="0"/>
              <wp:positionH relativeFrom="page">
                <wp:posOffset>0</wp:posOffset>
              </wp:positionH>
              <wp:positionV relativeFrom="page">
                <wp:posOffset>0</wp:posOffset>
              </wp:positionV>
              <wp:extent cx="2880000" cy="770400"/>
              <wp:effectExtent l="0" t="0" r="0" b="10795"/>
              <wp:wrapNone/>
              <wp:docPr id="14" name="Commercial-in-confidence_Hide"/>
              <wp:cNvGraphicFramePr/>
              <a:graphic xmlns:a="http://schemas.openxmlformats.org/drawingml/2006/main">
                <a:graphicData uri="http://schemas.microsoft.com/office/word/2010/wordprocessingShape">
                  <wps:wsp>
                    <wps:cNvSpPr txBox="1"/>
                    <wps:spPr>
                      <a:xfrm>
                        <a:off x="0" y="0"/>
                        <a:ext cx="2880000" cy="770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15F987" w14:textId="228463E4" w:rsidR="008C014E" w:rsidRDefault="008C014E" w:rsidP="00E33B5F">
                          <w:pPr>
                            <w:pStyle w:val="Footer"/>
                          </w:pPr>
                        </w:p>
                      </w:txbxContent>
                    </wps:txbx>
                    <wps:bodyPr rot="0" spcFirstLastPara="0" vertOverflow="overflow" horzOverflow="overflow" vert="horz" wrap="square" lIns="91440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ommercial-in-confidence_Hide" o:spid="_x0000_s1032" type="#_x0000_t202" style="position:absolute;margin-left:0;margin-top:0;width:226.75pt;height:60.65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" filled="f" stroked="f" strokeweight=".5pt">
              <v:textbox inset="1in,0,0,0">
                <w:txbxContent>
                  <w:p w14:paraId="0415F987" w14:textId="228463E4" w:rsidR="008C014E" w:rsidRDefault="008C014E" w:rsidP="00E33B5F">
                    <w:pPr>
                      <w:pStyle w:val="Footer"/>
                    </w:pPr>
                  </w:p>
                </w:txbxContent>
              </v:textbox>
              <w10:wrap anchorx="page" anchory="page"/>
              <w10:anchorlock/>
            </v:shape>
          </w:pict>
        </mc:Fallback>
      </mc:AlternateContent>
    </w:r>
  </w:p>
  <w:p w14:paraId="2993E18A" w14:textId="2C533F26" w:rsidR="008C014E" w:rsidRDefault="008C014E" w:rsidP="00474643">
    <w:pPr>
      <w:pStyle w:val="Header"/>
    </w:pPr>
    <w:r>
      <w:rPr>
        <w:noProof/>
        <w:lang w:eastAsia="en-AU"/>
      </w:rPr>
      <w:drawing>
        <wp:anchor distT="0" distB="0" distL="0" distR="0" simplePos="0" relativeHeight="251658244" behindDoc="0" locked="0" layoutInCell="1" allowOverlap="1" wp14:anchorId="4585405E" wp14:editId="240328DF">
          <wp:simplePos x="0" y="0"/>
          <wp:positionH relativeFrom="page">
            <wp:align>center</wp:align>
          </wp:positionH>
          <wp:positionV relativeFrom="page">
            <wp:align>center</wp:align>
          </wp:positionV>
          <wp:extent cx="5117465" cy="5400040"/>
          <wp:effectExtent l="0" t="0" r="6985" b="0"/>
          <wp:wrapNone/>
          <wp:docPr id="17" name="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7465" cy="54000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8D08" w14:textId="77777777" w:rsidR="008C014E" w:rsidRDefault="008C01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DD1B" w14:textId="33E1D5B6" w:rsidR="008C014E" w:rsidRPr="000116B0" w:rsidRDefault="008C014E" w:rsidP="00E33B5F">
    <w:pPr>
      <w:pStyle w:val="Header"/>
    </w:pPr>
    <w:sdt>
      <w:sdtPr>
        <w:alias w:val="Title"/>
        <w:id w:val="-130020643"/>
        <w:dataBinding w:prefixMappings="xmlns:ns0='http://purl.org/dc/elements/1.1/' xmlns:ns1='http://schemas.openxmlformats.org/package/2006/metadata/core-properties' " w:xpath="/ns1:coreProperties[1]/ns0:title[1]" w:storeItemID="{6C3C8BC8-F283-45AE-878A-BAB7291924A1}"/>
        <w:text/>
      </w:sdtPr>
      <w:sdtContent>
        <w:r>
          <w:t>Occupational Health and Safety Amendment (Crystalline Silica) Regulations 2021</w:t>
        </w:r>
      </w:sdtContent>
    </w:sdt>
  </w:p>
  <w:p w14:paraId="1D884CFF" w14:textId="77777777" w:rsidR="008C014E" w:rsidRDefault="008C014E" w:rsidP="00176898">
    <w:pPr>
      <w:pStyle w:val="Header"/>
    </w:pPr>
    <w:r>
      <w:rPr>
        <w:noProof/>
        <w:lang w:eastAsia="en-AU"/>
      </w:rPr>
      <w:drawing>
        <wp:anchor distT="0" distB="0" distL="0" distR="0" simplePos="0" relativeHeight="251658245" behindDoc="0" locked="0" layoutInCell="1" allowOverlap="1" wp14:anchorId="08905A1E" wp14:editId="24DDF948">
          <wp:simplePos x="0" y="0"/>
          <wp:positionH relativeFrom="page">
            <wp:align>center</wp:align>
          </wp:positionH>
          <wp:positionV relativeFrom="page">
            <wp:align>center</wp:align>
          </wp:positionV>
          <wp:extent cx="5117465" cy="5400040"/>
          <wp:effectExtent l="0" t="0" r="6985" b="0"/>
          <wp:wrapNone/>
          <wp:docPr id="13" name="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7465" cy="54000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w:drawing>
        <wp:anchor distT="0" distB="0" distL="0" distR="0" simplePos="0" relativeHeight="251658247" behindDoc="0" locked="0" layoutInCell="1" allowOverlap="1" wp14:anchorId="72B10476" wp14:editId="0C0523BF">
          <wp:simplePos x="0" y="0"/>
          <wp:positionH relativeFrom="margin">
            <wp:posOffset>288290</wp:posOffset>
          </wp:positionH>
          <wp:positionV relativeFrom="page">
            <wp:align>bottom</wp:align>
          </wp:positionV>
          <wp:extent cx="5720400" cy="367200"/>
          <wp:effectExtent l="0" t="0" r="0" b="0"/>
          <wp:wrapNone/>
          <wp:docPr id="25" name="Draft_Tex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Text"/>
                  <pic:cNvPicPr>
                    <a:picLocks noChangeAspect="1" noChangeArrowheads="1"/>
                  </pic:cNvPicPr>
                </pic:nvPicPr>
                <pic:blipFill rotWithShape="1">
                  <a:blip r:embed="rId2">
                    <a:extLst>
                      <a:ext uri="{28A0092B-C50C-407E-A947-70E740481C1C}">
                        <a14:useLocalDpi xmlns:a14="http://schemas.microsoft.com/office/drawing/2010/main" val="0"/>
                      </a:ext>
                    </a:extLst>
                  </a:blip>
                  <a:srcRect b="-149888"/>
                  <a:stretch/>
                </pic:blipFill>
                <pic:spPr bwMode="auto">
                  <a:xfrm>
                    <a:off x="0" y="0"/>
                    <a:ext cx="5720400" cy="36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FE939A" w14:textId="77777777" w:rsidR="008C014E" w:rsidRDefault="008C014E" w:rsidP="00E33B5F">
    <w:pPr>
      <w:pStyle w:val="Header"/>
    </w:pPr>
    <w:r>
      <w:rPr>
        <w:noProof/>
        <w:lang w:eastAsia="en-AU"/>
      </w:rPr>
      <mc:AlternateContent>
        <mc:Choice Requires="wps">
          <w:drawing>
            <wp:anchor distT="0" distB="0" distL="0" distR="0" simplePos="0" relativeHeight="251658242" behindDoc="1" locked="1" layoutInCell="1" allowOverlap="1" wp14:anchorId="3C391A0C" wp14:editId="75A91905">
              <wp:simplePos x="0" y="0"/>
              <wp:positionH relativeFrom="page">
                <wp:posOffset>0</wp:posOffset>
              </wp:positionH>
              <wp:positionV relativeFrom="page">
                <wp:posOffset>0</wp:posOffset>
              </wp:positionV>
              <wp:extent cx="2880000" cy="770400"/>
              <wp:effectExtent l="0" t="0" r="0" b="10795"/>
              <wp:wrapNone/>
              <wp:docPr id="15" name="Commercial-in-confidence_Hide"/>
              <wp:cNvGraphicFramePr/>
              <a:graphic xmlns:a="http://schemas.openxmlformats.org/drawingml/2006/main">
                <a:graphicData uri="http://schemas.microsoft.com/office/word/2010/wordprocessingShape">
                  <wps:wsp>
                    <wps:cNvSpPr txBox="1"/>
                    <wps:spPr>
                      <a:xfrm>
                        <a:off x="0" y="0"/>
                        <a:ext cx="2880000" cy="770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7ECAFF" w14:textId="3E1571DC" w:rsidR="008C014E" w:rsidRDefault="008C014E" w:rsidP="00E33B5F">
                          <w:pPr>
                            <w:pStyle w:val="Footer"/>
                          </w:pPr>
                        </w:p>
                      </w:txbxContent>
                    </wps:txbx>
                    <wps:bodyPr rot="0" spcFirstLastPara="0" vertOverflow="overflow" horzOverflow="overflow" vert="horz" wrap="square" lIns="91440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0;margin-top:0;width:226.75pt;height:60.6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" filled="f" stroked="f" strokeweight=".5pt">
              <v:textbox inset="1in,0,0,0">
                <w:txbxContent>
                  <w:p w14:paraId="377ECAFF" w14:textId="3E1571DC" w:rsidR="008C014E" w:rsidRDefault="008C014E" w:rsidP="00E33B5F">
                    <w:pPr>
                      <w:pStyle w:val="Footer"/>
                    </w:pPr>
                  </w:p>
                </w:txbxContent>
              </v:textbox>
              <w10:wrap anchorx="page" anchory="page"/>
              <w10:anchorlock/>
            </v:shape>
          </w:pict>
        </mc:Fallback>
      </mc:AlternateContent>
    </w:r>
  </w:p>
  <w:p w14:paraId="117140EE" w14:textId="77777777" w:rsidR="008C014E" w:rsidRPr="00E33B5F" w:rsidRDefault="008C014E" w:rsidP="00E33B5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87502" w14:textId="6929E091" w:rsidR="008C014E" w:rsidRPr="000116B0" w:rsidRDefault="008C014E" w:rsidP="00E33B5F">
    <w:pPr>
      <w:pStyle w:val="Header"/>
    </w:pPr>
    <w:sdt>
      <w:sdtPr>
        <w:alias w:val="Title"/>
        <w:id w:val="-1085762893"/>
        <w:dataBinding w:prefixMappings="xmlns:ns0='http://purl.org/dc/elements/1.1/' xmlns:ns1='http://schemas.openxmlformats.org/package/2006/metadata/core-properties' " w:xpath="/ns1:coreProperties[1]/ns0:title[1]" w:storeItemID="{6C3C8BC8-F283-45AE-878A-BAB7291924A1}"/>
        <w:text/>
      </w:sdtPr>
      <w:sdtContent>
        <w:r>
          <w:t>Occupational Health and Safety Amendment (Crystalline Silica) Regulations 2021</w:t>
        </w:r>
      </w:sdtContent>
    </w:sdt>
  </w:p>
  <w:p w14:paraId="754DCCE0" w14:textId="77777777" w:rsidR="008C014E" w:rsidRDefault="008C014E" w:rsidP="00E33B5F">
    <w:pPr>
      <w:pStyle w:val="Header"/>
    </w:pPr>
    <w:r>
      <w:rPr>
        <w:noProof/>
        <w:lang w:eastAsia="en-AU"/>
      </w:rPr>
      <mc:AlternateContent>
        <mc:Choice Requires="wps">
          <w:drawing>
            <wp:anchor distT="0" distB="0" distL="0" distR="0" simplePos="0" relativeHeight="251658243" behindDoc="1" locked="1" layoutInCell="1" allowOverlap="1" wp14:anchorId="7331CCC6" wp14:editId="5889C0CA">
              <wp:simplePos x="0" y="0"/>
              <wp:positionH relativeFrom="page">
                <wp:posOffset>0</wp:posOffset>
              </wp:positionH>
              <wp:positionV relativeFrom="page">
                <wp:posOffset>0</wp:posOffset>
              </wp:positionV>
              <wp:extent cx="2880000" cy="770400"/>
              <wp:effectExtent l="0" t="0" r="0" b="10795"/>
              <wp:wrapNone/>
              <wp:docPr id="16" name="Commercial-in-confidence_Hide"/>
              <wp:cNvGraphicFramePr/>
              <a:graphic xmlns:a="http://schemas.openxmlformats.org/drawingml/2006/main">
                <a:graphicData uri="http://schemas.microsoft.com/office/word/2010/wordprocessingShape">
                  <wps:wsp>
                    <wps:cNvSpPr txBox="1"/>
                    <wps:spPr>
                      <a:xfrm>
                        <a:off x="0" y="0"/>
                        <a:ext cx="2880000" cy="770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2A9EF2" w14:textId="57BDC955" w:rsidR="008C014E" w:rsidRDefault="008C014E" w:rsidP="00E33B5F">
                          <w:pPr>
                            <w:pStyle w:val="Footer"/>
                          </w:pPr>
                        </w:p>
                      </w:txbxContent>
                    </wps:txbx>
                    <wps:bodyPr rot="0" spcFirstLastPara="0" vertOverflow="overflow" horzOverflow="overflow" vert="horz" wrap="square" lIns="91440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0;width:226.75pt;height:60.65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" filled="f" stroked="f" strokeweight=".5pt">
              <v:textbox inset="1in,0,0,0">
                <w:txbxContent>
                  <w:p w14:paraId="752A9EF2" w14:textId="57BDC955" w:rsidR="008C014E" w:rsidRDefault="008C014E" w:rsidP="00E33B5F">
                    <w:pPr>
                      <w:pStyle w:val="Footer"/>
                    </w:pPr>
                  </w:p>
                </w:txbxContent>
              </v:textbox>
              <w10:wrap anchorx="page" anchory="page"/>
              <w10:anchorlock/>
            </v:shape>
          </w:pict>
        </mc:Fallback>
      </mc:AlternateContent>
    </w:r>
  </w:p>
  <w:p w14:paraId="44B9B705" w14:textId="77777777" w:rsidR="008C014E" w:rsidRDefault="008C014E" w:rsidP="006C43DE">
    <w:pPr>
      <w:pStyle w:val="Header"/>
    </w:pPr>
    <w:r>
      <w:rPr>
        <w:noProof/>
        <w:lang w:eastAsia="en-AU"/>
      </w:rPr>
      <w:drawing>
        <wp:anchor distT="0" distB="0" distL="0" distR="0" simplePos="0" relativeHeight="251658246" behindDoc="0" locked="0" layoutInCell="1" allowOverlap="1" wp14:anchorId="37B5DEC6" wp14:editId="57302027">
          <wp:simplePos x="0" y="0"/>
          <wp:positionH relativeFrom="page">
            <wp:align>center</wp:align>
          </wp:positionH>
          <wp:positionV relativeFrom="page">
            <wp:align>center</wp:align>
          </wp:positionV>
          <wp:extent cx="5117465" cy="5400040"/>
          <wp:effectExtent l="0" t="0" r="6985" b="0"/>
          <wp:wrapNone/>
          <wp:docPr id="19" name="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7465" cy="5400040"/>
                  </a:xfrm>
                  <a:prstGeom prst="rect">
                    <a:avLst/>
                  </a:prstGeom>
                  <a:noFill/>
                </pic:spPr>
              </pic:pic>
            </a:graphicData>
          </a:graphic>
          <wp14:sizeRelH relativeFrom="page">
            <wp14:pctWidth>0</wp14:pctWidth>
          </wp14:sizeRelH>
          <wp14:sizeRelV relativeFrom="page">
            <wp14:pctHeight>0</wp14:pctHeight>
          </wp14:sizeRelV>
        </wp:anchor>
      </w:drawing>
    </w:r>
  </w:p>
  <w:p w14:paraId="23AF0838" w14:textId="77777777" w:rsidR="008C014E" w:rsidRPr="00E33B5F" w:rsidRDefault="008C014E" w:rsidP="00E33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6649B6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2CAA2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E12EB84"/>
    <w:lvl w:ilvl="0">
      <w:start w:val="1"/>
      <w:numFmt w:val="decimal"/>
      <w:lvlText w:val="%1."/>
      <w:lvlJc w:val="left"/>
      <w:pPr>
        <w:tabs>
          <w:tab w:val="num" w:pos="926"/>
        </w:tabs>
        <w:ind w:left="926" w:hanging="360"/>
      </w:pPr>
    </w:lvl>
  </w:abstractNum>
  <w:abstractNum w:abstractNumId="3">
    <w:nsid w:val="FFFFFF7F"/>
    <w:multiLevelType w:val="singleLevel"/>
    <w:tmpl w:val="AF0AA5C0"/>
    <w:lvl w:ilvl="0">
      <w:start w:val="1"/>
      <w:numFmt w:val="lowerLetter"/>
      <w:lvlText w:val="%1."/>
      <w:lvlJc w:val="left"/>
      <w:pPr>
        <w:ind w:left="644" w:hanging="360"/>
      </w:pPr>
    </w:lvl>
  </w:abstractNum>
  <w:abstractNum w:abstractNumId="4">
    <w:nsid w:val="FFFFFF80"/>
    <w:multiLevelType w:val="singleLevel"/>
    <w:tmpl w:val="13643CF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A6A322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0108F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FD21C66"/>
    <w:lvl w:ilvl="0">
      <w:start w:val="1"/>
      <w:numFmt w:val="bullet"/>
      <w:lvlText w:val="‒"/>
      <w:lvlJc w:val="left"/>
      <w:pPr>
        <w:ind w:left="587" w:hanging="360"/>
      </w:pPr>
      <w:rPr>
        <w:rFonts w:ascii="Calibri" w:hAnsi="Calibri" w:hint="default"/>
      </w:rPr>
    </w:lvl>
  </w:abstractNum>
  <w:abstractNum w:abstractNumId="8">
    <w:nsid w:val="FFFFFF88"/>
    <w:multiLevelType w:val="singleLevel"/>
    <w:tmpl w:val="1248948E"/>
    <w:lvl w:ilvl="0">
      <w:start w:val="1"/>
      <w:numFmt w:val="decimal"/>
      <w:lvlText w:val="%1."/>
      <w:lvlJc w:val="left"/>
      <w:pPr>
        <w:tabs>
          <w:tab w:val="num" w:pos="360"/>
        </w:tabs>
        <w:ind w:left="360" w:hanging="360"/>
      </w:pPr>
    </w:lvl>
  </w:abstractNum>
  <w:abstractNum w:abstractNumId="9">
    <w:nsid w:val="FFFFFF89"/>
    <w:multiLevelType w:val="singleLevel"/>
    <w:tmpl w:val="DED04EB2"/>
    <w:lvl w:ilvl="0">
      <w:start w:val="1"/>
      <w:numFmt w:val="bullet"/>
      <w:lvlText w:val=""/>
      <w:lvlJc w:val="left"/>
      <w:pPr>
        <w:tabs>
          <w:tab w:val="num" w:pos="360"/>
        </w:tabs>
        <w:ind w:left="360" w:hanging="360"/>
      </w:pPr>
      <w:rPr>
        <w:rFonts w:ascii="Symbol" w:hAnsi="Symbol" w:hint="default"/>
      </w:rPr>
    </w:lvl>
  </w:abstractNum>
  <w:abstractNum w:abstractNumId="10">
    <w:nsid w:val="0152430B"/>
    <w:multiLevelType w:val="multilevel"/>
    <w:tmpl w:val="6CA69BAE"/>
    <w:lvl w:ilvl="0">
      <w:start w:val="1"/>
      <w:numFmt w:val="none"/>
      <w:suff w:val="space"/>
      <w:lvlText w:val=""/>
      <w:lvlJc w:val="left"/>
      <w:pPr>
        <w:ind w:left="0" w:hanging="113"/>
      </w:pPr>
      <w:rPr>
        <w:rFonts w:hint="default"/>
      </w:rPr>
    </w:lvl>
    <w:lvl w:ilvl="1">
      <w:start w:val="1"/>
      <w:numFmt w:val="lowerRoman"/>
      <w:suff w:val="nothing"/>
      <w:lvlText w:val="Table %2"/>
      <w:lvlJc w:val="left"/>
      <w:pPr>
        <w:ind w:left="0" w:firstLine="0"/>
      </w:pPr>
      <w:rPr>
        <w:rFonts w:ascii="Calibri" w:hAnsi="Calibri" w:hint="default"/>
        <w:b/>
        <w:i w:val="0"/>
        <w:color w:val="002776"/>
        <w:sz w:val="22"/>
      </w:rPr>
    </w:lvl>
    <w:lvl w:ilvl="2">
      <w:start w:val="1"/>
      <w:numFmt w:val="lowerRoman"/>
      <w:lvlRestart w:val="1"/>
      <w:suff w:val="nothing"/>
      <w:lvlText w:val="Chart %3"/>
      <w:lvlJc w:val="left"/>
      <w:pPr>
        <w:ind w:left="0" w:firstLine="0"/>
      </w:pPr>
      <w:rPr>
        <w:rFonts w:ascii="Calibri" w:hAnsi="Calibri" w:hint="default"/>
        <w:b/>
        <w:i w:val="0"/>
        <w:color w:val="002776"/>
        <w:sz w:val="22"/>
      </w:rPr>
    </w:lvl>
    <w:lvl w:ilvl="3">
      <w:start w:val="1"/>
      <w:numFmt w:val="lowerRoman"/>
      <w:lvlRestart w:val="1"/>
      <w:suff w:val="nothing"/>
      <w:lvlText w:val="Figure %4"/>
      <w:lvlJc w:val="left"/>
      <w:pPr>
        <w:ind w:left="0" w:firstLine="0"/>
      </w:pPr>
      <w:rPr>
        <w:rFonts w:ascii="Calibri" w:hAnsi="Calibri" w:hint="default"/>
        <w:b/>
        <w:i w:val="0"/>
        <w:color w:val="002776"/>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1900D6D"/>
    <w:multiLevelType w:val="hybridMultilevel"/>
    <w:tmpl w:val="82243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2DB2827"/>
    <w:multiLevelType w:val="multilevel"/>
    <w:tmpl w:val="E0023528"/>
    <w:lvl w:ilvl="0">
      <w:start w:val="1"/>
      <w:numFmt w:val="upperLetter"/>
      <w:pStyle w:val="AlphabeticList"/>
      <w:lvlText w:val="%1"/>
      <w:lvlJc w:val="left"/>
      <w:pPr>
        <w:ind w:left="340" w:hanging="340"/>
      </w:pPr>
      <w:rPr>
        <w:rFonts w:hint="default"/>
      </w:rPr>
    </w:lvl>
    <w:lvl w:ilvl="1">
      <w:start w:val="1"/>
      <w:numFmt w:val="lowerLetter"/>
      <w:pStyle w:val="AlphabeticList2"/>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3">
    <w:nsid w:val="03161311"/>
    <w:multiLevelType w:val="hybridMultilevel"/>
    <w:tmpl w:val="3B7A0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3905F70"/>
    <w:multiLevelType w:val="hybridMultilevel"/>
    <w:tmpl w:val="523C5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4196BFF"/>
    <w:multiLevelType w:val="multilevel"/>
    <w:tmpl w:val="B6742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07C128E3"/>
    <w:multiLevelType w:val="hybridMultilevel"/>
    <w:tmpl w:val="9F46B548"/>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7">
    <w:nsid w:val="096F2315"/>
    <w:multiLevelType w:val="hybridMultilevel"/>
    <w:tmpl w:val="1548E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0BCB0C2D"/>
    <w:multiLevelType w:val="hybridMultilevel"/>
    <w:tmpl w:val="F84E5A9E"/>
    <w:lvl w:ilvl="0" w:tplc="BB1214D8">
      <w:numFmt w:val="bullet"/>
      <w:lvlText w:val="-"/>
      <w:lvlJc w:val="left"/>
      <w:pPr>
        <w:ind w:left="435" w:hanging="360"/>
      </w:pPr>
      <w:rPr>
        <w:rFonts w:ascii="Verdana" w:eastAsiaTheme="minorHAnsi" w:hAnsi="Verdana" w:cstheme="minorBidi" w:hint="default"/>
      </w:rPr>
    </w:lvl>
    <w:lvl w:ilvl="1" w:tplc="0C090003" w:tentative="1">
      <w:start w:val="1"/>
      <w:numFmt w:val="bullet"/>
      <w:lvlText w:val="o"/>
      <w:lvlJc w:val="left"/>
      <w:pPr>
        <w:ind w:left="1155" w:hanging="360"/>
      </w:pPr>
      <w:rPr>
        <w:rFonts w:ascii="Courier New" w:hAnsi="Courier New" w:cs="Courier New" w:hint="default"/>
      </w:rPr>
    </w:lvl>
    <w:lvl w:ilvl="2" w:tplc="0C090005" w:tentative="1">
      <w:start w:val="1"/>
      <w:numFmt w:val="bullet"/>
      <w:lvlText w:val=""/>
      <w:lvlJc w:val="left"/>
      <w:pPr>
        <w:ind w:left="1875" w:hanging="360"/>
      </w:pPr>
      <w:rPr>
        <w:rFonts w:ascii="Wingdings" w:hAnsi="Wingdings" w:hint="default"/>
      </w:rPr>
    </w:lvl>
    <w:lvl w:ilvl="3" w:tplc="0C090001" w:tentative="1">
      <w:start w:val="1"/>
      <w:numFmt w:val="bullet"/>
      <w:lvlText w:val=""/>
      <w:lvlJc w:val="left"/>
      <w:pPr>
        <w:ind w:left="2595" w:hanging="360"/>
      </w:pPr>
      <w:rPr>
        <w:rFonts w:ascii="Symbol" w:hAnsi="Symbol" w:hint="default"/>
      </w:rPr>
    </w:lvl>
    <w:lvl w:ilvl="4" w:tplc="0C090003" w:tentative="1">
      <w:start w:val="1"/>
      <w:numFmt w:val="bullet"/>
      <w:lvlText w:val="o"/>
      <w:lvlJc w:val="left"/>
      <w:pPr>
        <w:ind w:left="3315" w:hanging="360"/>
      </w:pPr>
      <w:rPr>
        <w:rFonts w:ascii="Courier New" w:hAnsi="Courier New" w:cs="Courier New" w:hint="default"/>
      </w:rPr>
    </w:lvl>
    <w:lvl w:ilvl="5" w:tplc="0C090005" w:tentative="1">
      <w:start w:val="1"/>
      <w:numFmt w:val="bullet"/>
      <w:lvlText w:val=""/>
      <w:lvlJc w:val="left"/>
      <w:pPr>
        <w:ind w:left="4035" w:hanging="360"/>
      </w:pPr>
      <w:rPr>
        <w:rFonts w:ascii="Wingdings" w:hAnsi="Wingdings" w:hint="default"/>
      </w:rPr>
    </w:lvl>
    <w:lvl w:ilvl="6" w:tplc="0C090001" w:tentative="1">
      <w:start w:val="1"/>
      <w:numFmt w:val="bullet"/>
      <w:lvlText w:val=""/>
      <w:lvlJc w:val="left"/>
      <w:pPr>
        <w:ind w:left="4755" w:hanging="360"/>
      </w:pPr>
      <w:rPr>
        <w:rFonts w:ascii="Symbol" w:hAnsi="Symbol" w:hint="default"/>
      </w:rPr>
    </w:lvl>
    <w:lvl w:ilvl="7" w:tplc="0C090003" w:tentative="1">
      <w:start w:val="1"/>
      <w:numFmt w:val="bullet"/>
      <w:lvlText w:val="o"/>
      <w:lvlJc w:val="left"/>
      <w:pPr>
        <w:ind w:left="5475" w:hanging="360"/>
      </w:pPr>
      <w:rPr>
        <w:rFonts w:ascii="Courier New" w:hAnsi="Courier New" w:cs="Courier New" w:hint="default"/>
      </w:rPr>
    </w:lvl>
    <w:lvl w:ilvl="8" w:tplc="0C090005" w:tentative="1">
      <w:start w:val="1"/>
      <w:numFmt w:val="bullet"/>
      <w:lvlText w:val=""/>
      <w:lvlJc w:val="left"/>
      <w:pPr>
        <w:ind w:left="6195" w:hanging="360"/>
      </w:pPr>
      <w:rPr>
        <w:rFonts w:ascii="Wingdings" w:hAnsi="Wingdings" w:hint="default"/>
      </w:rPr>
    </w:lvl>
  </w:abstractNum>
  <w:abstractNum w:abstractNumId="19">
    <w:nsid w:val="0BE805CD"/>
    <w:multiLevelType w:val="multilevel"/>
    <w:tmpl w:val="D31A1DB8"/>
    <w:lvl w:ilvl="0">
      <w:start w:val="1"/>
      <w:numFmt w:val="upperLetter"/>
      <w:pStyle w:val="Appendixhead1"/>
      <w:lvlText w:val="Appendix %1"/>
      <w:lvlJc w:val="left"/>
      <w:pPr>
        <w:ind w:left="3856" w:hanging="385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2"/>
      <w:lvlText w:val="%1.%2."/>
      <w:lvlJc w:val="left"/>
      <w:pPr>
        <w:ind w:left="792" w:hanging="792"/>
      </w:pPr>
      <w:rPr>
        <w:rFonts w:hint="default"/>
      </w:rPr>
    </w:lvl>
    <w:lvl w:ilvl="2">
      <w:start w:val="1"/>
      <w:numFmt w:val="decimal"/>
      <w:pStyle w:val="Appendixhead3"/>
      <w:lvlText w:val="%1.%2.%3."/>
      <w:lvlJc w:val="left"/>
      <w:pPr>
        <w:ind w:left="794" w:hanging="794"/>
      </w:pPr>
      <w:rPr>
        <w:rFonts w:hint="default"/>
      </w:rPr>
    </w:lvl>
    <w:lvl w:ilvl="3">
      <w:start w:val="1"/>
      <w:numFmt w:val="decimal"/>
      <w:pStyle w:val="Appendixhead4"/>
      <w:lvlText w:val="%1.%2.%3.%4."/>
      <w:lvlJc w:val="left"/>
      <w:pPr>
        <w:ind w:left="794" w:hanging="794"/>
      </w:pPr>
      <w:rPr>
        <w:rFonts w:hint="default"/>
      </w:rPr>
    </w:lvl>
    <w:lvl w:ilvl="4">
      <w:start w:val="1"/>
      <w:numFmt w:val="decimal"/>
      <w:lvlText w:val="%1.%2.%3.%4.%5."/>
      <w:lvlJc w:val="left"/>
      <w:pPr>
        <w:ind w:left="1134" w:hanging="1134"/>
      </w:pPr>
      <w:rPr>
        <w:rFonts w:hint="default"/>
        <w:color w:val="44546A" w:themeColor="text2"/>
        <w:sz w:val="22"/>
      </w:rPr>
    </w:lvl>
    <w:lvl w:ilvl="5">
      <w:start w:val="1"/>
      <w:numFmt w:val="decimal"/>
      <w:lvlText w:val="%1.%2.%3.%4.%5.%6."/>
      <w:lvlJc w:val="left"/>
      <w:pPr>
        <w:ind w:left="1701" w:hanging="1701"/>
      </w:pPr>
      <w:rPr>
        <w:rFonts w:hint="default"/>
      </w:rPr>
    </w:lvl>
    <w:lvl w:ilvl="6">
      <w:start w:val="1"/>
      <w:numFmt w:val="decimal"/>
      <w:lvlRestart w:val="1"/>
      <w:pStyle w:val="AppendixTableCaption"/>
      <w:suff w:val="nothing"/>
      <w:lvlText w:val="Table %1.%7"/>
      <w:lvlJc w:val="left"/>
      <w:pPr>
        <w:ind w:left="0" w:firstLine="0"/>
      </w:pPr>
      <w:rPr>
        <w:rFonts w:hint="default"/>
      </w:rPr>
    </w:lvl>
    <w:lvl w:ilvl="7">
      <w:start w:val="1"/>
      <w:numFmt w:val="decimal"/>
      <w:lvlRestart w:val="1"/>
      <w:pStyle w:val="AppendixChartCaption"/>
      <w:suff w:val="nothing"/>
      <w:lvlText w:val="Chart %1.%8"/>
      <w:lvlJc w:val="left"/>
      <w:pPr>
        <w:ind w:left="0" w:firstLine="0"/>
      </w:pPr>
      <w:rPr>
        <w:rFonts w:hint="default"/>
      </w:rPr>
    </w:lvl>
    <w:lvl w:ilvl="8">
      <w:start w:val="1"/>
      <w:numFmt w:val="decimal"/>
      <w:lvlRestart w:val="1"/>
      <w:pStyle w:val="AppendixFigureCaption"/>
      <w:suff w:val="nothing"/>
      <w:lvlText w:val="Figure %1.%9"/>
      <w:lvlJc w:val="left"/>
      <w:pPr>
        <w:ind w:left="0" w:firstLine="0"/>
      </w:pPr>
      <w:rPr>
        <w:rFonts w:hint="default"/>
      </w:rPr>
    </w:lvl>
  </w:abstractNum>
  <w:abstractNum w:abstractNumId="20">
    <w:nsid w:val="0E2F457B"/>
    <w:multiLevelType w:val="hybridMultilevel"/>
    <w:tmpl w:val="6EAE7466"/>
    <w:lvl w:ilvl="0" w:tplc="B2C8572C">
      <w:numFmt w:val="bullet"/>
      <w:lvlText w:val="-"/>
      <w:lvlJc w:val="left"/>
      <w:pPr>
        <w:ind w:left="720" w:hanging="360"/>
      </w:pPr>
      <w:rPr>
        <w:rFonts w:ascii="Segoe UI Light" w:eastAsiaTheme="minorHAnsi" w:hAnsi="Segoe UI Light" w:cs="Segoe U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0F235F65"/>
    <w:multiLevelType w:val="hybridMultilevel"/>
    <w:tmpl w:val="C89C9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040073B"/>
    <w:multiLevelType w:val="hybridMultilevel"/>
    <w:tmpl w:val="06F06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12A45F70"/>
    <w:multiLevelType w:val="hybridMultilevel"/>
    <w:tmpl w:val="8B247D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14F232C7"/>
    <w:multiLevelType w:val="multilevel"/>
    <w:tmpl w:val="6554C4EE"/>
    <w:lvl w:ilvl="0">
      <w:numFmt w:val="bullet"/>
      <w:lvlText w:val="-"/>
      <w:lvlJc w:val="left"/>
      <w:pPr>
        <w:ind w:left="680" w:hanging="340"/>
      </w:pPr>
      <w:rPr>
        <w:rFonts w:ascii="Verdana" w:eastAsiaTheme="minorHAnsi" w:hAnsi="Verdana" w:cstheme="minorBidi" w:hint="default"/>
        <w:color w:val="auto"/>
      </w:rPr>
    </w:lvl>
    <w:lvl w:ilvl="1">
      <w:start w:val="1"/>
      <w:numFmt w:val="bullet"/>
      <w:lvlText w:val="–"/>
      <w:lvlJc w:val="left"/>
      <w:pPr>
        <w:ind w:left="1020" w:hanging="340"/>
      </w:pPr>
      <w:rPr>
        <w:rFonts w:ascii="Verdana" w:hAnsi="Verdana" w:hint="default"/>
      </w:rPr>
    </w:lvl>
    <w:lvl w:ilvl="2">
      <w:start w:val="1"/>
      <w:numFmt w:val="bullet"/>
      <w:lvlText w:val=""/>
      <w:lvlJc w:val="left"/>
      <w:pPr>
        <w:ind w:left="1360" w:hanging="340"/>
      </w:pPr>
      <w:rPr>
        <w:rFonts w:ascii="Symbol" w:hAnsi="Symbol" w:hint="default"/>
        <w:color w:val="auto"/>
      </w:rPr>
    </w:lvl>
    <w:lvl w:ilvl="3">
      <w:start w:val="1"/>
      <w:numFmt w:val="bullet"/>
      <w:lvlText w:val="–"/>
      <w:lvlJc w:val="left"/>
      <w:pPr>
        <w:ind w:left="1700" w:hanging="340"/>
      </w:pPr>
      <w:rPr>
        <w:rFonts w:ascii="Verdana" w:hAnsi="Verdana" w:hint="default"/>
      </w:rPr>
    </w:lvl>
    <w:lvl w:ilvl="4">
      <w:start w:val="1"/>
      <w:numFmt w:val="bullet"/>
      <w:lvlText w:val=""/>
      <w:lvlJc w:val="left"/>
      <w:pPr>
        <w:ind w:left="2040" w:hanging="340"/>
      </w:pPr>
      <w:rPr>
        <w:rFonts w:ascii="Symbol" w:hAnsi="Symbol" w:hint="default"/>
      </w:rPr>
    </w:lvl>
    <w:lvl w:ilvl="5">
      <w:start w:val="1"/>
      <w:numFmt w:val="bullet"/>
      <w:lvlText w:val="–"/>
      <w:lvlJc w:val="left"/>
      <w:pPr>
        <w:ind w:left="2380" w:hanging="340"/>
      </w:pPr>
      <w:rPr>
        <w:rFonts w:ascii="Verdana" w:hAnsi="Verdana" w:hint="default"/>
      </w:rPr>
    </w:lvl>
    <w:lvl w:ilvl="6">
      <w:start w:val="1"/>
      <w:numFmt w:val="bullet"/>
      <w:lvlText w:val=""/>
      <w:lvlJc w:val="left"/>
      <w:pPr>
        <w:ind w:left="2720" w:hanging="340"/>
      </w:pPr>
      <w:rPr>
        <w:rFonts w:ascii="Symbol" w:hAnsi="Symbol" w:hint="default"/>
      </w:rPr>
    </w:lvl>
    <w:lvl w:ilvl="7">
      <w:start w:val="1"/>
      <w:numFmt w:val="bullet"/>
      <w:lvlText w:val="–"/>
      <w:lvlJc w:val="left"/>
      <w:pPr>
        <w:ind w:left="3060" w:hanging="340"/>
      </w:pPr>
      <w:rPr>
        <w:rFonts w:ascii="Verdana" w:hAnsi="Verdana" w:hint="default"/>
      </w:rPr>
    </w:lvl>
    <w:lvl w:ilvl="8">
      <w:start w:val="1"/>
      <w:numFmt w:val="bullet"/>
      <w:lvlText w:val=""/>
      <w:lvlJc w:val="left"/>
      <w:pPr>
        <w:ind w:left="3400" w:hanging="340"/>
      </w:pPr>
      <w:rPr>
        <w:rFonts w:ascii="Symbol" w:hAnsi="Symbol" w:hint="default"/>
      </w:rPr>
    </w:lvl>
  </w:abstractNum>
  <w:abstractNum w:abstractNumId="25">
    <w:nsid w:val="1579747A"/>
    <w:multiLevelType w:val="multilevel"/>
    <w:tmpl w:val="9FB8ED98"/>
    <w:lvl w:ilvl="0">
      <w:start w:val="1"/>
      <w:numFmt w:val="none"/>
      <w:pStyle w:val="ExecutiveHeading"/>
      <w:suff w:val="nothing"/>
      <w:lvlText w:val=""/>
      <w:lvlJc w:val="left"/>
      <w:pPr>
        <w:ind w:left="0" w:firstLine="0"/>
      </w:pPr>
      <w:rPr>
        <w:rFonts w:hint="default"/>
      </w:rPr>
    </w:lvl>
    <w:lvl w:ilvl="1">
      <w:start w:val="1"/>
      <w:numFmt w:val="lowerRoman"/>
      <w:lvlRestart w:val="0"/>
      <w:pStyle w:val="ExecTableCaption"/>
      <w:suff w:val="nothing"/>
      <w:lvlText w:val="Table %2"/>
      <w:lvlJc w:val="left"/>
      <w:pPr>
        <w:ind w:left="0" w:firstLine="0"/>
      </w:pPr>
      <w:rPr>
        <w:rFonts w:hint="default"/>
      </w:rPr>
    </w:lvl>
    <w:lvl w:ilvl="2">
      <w:start w:val="1"/>
      <w:numFmt w:val="lowerRoman"/>
      <w:lvlRestart w:val="0"/>
      <w:pStyle w:val="ExecChartCaption"/>
      <w:suff w:val="nothing"/>
      <w:lvlText w:val="Chart %3"/>
      <w:lvlJc w:val="left"/>
      <w:pPr>
        <w:ind w:left="0" w:firstLine="0"/>
      </w:pPr>
      <w:rPr>
        <w:rFonts w:hint="default"/>
      </w:rPr>
    </w:lvl>
    <w:lvl w:ilvl="3">
      <w:start w:val="1"/>
      <w:numFmt w:val="lowerRoman"/>
      <w:lvlRestart w:val="0"/>
      <w:pStyle w:val="ExecFigureCaption"/>
      <w:suff w:val="nothing"/>
      <w:lvlText w:val="Figure %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6">
    <w:nsid w:val="16240E78"/>
    <w:multiLevelType w:val="hybridMultilevel"/>
    <w:tmpl w:val="9670E81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nsid w:val="18E0104F"/>
    <w:multiLevelType w:val="multilevel"/>
    <w:tmpl w:val="57629E32"/>
    <w:lvl w:ilvl="0">
      <w:start w:val="1"/>
      <w:numFmt w:val="bullet"/>
      <w:pStyle w:val="ListBullet3"/>
      <w:lvlText w:val=""/>
      <w:lvlJc w:val="left"/>
      <w:pPr>
        <w:ind w:left="1021" w:hanging="341"/>
      </w:pPr>
      <w:rPr>
        <w:rFonts w:ascii="Symbol" w:hAnsi="Symbol" w:hint="default"/>
      </w:rPr>
    </w:lvl>
    <w:lvl w:ilvl="1">
      <w:start w:val="1"/>
      <w:numFmt w:val="bullet"/>
      <w:lvlText w:val="–"/>
      <w:lvlJc w:val="left"/>
      <w:pPr>
        <w:ind w:left="1361" w:hanging="341"/>
      </w:pPr>
      <w:rPr>
        <w:rFonts w:ascii="Verdana" w:hAnsi="Verdana" w:hint="default"/>
      </w:rPr>
    </w:lvl>
    <w:lvl w:ilvl="2">
      <w:start w:val="1"/>
      <w:numFmt w:val="bullet"/>
      <w:lvlText w:val=""/>
      <w:lvlJc w:val="left"/>
      <w:pPr>
        <w:ind w:left="1701" w:hanging="341"/>
      </w:pPr>
      <w:rPr>
        <w:rFonts w:ascii="Symbol" w:hAnsi="Symbol" w:hint="default"/>
      </w:rPr>
    </w:lvl>
    <w:lvl w:ilvl="3">
      <w:start w:val="1"/>
      <w:numFmt w:val="bullet"/>
      <w:lvlText w:val="–"/>
      <w:lvlJc w:val="left"/>
      <w:pPr>
        <w:ind w:left="2041" w:hanging="341"/>
      </w:pPr>
      <w:rPr>
        <w:rFonts w:ascii="Verdana" w:hAnsi="Verdana" w:hint="default"/>
      </w:rPr>
    </w:lvl>
    <w:lvl w:ilvl="4">
      <w:start w:val="1"/>
      <w:numFmt w:val="bullet"/>
      <w:lvlText w:val=""/>
      <w:lvlJc w:val="left"/>
      <w:pPr>
        <w:ind w:left="2381" w:hanging="341"/>
      </w:pPr>
      <w:rPr>
        <w:rFonts w:ascii="Symbol" w:hAnsi="Symbol" w:hint="default"/>
      </w:rPr>
    </w:lvl>
    <w:lvl w:ilvl="5">
      <w:start w:val="1"/>
      <w:numFmt w:val="bullet"/>
      <w:lvlText w:val="–"/>
      <w:lvlJc w:val="left"/>
      <w:pPr>
        <w:ind w:left="2721" w:hanging="341"/>
      </w:pPr>
      <w:rPr>
        <w:rFonts w:ascii="Verdana" w:hAnsi="Verdana" w:hint="default"/>
      </w:rPr>
    </w:lvl>
    <w:lvl w:ilvl="6">
      <w:start w:val="1"/>
      <w:numFmt w:val="bullet"/>
      <w:lvlText w:val=""/>
      <w:lvlJc w:val="left"/>
      <w:pPr>
        <w:ind w:left="3061" w:hanging="341"/>
      </w:pPr>
      <w:rPr>
        <w:rFonts w:ascii="Symbol" w:hAnsi="Symbol" w:hint="default"/>
      </w:rPr>
    </w:lvl>
    <w:lvl w:ilvl="7">
      <w:start w:val="1"/>
      <w:numFmt w:val="bullet"/>
      <w:lvlText w:val="–"/>
      <w:lvlJc w:val="left"/>
      <w:pPr>
        <w:ind w:left="3401" w:hanging="341"/>
      </w:pPr>
      <w:rPr>
        <w:rFonts w:ascii="Verdana" w:hAnsi="Verdana" w:hint="default"/>
      </w:rPr>
    </w:lvl>
    <w:lvl w:ilvl="8">
      <w:start w:val="1"/>
      <w:numFmt w:val="bullet"/>
      <w:lvlText w:val=""/>
      <w:lvlJc w:val="left"/>
      <w:pPr>
        <w:ind w:left="3741" w:hanging="341"/>
      </w:pPr>
      <w:rPr>
        <w:rFonts w:ascii="Symbol" w:hAnsi="Symbol" w:hint="default"/>
      </w:rPr>
    </w:lvl>
  </w:abstractNum>
  <w:abstractNum w:abstractNumId="28">
    <w:nsid w:val="1CCE2F9B"/>
    <w:multiLevelType w:val="multilevel"/>
    <w:tmpl w:val="ACDE66B8"/>
    <w:lvl w:ilvl="0">
      <w:start w:val="1"/>
      <w:numFmt w:val="decimal"/>
      <w:pStyle w:val="NumberedList"/>
      <w:lvlText w:val="%1."/>
      <w:lvlJc w:val="left"/>
      <w:pPr>
        <w:ind w:left="567" w:hanging="567"/>
      </w:pPr>
      <w:rPr>
        <w:rFonts w:hint="default"/>
      </w:rPr>
    </w:lvl>
    <w:lvl w:ilvl="1">
      <w:start w:val="1"/>
      <w:numFmt w:val="lowerLetter"/>
      <w:lvlText w:val="%2."/>
      <w:lvlJc w:val="left"/>
      <w:pPr>
        <w:ind w:left="1170" w:hanging="360"/>
      </w:pPr>
      <w:rPr>
        <w:rFonts w:hint="default"/>
      </w:rPr>
    </w:lvl>
    <w:lvl w:ilvl="2">
      <w:start w:val="1"/>
      <w:numFmt w:val="lowerRoman"/>
      <w:lvlText w:val="%3."/>
      <w:lvlJc w:val="right"/>
      <w:pPr>
        <w:ind w:left="1890" w:hanging="180"/>
      </w:pPr>
      <w:rPr>
        <w:rFonts w:hint="default"/>
      </w:rPr>
    </w:lvl>
    <w:lvl w:ilvl="3">
      <w:start w:val="1"/>
      <w:numFmt w:val="decimal"/>
      <w:lvlText w:val="%4."/>
      <w:lvlJc w:val="left"/>
      <w:pPr>
        <w:ind w:left="2610" w:hanging="360"/>
      </w:pPr>
      <w:rPr>
        <w:rFonts w:hint="default"/>
      </w:rPr>
    </w:lvl>
    <w:lvl w:ilvl="4">
      <w:start w:val="1"/>
      <w:numFmt w:val="lowerLetter"/>
      <w:lvlText w:val="%5."/>
      <w:lvlJc w:val="left"/>
      <w:pPr>
        <w:ind w:left="3330" w:hanging="360"/>
      </w:pPr>
      <w:rPr>
        <w:rFonts w:hint="default"/>
      </w:rPr>
    </w:lvl>
    <w:lvl w:ilvl="5">
      <w:start w:val="1"/>
      <w:numFmt w:val="lowerRoman"/>
      <w:lvlText w:val="%6."/>
      <w:lvlJc w:val="right"/>
      <w:pPr>
        <w:ind w:left="4050" w:hanging="180"/>
      </w:pPr>
      <w:rPr>
        <w:rFonts w:hint="default"/>
      </w:rPr>
    </w:lvl>
    <w:lvl w:ilvl="6">
      <w:start w:val="1"/>
      <w:numFmt w:val="decimal"/>
      <w:lvlText w:val="%7."/>
      <w:lvlJc w:val="left"/>
      <w:pPr>
        <w:ind w:left="4770" w:hanging="360"/>
      </w:pPr>
      <w:rPr>
        <w:rFonts w:hint="default"/>
      </w:rPr>
    </w:lvl>
    <w:lvl w:ilvl="7">
      <w:start w:val="1"/>
      <w:numFmt w:val="lowerLetter"/>
      <w:lvlText w:val="%8."/>
      <w:lvlJc w:val="left"/>
      <w:pPr>
        <w:ind w:left="5490" w:hanging="360"/>
      </w:pPr>
      <w:rPr>
        <w:rFonts w:hint="default"/>
      </w:rPr>
    </w:lvl>
    <w:lvl w:ilvl="8">
      <w:start w:val="1"/>
      <w:numFmt w:val="lowerRoman"/>
      <w:lvlText w:val="%9."/>
      <w:lvlJc w:val="right"/>
      <w:pPr>
        <w:ind w:left="6210" w:hanging="180"/>
      </w:pPr>
      <w:rPr>
        <w:rFonts w:hint="default"/>
      </w:rPr>
    </w:lvl>
  </w:abstractNum>
  <w:abstractNum w:abstractNumId="29">
    <w:nsid w:val="1EEC099D"/>
    <w:multiLevelType w:val="hybridMultilevel"/>
    <w:tmpl w:val="E108B5E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0">
    <w:nsid w:val="1EF421AB"/>
    <w:multiLevelType w:val="multilevel"/>
    <w:tmpl w:val="8C1444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1F426320"/>
    <w:multiLevelType w:val="hybridMultilevel"/>
    <w:tmpl w:val="127441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1F610D6C"/>
    <w:multiLevelType w:val="hybridMultilevel"/>
    <w:tmpl w:val="58D8F3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1FFA641D"/>
    <w:multiLevelType w:val="hybridMultilevel"/>
    <w:tmpl w:val="FF66B31A"/>
    <w:lvl w:ilvl="0" w:tplc="55A02D7A">
      <w:start w:val="4"/>
      <w:numFmt w:val="bullet"/>
      <w:lvlText w:val="-"/>
      <w:lvlJc w:val="left"/>
      <w:pPr>
        <w:ind w:left="720" w:hanging="360"/>
      </w:pPr>
      <w:rPr>
        <w:rFonts w:ascii="Verdana" w:eastAsiaTheme="minorHAnsi"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24451E2F"/>
    <w:multiLevelType w:val="hybridMultilevel"/>
    <w:tmpl w:val="6FEAD6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24602CEF"/>
    <w:multiLevelType w:val="hybridMultilevel"/>
    <w:tmpl w:val="DDA0DFD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293C1ADA"/>
    <w:multiLevelType w:val="multilevel"/>
    <w:tmpl w:val="D908ABD6"/>
    <w:lvl w:ilvl="0">
      <w:start w:val="1"/>
      <w:numFmt w:val="decimal"/>
      <w:lvlText w:val="%1"/>
      <w:lvlJc w:val="left"/>
      <w:pPr>
        <w:ind w:left="360" w:hanging="360"/>
      </w:pPr>
      <w:rPr>
        <w:rFonts w:hint="default"/>
        <w:b/>
        <w:i w:val="0"/>
        <w:color w:val="002776"/>
        <w:sz w:val="56"/>
        <w:szCs w:val="56"/>
      </w:rPr>
    </w:lvl>
    <w:lvl w:ilvl="1">
      <w:start w:val="1"/>
      <w:numFmt w:val="decimal"/>
      <w:lvlText w:val="%1.%2"/>
      <w:lvlJc w:val="left"/>
      <w:pPr>
        <w:tabs>
          <w:tab w:val="num" w:pos="709"/>
        </w:tabs>
        <w:ind w:left="709" w:hanging="567"/>
      </w:pPr>
      <w:rPr>
        <w:rFonts w:ascii="Calibri" w:hAnsi="Calibri" w:cs="Arial" w:hint="default"/>
        <w:b/>
        <w:i w:val="0"/>
        <w:color w:val="00A1DE"/>
        <w:sz w:val="40"/>
        <w:szCs w:val="40"/>
      </w:rPr>
    </w:lvl>
    <w:lvl w:ilvl="2">
      <w:start w:val="1"/>
      <w:numFmt w:val="decimal"/>
      <w:lvlText w:val="%1.%2.%3"/>
      <w:lvlJc w:val="left"/>
      <w:pPr>
        <w:tabs>
          <w:tab w:val="num" w:pos="1134"/>
        </w:tabs>
        <w:ind w:left="1134" w:hanging="1134"/>
      </w:pPr>
      <w:rPr>
        <w:rFonts w:ascii="Calibri" w:hAnsi="Calibri" w:cs="Arial" w:hint="default"/>
        <w:b w:val="0"/>
        <w:i w:val="0"/>
        <w:color w:val="00A1DE"/>
        <w:sz w:val="26"/>
        <w:szCs w:val="24"/>
      </w:rPr>
    </w:lvl>
    <w:lvl w:ilvl="3">
      <w:start w:val="1"/>
      <w:numFmt w:val="decimal"/>
      <w:lvlText w:val="%1.%2.%3.%4"/>
      <w:lvlJc w:val="left"/>
      <w:pPr>
        <w:tabs>
          <w:tab w:val="num" w:pos="1134"/>
        </w:tabs>
        <w:ind w:left="1134" w:hanging="1134"/>
      </w:pPr>
      <w:rPr>
        <w:rFonts w:ascii="Calibri" w:hAnsi="Calibri" w:cs="Arial" w:hint="default"/>
        <w:b/>
        <w:i w:val="0"/>
        <w:color w:val="00A1DE"/>
        <w:sz w:val="24"/>
        <w:szCs w:val="24"/>
        <w:u w:val="none"/>
      </w:rPr>
    </w:lvl>
    <w:lvl w:ilvl="4">
      <w:start w:val="1"/>
      <w:numFmt w:val="decimal"/>
      <w:lvlRestart w:val="1"/>
      <w:suff w:val="space"/>
      <w:lvlText w:val="Box %1.%5"/>
      <w:lvlJc w:val="left"/>
      <w:pPr>
        <w:ind w:left="1134" w:hanging="850"/>
      </w:pPr>
      <w:rPr>
        <w:rFonts w:ascii="Calibri" w:hAnsi="Calibri" w:cs="Arial" w:hint="default"/>
        <w:b/>
        <w:i w:val="0"/>
        <w:color w:val="FFFFFF"/>
        <w:sz w:val="20"/>
        <w:szCs w:val="20"/>
      </w:rPr>
    </w:lvl>
    <w:lvl w:ilvl="5">
      <w:start w:val="1"/>
      <w:numFmt w:val="none"/>
      <w:lvlRestart w:val="0"/>
      <w:lvlText w:val=""/>
      <w:lvlJc w:val="center"/>
      <w:pPr>
        <w:ind w:left="0" w:firstLine="0"/>
      </w:pPr>
      <w:rPr>
        <w:rFonts w:ascii="Arial" w:hAnsi="Arial" w:cs="Arial" w:hint="default"/>
        <w:b/>
        <w:i w:val="0"/>
        <w:color w:val="931638"/>
        <w:sz w:val="20"/>
        <w:szCs w:val="20"/>
      </w:rPr>
    </w:lvl>
    <w:lvl w:ilvl="6">
      <w:start w:val="1"/>
      <w:numFmt w:val="decimal"/>
      <w:lvlRestart w:val="1"/>
      <w:suff w:val="nothing"/>
      <w:lvlText w:val="Table %1.%7"/>
      <w:lvlJc w:val="left"/>
      <w:pPr>
        <w:ind w:left="0" w:firstLine="0"/>
      </w:pPr>
      <w:rPr>
        <w:rFonts w:ascii="Calibri" w:hAnsi="Calibri" w:cs="Arial" w:hint="default"/>
        <w:b/>
        <w:i w:val="0"/>
        <w:color w:val="002776"/>
        <w:sz w:val="22"/>
        <w:szCs w:val="20"/>
      </w:rPr>
    </w:lvl>
    <w:lvl w:ilvl="7">
      <w:start w:val="1"/>
      <w:numFmt w:val="decimal"/>
      <w:lvlRestart w:val="1"/>
      <w:suff w:val="nothing"/>
      <w:lvlText w:val="Chart %1.%8"/>
      <w:lvlJc w:val="left"/>
      <w:pPr>
        <w:ind w:left="0" w:firstLine="0"/>
      </w:pPr>
      <w:rPr>
        <w:rFonts w:ascii="Calibri" w:hAnsi="Calibri" w:cs="Arial" w:hint="default"/>
        <w:b/>
        <w:i w:val="0"/>
        <w:color w:val="002776"/>
        <w:sz w:val="22"/>
        <w:szCs w:val="20"/>
      </w:rPr>
    </w:lvl>
    <w:lvl w:ilvl="8">
      <w:start w:val="1"/>
      <w:numFmt w:val="decimal"/>
      <w:lvlRestart w:val="1"/>
      <w:suff w:val="nothing"/>
      <w:lvlText w:val="Figure %1.%9"/>
      <w:lvlJc w:val="left"/>
      <w:pPr>
        <w:ind w:left="0" w:firstLine="0"/>
      </w:pPr>
      <w:rPr>
        <w:rFonts w:ascii="Calibri" w:hAnsi="Calibri" w:cs="Arial" w:hint="default"/>
        <w:b/>
        <w:i w:val="0"/>
        <w:color w:val="002776"/>
        <w:sz w:val="22"/>
        <w:szCs w:val="20"/>
      </w:rPr>
    </w:lvl>
  </w:abstractNum>
  <w:abstractNum w:abstractNumId="37">
    <w:nsid w:val="2B81387D"/>
    <w:multiLevelType w:val="hybridMultilevel"/>
    <w:tmpl w:val="8D569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2B9F302D"/>
    <w:multiLevelType w:val="multilevel"/>
    <w:tmpl w:val="58063B50"/>
    <w:lvl w:ilvl="0">
      <w:start w:val="1"/>
      <w:numFmt w:val="bullet"/>
      <w:pStyle w:val="BulletedText1"/>
      <w:lvlText w:val=""/>
      <w:lvlJc w:val="left"/>
      <w:pPr>
        <w:ind w:left="227" w:hanging="227"/>
      </w:pPr>
      <w:rPr>
        <w:rFonts w:ascii="Wingdings" w:hAnsi="Wingdings" w:hint="default"/>
        <w:color w:val="44546A" w:themeColor="text2"/>
        <w:sz w:val="18"/>
      </w:rPr>
    </w:lvl>
    <w:lvl w:ilvl="1">
      <w:start w:val="1"/>
      <w:numFmt w:val="bullet"/>
      <w:pStyle w:val="BulletedText2"/>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44546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44546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44546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44546A" w:themeColor="text2"/>
      </w:rPr>
    </w:lvl>
  </w:abstractNum>
  <w:abstractNum w:abstractNumId="39">
    <w:nsid w:val="2EFE06E2"/>
    <w:multiLevelType w:val="hybridMultilevel"/>
    <w:tmpl w:val="98AEE0CC"/>
    <w:lvl w:ilvl="0" w:tplc="90E29590">
      <w:start w:val="1"/>
      <w:numFmt w:val="bullet"/>
      <w:lvlText w:val=""/>
      <w:lvlJc w:val="left"/>
      <w:pPr>
        <w:ind w:left="720" w:hanging="360"/>
      </w:pPr>
      <w:rPr>
        <w:rFonts w:ascii="Symbol" w:hAnsi="Symbol" w:hint="default"/>
      </w:rPr>
    </w:lvl>
    <w:lvl w:ilvl="1" w:tplc="2466B8F0">
      <w:start w:val="1"/>
      <w:numFmt w:val="bullet"/>
      <w:lvlText w:val="o"/>
      <w:lvlJc w:val="left"/>
      <w:pPr>
        <w:ind w:left="1440" w:hanging="360"/>
      </w:pPr>
      <w:rPr>
        <w:rFonts w:ascii="Courier New" w:hAnsi="Courier New" w:hint="default"/>
      </w:rPr>
    </w:lvl>
    <w:lvl w:ilvl="2" w:tplc="5052CA50">
      <w:start w:val="1"/>
      <w:numFmt w:val="bullet"/>
      <w:lvlText w:val=""/>
      <w:lvlJc w:val="left"/>
      <w:pPr>
        <w:ind w:left="2160" w:hanging="360"/>
      </w:pPr>
      <w:rPr>
        <w:rFonts w:ascii="Wingdings" w:hAnsi="Wingdings" w:hint="default"/>
      </w:rPr>
    </w:lvl>
    <w:lvl w:ilvl="3" w:tplc="F25651E4">
      <w:start w:val="1"/>
      <w:numFmt w:val="bullet"/>
      <w:lvlText w:val=""/>
      <w:lvlJc w:val="left"/>
      <w:pPr>
        <w:ind w:left="2880" w:hanging="360"/>
      </w:pPr>
      <w:rPr>
        <w:rFonts w:ascii="Symbol" w:hAnsi="Symbol" w:hint="default"/>
      </w:rPr>
    </w:lvl>
    <w:lvl w:ilvl="4" w:tplc="0786F546">
      <w:start w:val="1"/>
      <w:numFmt w:val="bullet"/>
      <w:lvlText w:val="o"/>
      <w:lvlJc w:val="left"/>
      <w:pPr>
        <w:ind w:left="3600" w:hanging="360"/>
      </w:pPr>
      <w:rPr>
        <w:rFonts w:ascii="Courier New" w:hAnsi="Courier New" w:hint="default"/>
      </w:rPr>
    </w:lvl>
    <w:lvl w:ilvl="5" w:tplc="3092BDA2">
      <w:start w:val="1"/>
      <w:numFmt w:val="bullet"/>
      <w:lvlText w:val=""/>
      <w:lvlJc w:val="left"/>
      <w:pPr>
        <w:ind w:left="4320" w:hanging="360"/>
      </w:pPr>
      <w:rPr>
        <w:rFonts w:ascii="Wingdings" w:hAnsi="Wingdings" w:hint="default"/>
      </w:rPr>
    </w:lvl>
    <w:lvl w:ilvl="6" w:tplc="86968E48">
      <w:start w:val="1"/>
      <w:numFmt w:val="bullet"/>
      <w:lvlText w:val=""/>
      <w:lvlJc w:val="left"/>
      <w:pPr>
        <w:ind w:left="5040" w:hanging="360"/>
      </w:pPr>
      <w:rPr>
        <w:rFonts w:ascii="Symbol" w:hAnsi="Symbol" w:hint="default"/>
      </w:rPr>
    </w:lvl>
    <w:lvl w:ilvl="7" w:tplc="FC340748">
      <w:start w:val="1"/>
      <w:numFmt w:val="bullet"/>
      <w:lvlText w:val="o"/>
      <w:lvlJc w:val="left"/>
      <w:pPr>
        <w:ind w:left="5760" w:hanging="360"/>
      </w:pPr>
      <w:rPr>
        <w:rFonts w:ascii="Courier New" w:hAnsi="Courier New" w:hint="default"/>
      </w:rPr>
    </w:lvl>
    <w:lvl w:ilvl="8" w:tplc="C2CC841C">
      <w:start w:val="1"/>
      <w:numFmt w:val="bullet"/>
      <w:lvlText w:val=""/>
      <w:lvlJc w:val="left"/>
      <w:pPr>
        <w:ind w:left="6480" w:hanging="360"/>
      </w:pPr>
      <w:rPr>
        <w:rFonts w:ascii="Wingdings" w:hAnsi="Wingdings" w:hint="default"/>
      </w:rPr>
    </w:lvl>
  </w:abstractNum>
  <w:abstractNum w:abstractNumId="40">
    <w:nsid w:val="2F143B75"/>
    <w:multiLevelType w:val="hybridMultilevel"/>
    <w:tmpl w:val="88025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36F175BF"/>
    <w:multiLevelType w:val="multilevel"/>
    <w:tmpl w:val="C73841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3AEA700C"/>
    <w:multiLevelType w:val="hybridMultilevel"/>
    <w:tmpl w:val="BEAC5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3BFF7651"/>
    <w:multiLevelType w:val="hybridMultilevel"/>
    <w:tmpl w:val="BEAC4D7A"/>
    <w:lvl w:ilvl="0" w:tplc="A4421CE4">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4">
    <w:nsid w:val="3FAD01D2"/>
    <w:multiLevelType w:val="multilevel"/>
    <w:tmpl w:val="7F4E45FC"/>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247" w:hanging="1247"/>
      </w:pPr>
      <w:rPr>
        <w:rFonts w:hint="default"/>
      </w:rPr>
    </w:lvl>
    <w:lvl w:ilvl="6">
      <w:start w:val="1"/>
      <w:numFmt w:val="decimal"/>
      <w:lvlRestart w:val="1"/>
      <w:pStyle w:val="CaptionTable"/>
      <w:suff w:val="nothing"/>
      <w:lvlText w:val="Table %1.%7"/>
      <w:lvlJc w:val="left"/>
      <w:pPr>
        <w:ind w:left="0" w:firstLine="0"/>
      </w:pPr>
      <w:rPr>
        <w:rFonts w:hint="default"/>
        <w:sz w:val="14"/>
        <w:szCs w:val="14"/>
      </w:rPr>
    </w:lvl>
    <w:lvl w:ilvl="7">
      <w:start w:val="1"/>
      <w:numFmt w:val="decimal"/>
      <w:lvlRestart w:val="1"/>
      <w:pStyle w:val="CaptionChart"/>
      <w:suff w:val="nothing"/>
      <w:lvlText w:val="Chart %1.%8"/>
      <w:lvlJc w:val="left"/>
      <w:pPr>
        <w:ind w:left="0" w:firstLine="0"/>
      </w:pPr>
      <w:rPr>
        <w:rFonts w:hint="default"/>
      </w:rPr>
    </w:lvl>
    <w:lvl w:ilvl="8">
      <w:start w:val="1"/>
      <w:numFmt w:val="decimal"/>
      <w:lvlRestart w:val="1"/>
      <w:pStyle w:val="CaptionFigure"/>
      <w:suff w:val="nothing"/>
      <w:lvlText w:val="Figure %1.%9"/>
      <w:lvlJc w:val="left"/>
      <w:pPr>
        <w:ind w:left="0" w:firstLine="0"/>
      </w:pPr>
      <w:rPr>
        <w:rFonts w:hint="default"/>
      </w:rPr>
    </w:lvl>
  </w:abstractNum>
  <w:abstractNum w:abstractNumId="45">
    <w:nsid w:val="405F4842"/>
    <w:multiLevelType w:val="multilevel"/>
    <w:tmpl w:val="281C291A"/>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46">
    <w:nsid w:val="40BA71B3"/>
    <w:multiLevelType w:val="hybridMultilevel"/>
    <w:tmpl w:val="5204DDA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420A39D3"/>
    <w:multiLevelType w:val="hybridMultilevel"/>
    <w:tmpl w:val="BF884700"/>
    <w:lvl w:ilvl="0" w:tplc="7CE009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42BF4B23"/>
    <w:multiLevelType w:val="hybridMultilevel"/>
    <w:tmpl w:val="739EE3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42FB63C8"/>
    <w:multiLevelType w:val="hybridMultilevel"/>
    <w:tmpl w:val="65F6E340"/>
    <w:lvl w:ilvl="0" w:tplc="9D3C8EBC">
      <w:start w:val="1"/>
      <w:numFmt w:val="bullet"/>
      <w:lvlText w:val=""/>
      <w:lvlJc w:val="left"/>
      <w:pPr>
        <w:ind w:left="720" w:hanging="360"/>
      </w:pPr>
      <w:rPr>
        <w:rFonts w:ascii="Symbol" w:hAnsi="Symbol" w:hint="default"/>
      </w:rPr>
    </w:lvl>
    <w:lvl w:ilvl="1" w:tplc="4E962336">
      <w:start w:val="1"/>
      <w:numFmt w:val="bullet"/>
      <w:lvlText w:val="o"/>
      <w:lvlJc w:val="left"/>
      <w:pPr>
        <w:ind w:left="1440" w:hanging="360"/>
      </w:pPr>
      <w:rPr>
        <w:rFonts w:ascii="Courier New" w:hAnsi="Courier New" w:hint="default"/>
      </w:rPr>
    </w:lvl>
    <w:lvl w:ilvl="2" w:tplc="4AD08DB4">
      <w:start w:val="1"/>
      <w:numFmt w:val="bullet"/>
      <w:lvlText w:val=""/>
      <w:lvlJc w:val="left"/>
      <w:pPr>
        <w:ind w:left="2160" w:hanging="360"/>
      </w:pPr>
      <w:rPr>
        <w:rFonts w:ascii="Wingdings" w:hAnsi="Wingdings" w:hint="default"/>
      </w:rPr>
    </w:lvl>
    <w:lvl w:ilvl="3" w:tplc="C3F4014C">
      <w:start w:val="1"/>
      <w:numFmt w:val="bullet"/>
      <w:lvlText w:val=""/>
      <w:lvlJc w:val="left"/>
      <w:pPr>
        <w:ind w:left="2880" w:hanging="360"/>
      </w:pPr>
      <w:rPr>
        <w:rFonts w:ascii="Symbol" w:hAnsi="Symbol" w:hint="default"/>
      </w:rPr>
    </w:lvl>
    <w:lvl w:ilvl="4" w:tplc="31DE7B70">
      <w:start w:val="1"/>
      <w:numFmt w:val="bullet"/>
      <w:lvlText w:val="o"/>
      <w:lvlJc w:val="left"/>
      <w:pPr>
        <w:ind w:left="3600" w:hanging="360"/>
      </w:pPr>
      <w:rPr>
        <w:rFonts w:ascii="Courier New" w:hAnsi="Courier New" w:hint="default"/>
      </w:rPr>
    </w:lvl>
    <w:lvl w:ilvl="5" w:tplc="DAF0A8B6">
      <w:start w:val="1"/>
      <w:numFmt w:val="bullet"/>
      <w:lvlText w:val=""/>
      <w:lvlJc w:val="left"/>
      <w:pPr>
        <w:ind w:left="4320" w:hanging="360"/>
      </w:pPr>
      <w:rPr>
        <w:rFonts w:ascii="Wingdings" w:hAnsi="Wingdings" w:hint="default"/>
      </w:rPr>
    </w:lvl>
    <w:lvl w:ilvl="6" w:tplc="C714D332">
      <w:start w:val="1"/>
      <w:numFmt w:val="bullet"/>
      <w:lvlText w:val=""/>
      <w:lvlJc w:val="left"/>
      <w:pPr>
        <w:ind w:left="5040" w:hanging="360"/>
      </w:pPr>
      <w:rPr>
        <w:rFonts w:ascii="Symbol" w:hAnsi="Symbol" w:hint="default"/>
      </w:rPr>
    </w:lvl>
    <w:lvl w:ilvl="7" w:tplc="DC44B91A">
      <w:start w:val="1"/>
      <w:numFmt w:val="bullet"/>
      <w:lvlText w:val="o"/>
      <w:lvlJc w:val="left"/>
      <w:pPr>
        <w:ind w:left="5760" w:hanging="360"/>
      </w:pPr>
      <w:rPr>
        <w:rFonts w:ascii="Courier New" w:hAnsi="Courier New" w:hint="default"/>
      </w:rPr>
    </w:lvl>
    <w:lvl w:ilvl="8" w:tplc="BE02EFD4">
      <w:start w:val="1"/>
      <w:numFmt w:val="bullet"/>
      <w:lvlText w:val=""/>
      <w:lvlJc w:val="left"/>
      <w:pPr>
        <w:ind w:left="6480" w:hanging="360"/>
      </w:pPr>
      <w:rPr>
        <w:rFonts w:ascii="Wingdings" w:hAnsi="Wingdings" w:hint="default"/>
      </w:rPr>
    </w:lvl>
  </w:abstractNum>
  <w:abstractNum w:abstractNumId="50">
    <w:nsid w:val="442E69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51578A7"/>
    <w:multiLevelType w:val="multilevel"/>
    <w:tmpl w:val="1356211C"/>
    <w:lvl w:ilvl="0">
      <w:start w:val="1"/>
      <w:numFmt w:val="bullet"/>
      <w:pStyle w:val="List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Verdana" w:hAnsi="Verdana" w:hint="default"/>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Verdana" w:hAnsi="Verdana"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Verdana" w:hAnsi="Verdana"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Verdana" w:hAnsi="Verdana" w:hint="default"/>
      </w:rPr>
    </w:lvl>
    <w:lvl w:ilvl="8">
      <w:start w:val="1"/>
      <w:numFmt w:val="bullet"/>
      <w:lvlText w:val=""/>
      <w:lvlJc w:val="left"/>
      <w:pPr>
        <w:ind w:left="3060" w:hanging="340"/>
      </w:pPr>
      <w:rPr>
        <w:rFonts w:ascii="Symbol" w:hAnsi="Symbol" w:hint="default"/>
      </w:rPr>
    </w:lvl>
  </w:abstractNum>
  <w:abstractNum w:abstractNumId="52">
    <w:nsid w:val="457C67BE"/>
    <w:multiLevelType w:val="hybridMultilevel"/>
    <w:tmpl w:val="9A7E6C42"/>
    <w:lvl w:ilvl="0" w:tplc="2E444D5E">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62B1FA4"/>
    <w:multiLevelType w:val="hybridMultilevel"/>
    <w:tmpl w:val="3208C492"/>
    <w:lvl w:ilvl="0" w:tplc="9AB2469A">
      <w:start w:val="1"/>
      <w:numFmt w:val="bullet"/>
      <w:lvlText w:val="•"/>
      <w:lvlJc w:val="left"/>
      <w:pPr>
        <w:tabs>
          <w:tab w:val="num" w:pos="720"/>
        </w:tabs>
        <w:ind w:left="720" w:hanging="360"/>
      </w:pPr>
      <w:rPr>
        <w:rFonts w:ascii="Arial" w:hAnsi="Arial" w:hint="default"/>
      </w:rPr>
    </w:lvl>
    <w:lvl w:ilvl="1" w:tplc="F0F2F532">
      <w:start w:val="1"/>
      <w:numFmt w:val="bullet"/>
      <w:lvlText w:val="•"/>
      <w:lvlJc w:val="left"/>
      <w:pPr>
        <w:tabs>
          <w:tab w:val="num" w:pos="1440"/>
        </w:tabs>
        <w:ind w:left="1440" w:hanging="360"/>
      </w:pPr>
      <w:rPr>
        <w:rFonts w:ascii="Arial" w:hAnsi="Arial" w:hint="default"/>
      </w:rPr>
    </w:lvl>
    <w:lvl w:ilvl="2" w:tplc="3B56E5D8" w:tentative="1">
      <w:start w:val="1"/>
      <w:numFmt w:val="bullet"/>
      <w:lvlText w:val="•"/>
      <w:lvlJc w:val="left"/>
      <w:pPr>
        <w:tabs>
          <w:tab w:val="num" w:pos="2160"/>
        </w:tabs>
        <w:ind w:left="2160" w:hanging="360"/>
      </w:pPr>
      <w:rPr>
        <w:rFonts w:ascii="Arial" w:hAnsi="Arial" w:hint="default"/>
      </w:rPr>
    </w:lvl>
    <w:lvl w:ilvl="3" w:tplc="484E31B8" w:tentative="1">
      <w:start w:val="1"/>
      <w:numFmt w:val="bullet"/>
      <w:lvlText w:val="•"/>
      <w:lvlJc w:val="left"/>
      <w:pPr>
        <w:tabs>
          <w:tab w:val="num" w:pos="2880"/>
        </w:tabs>
        <w:ind w:left="2880" w:hanging="360"/>
      </w:pPr>
      <w:rPr>
        <w:rFonts w:ascii="Arial" w:hAnsi="Arial" w:hint="default"/>
      </w:rPr>
    </w:lvl>
    <w:lvl w:ilvl="4" w:tplc="ED543656" w:tentative="1">
      <w:start w:val="1"/>
      <w:numFmt w:val="bullet"/>
      <w:lvlText w:val="•"/>
      <w:lvlJc w:val="left"/>
      <w:pPr>
        <w:tabs>
          <w:tab w:val="num" w:pos="3600"/>
        </w:tabs>
        <w:ind w:left="3600" w:hanging="360"/>
      </w:pPr>
      <w:rPr>
        <w:rFonts w:ascii="Arial" w:hAnsi="Arial" w:hint="default"/>
      </w:rPr>
    </w:lvl>
    <w:lvl w:ilvl="5" w:tplc="10ACE8F8" w:tentative="1">
      <w:start w:val="1"/>
      <w:numFmt w:val="bullet"/>
      <w:lvlText w:val="•"/>
      <w:lvlJc w:val="left"/>
      <w:pPr>
        <w:tabs>
          <w:tab w:val="num" w:pos="4320"/>
        </w:tabs>
        <w:ind w:left="4320" w:hanging="360"/>
      </w:pPr>
      <w:rPr>
        <w:rFonts w:ascii="Arial" w:hAnsi="Arial" w:hint="default"/>
      </w:rPr>
    </w:lvl>
    <w:lvl w:ilvl="6" w:tplc="03C889C4" w:tentative="1">
      <w:start w:val="1"/>
      <w:numFmt w:val="bullet"/>
      <w:lvlText w:val="•"/>
      <w:lvlJc w:val="left"/>
      <w:pPr>
        <w:tabs>
          <w:tab w:val="num" w:pos="5040"/>
        </w:tabs>
        <w:ind w:left="5040" w:hanging="360"/>
      </w:pPr>
      <w:rPr>
        <w:rFonts w:ascii="Arial" w:hAnsi="Arial" w:hint="default"/>
      </w:rPr>
    </w:lvl>
    <w:lvl w:ilvl="7" w:tplc="B9708E94" w:tentative="1">
      <w:start w:val="1"/>
      <w:numFmt w:val="bullet"/>
      <w:lvlText w:val="•"/>
      <w:lvlJc w:val="left"/>
      <w:pPr>
        <w:tabs>
          <w:tab w:val="num" w:pos="5760"/>
        </w:tabs>
        <w:ind w:left="5760" w:hanging="360"/>
      </w:pPr>
      <w:rPr>
        <w:rFonts w:ascii="Arial" w:hAnsi="Arial" w:hint="default"/>
      </w:rPr>
    </w:lvl>
    <w:lvl w:ilvl="8" w:tplc="60B2E026" w:tentative="1">
      <w:start w:val="1"/>
      <w:numFmt w:val="bullet"/>
      <w:lvlText w:val="•"/>
      <w:lvlJc w:val="left"/>
      <w:pPr>
        <w:tabs>
          <w:tab w:val="num" w:pos="6480"/>
        </w:tabs>
        <w:ind w:left="6480" w:hanging="360"/>
      </w:pPr>
      <w:rPr>
        <w:rFonts w:ascii="Arial" w:hAnsi="Arial" w:hint="default"/>
      </w:rPr>
    </w:lvl>
  </w:abstractNum>
  <w:abstractNum w:abstractNumId="54">
    <w:nsid w:val="477E6EBC"/>
    <w:multiLevelType w:val="multilevel"/>
    <w:tmpl w:val="7B98EE74"/>
    <w:lvl w:ilvl="0">
      <w:start w:val="1"/>
      <w:numFmt w:val="decimal"/>
      <w:pStyle w:val="Numberslevel1"/>
      <w:lvlText w:val="%1."/>
      <w:lvlJc w:val="left"/>
      <w:pPr>
        <w:ind w:left="360" w:hanging="360"/>
      </w:pPr>
      <w:rPr>
        <w:rFonts w:hint="default"/>
      </w:rPr>
    </w:lvl>
    <w:lvl w:ilvl="1">
      <w:start w:val="1"/>
      <w:numFmt w:val="lowerLetter"/>
      <w:pStyle w:val="Numberslevel2"/>
      <w:lvlText w:val="%2)"/>
      <w:lvlJc w:val="left"/>
      <w:pPr>
        <w:ind w:left="720" w:hanging="360"/>
      </w:pPr>
      <w:rPr>
        <w:rFonts w:hint="default"/>
      </w:rPr>
    </w:lvl>
    <w:lvl w:ilvl="2">
      <w:start w:val="1"/>
      <w:numFmt w:val="lowerRoman"/>
      <w:pStyle w:val="Numbersleve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4CC90321"/>
    <w:multiLevelType w:val="hybridMultilevel"/>
    <w:tmpl w:val="936E57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6">
    <w:nsid w:val="4DCE2E8E"/>
    <w:multiLevelType w:val="multilevel"/>
    <w:tmpl w:val="3D485516"/>
    <w:name w:val="BulletList"/>
    <w:lvl w:ilvl="0">
      <w:numFmt w:val="none"/>
      <w:lvlText w:val=""/>
      <w:lvlJc w:val="left"/>
      <w:pPr>
        <w:tabs>
          <w:tab w:val="num" w:pos="360"/>
        </w:tabs>
      </w:pPr>
    </w:lvl>
    <w:lvl w:ilvl="1">
      <w:start w:val="1"/>
      <w:numFmt w:val="bullet"/>
      <w:lvlRestart w:val="0"/>
      <w:lvlText w:val=""/>
      <w:lvlJc w:val="left"/>
      <w:pPr>
        <w:tabs>
          <w:tab w:val="num" w:pos="1134"/>
        </w:tabs>
        <w:ind w:left="1134" w:hanging="567"/>
      </w:pPr>
      <w:rPr>
        <w:rFonts w:ascii="Wingdings 3" w:hAnsi="Wingdings 3" w:hint="default"/>
        <w:b/>
        <w:i w:val="0"/>
        <w:color w:val="931638"/>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nsid w:val="51666C48"/>
    <w:multiLevelType w:val="hybridMultilevel"/>
    <w:tmpl w:val="2334CD4A"/>
    <w:lvl w:ilvl="0" w:tplc="2FFAF6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52277BB8"/>
    <w:multiLevelType w:val="hybridMultilevel"/>
    <w:tmpl w:val="5A3AD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538610AE"/>
    <w:multiLevelType w:val="hybridMultilevel"/>
    <w:tmpl w:val="3B0CAE66"/>
    <w:lvl w:ilvl="0" w:tplc="097ACEC6">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0">
    <w:nsid w:val="54586E9E"/>
    <w:multiLevelType w:val="hybridMultilevel"/>
    <w:tmpl w:val="D16229DE"/>
    <w:lvl w:ilvl="0" w:tplc="0C090003">
      <w:start w:val="1"/>
      <w:numFmt w:val="bullet"/>
      <w:lvlText w:val="o"/>
      <w:lvlJc w:val="left"/>
      <w:pPr>
        <w:ind w:left="720" w:hanging="360"/>
      </w:pPr>
      <w:rPr>
        <w:rFonts w:ascii="Courier New" w:hAnsi="Courier New" w:cs="Courier New" w:hint="default"/>
      </w:rPr>
    </w:lvl>
    <w:lvl w:ilvl="1" w:tplc="4E962336">
      <w:start w:val="1"/>
      <w:numFmt w:val="bullet"/>
      <w:lvlText w:val="o"/>
      <w:lvlJc w:val="left"/>
      <w:pPr>
        <w:ind w:left="1440" w:hanging="360"/>
      </w:pPr>
      <w:rPr>
        <w:rFonts w:ascii="Courier New" w:hAnsi="Courier New" w:hint="default"/>
      </w:rPr>
    </w:lvl>
    <w:lvl w:ilvl="2" w:tplc="4AD08DB4">
      <w:start w:val="1"/>
      <w:numFmt w:val="bullet"/>
      <w:lvlText w:val=""/>
      <w:lvlJc w:val="left"/>
      <w:pPr>
        <w:ind w:left="2160" w:hanging="360"/>
      </w:pPr>
      <w:rPr>
        <w:rFonts w:ascii="Wingdings" w:hAnsi="Wingdings" w:hint="default"/>
      </w:rPr>
    </w:lvl>
    <w:lvl w:ilvl="3" w:tplc="C3F4014C">
      <w:start w:val="1"/>
      <w:numFmt w:val="bullet"/>
      <w:lvlText w:val=""/>
      <w:lvlJc w:val="left"/>
      <w:pPr>
        <w:ind w:left="2880" w:hanging="360"/>
      </w:pPr>
      <w:rPr>
        <w:rFonts w:ascii="Symbol" w:hAnsi="Symbol" w:hint="default"/>
      </w:rPr>
    </w:lvl>
    <w:lvl w:ilvl="4" w:tplc="31DE7B70">
      <w:start w:val="1"/>
      <w:numFmt w:val="bullet"/>
      <w:lvlText w:val="o"/>
      <w:lvlJc w:val="left"/>
      <w:pPr>
        <w:ind w:left="3600" w:hanging="360"/>
      </w:pPr>
      <w:rPr>
        <w:rFonts w:ascii="Courier New" w:hAnsi="Courier New" w:hint="default"/>
      </w:rPr>
    </w:lvl>
    <w:lvl w:ilvl="5" w:tplc="DAF0A8B6">
      <w:start w:val="1"/>
      <w:numFmt w:val="bullet"/>
      <w:lvlText w:val=""/>
      <w:lvlJc w:val="left"/>
      <w:pPr>
        <w:ind w:left="4320" w:hanging="360"/>
      </w:pPr>
      <w:rPr>
        <w:rFonts w:ascii="Wingdings" w:hAnsi="Wingdings" w:hint="default"/>
      </w:rPr>
    </w:lvl>
    <w:lvl w:ilvl="6" w:tplc="C714D332">
      <w:start w:val="1"/>
      <w:numFmt w:val="bullet"/>
      <w:lvlText w:val=""/>
      <w:lvlJc w:val="left"/>
      <w:pPr>
        <w:ind w:left="5040" w:hanging="360"/>
      </w:pPr>
      <w:rPr>
        <w:rFonts w:ascii="Symbol" w:hAnsi="Symbol" w:hint="default"/>
      </w:rPr>
    </w:lvl>
    <w:lvl w:ilvl="7" w:tplc="DC44B91A">
      <w:start w:val="1"/>
      <w:numFmt w:val="bullet"/>
      <w:lvlText w:val="o"/>
      <w:lvlJc w:val="left"/>
      <w:pPr>
        <w:ind w:left="5760" w:hanging="360"/>
      </w:pPr>
      <w:rPr>
        <w:rFonts w:ascii="Courier New" w:hAnsi="Courier New" w:hint="default"/>
      </w:rPr>
    </w:lvl>
    <w:lvl w:ilvl="8" w:tplc="BE02EFD4">
      <w:start w:val="1"/>
      <w:numFmt w:val="bullet"/>
      <w:lvlText w:val=""/>
      <w:lvlJc w:val="left"/>
      <w:pPr>
        <w:ind w:left="6480" w:hanging="360"/>
      </w:pPr>
      <w:rPr>
        <w:rFonts w:ascii="Wingdings" w:hAnsi="Wingdings" w:hint="default"/>
      </w:rPr>
    </w:lvl>
  </w:abstractNum>
  <w:abstractNum w:abstractNumId="61">
    <w:nsid w:val="584A61CB"/>
    <w:multiLevelType w:val="hybridMultilevel"/>
    <w:tmpl w:val="FDFE9646"/>
    <w:lvl w:ilvl="0" w:tplc="8514AE92">
      <w:start w:val="1"/>
      <w:numFmt w:val="bullet"/>
      <w:lvlText w:val=""/>
      <w:lvlJc w:val="left"/>
      <w:pPr>
        <w:ind w:left="720" w:hanging="360"/>
      </w:pPr>
      <w:rPr>
        <w:rFonts w:ascii="Symbol" w:hAnsi="Symbol" w:hint="default"/>
      </w:rPr>
    </w:lvl>
    <w:lvl w:ilvl="1" w:tplc="934C3578">
      <w:start w:val="1"/>
      <w:numFmt w:val="bullet"/>
      <w:lvlText w:val="o"/>
      <w:lvlJc w:val="left"/>
      <w:pPr>
        <w:ind w:left="1440" w:hanging="360"/>
      </w:pPr>
      <w:rPr>
        <w:rFonts w:ascii="Courier New" w:hAnsi="Courier New" w:hint="default"/>
      </w:rPr>
    </w:lvl>
    <w:lvl w:ilvl="2" w:tplc="AB50A414">
      <w:start w:val="1"/>
      <w:numFmt w:val="bullet"/>
      <w:lvlText w:val=""/>
      <w:lvlJc w:val="left"/>
      <w:pPr>
        <w:ind w:left="2160" w:hanging="360"/>
      </w:pPr>
      <w:rPr>
        <w:rFonts w:ascii="Wingdings" w:hAnsi="Wingdings" w:hint="default"/>
      </w:rPr>
    </w:lvl>
    <w:lvl w:ilvl="3" w:tplc="14B4BED6">
      <w:start w:val="1"/>
      <w:numFmt w:val="bullet"/>
      <w:lvlText w:val=""/>
      <w:lvlJc w:val="left"/>
      <w:pPr>
        <w:ind w:left="2880" w:hanging="360"/>
      </w:pPr>
      <w:rPr>
        <w:rFonts w:ascii="Symbol" w:hAnsi="Symbol" w:hint="default"/>
      </w:rPr>
    </w:lvl>
    <w:lvl w:ilvl="4" w:tplc="B8DC7F5A">
      <w:start w:val="1"/>
      <w:numFmt w:val="bullet"/>
      <w:lvlText w:val="o"/>
      <w:lvlJc w:val="left"/>
      <w:pPr>
        <w:ind w:left="3600" w:hanging="360"/>
      </w:pPr>
      <w:rPr>
        <w:rFonts w:ascii="Courier New" w:hAnsi="Courier New" w:hint="default"/>
      </w:rPr>
    </w:lvl>
    <w:lvl w:ilvl="5" w:tplc="31D4EB6C">
      <w:start w:val="1"/>
      <w:numFmt w:val="bullet"/>
      <w:lvlText w:val=""/>
      <w:lvlJc w:val="left"/>
      <w:pPr>
        <w:ind w:left="4320" w:hanging="360"/>
      </w:pPr>
      <w:rPr>
        <w:rFonts w:ascii="Wingdings" w:hAnsi="Wingdings" w:hint="default"/>
      </w:rPr>
    </w:lvl>
    <w:lvl w:ilvl="6" w:tplc="2B6C4912">
      <w:start w:val="1"/>
      <w:numFmt w:val="bullet"/>
      <w:lvlText w:val=""/>
      <w:lvlJc w:val="left"/>
      <w:pPr>
        <w:ind w:left="5040" w:hanging="360"/>
      </w:pPr>
      <w:rPr>
        <w:rFonts w:ascii="Symbol" w:hAnsi="Symbol" w:hint="default"/>
      </w:rPr>
    </w:lvl>
    <w:lvl w:ilvl="7" w:tplc="BEDA58C4">
      <w:start w:val="1"/>
      <w:numFmt w:val="bullet"/>
      <w:lvlText w:val="o"/>
      <w:lvlJc w:val="left"/>
      <w:pPr>
        <w:ind w:left="5760" w:hanging="360"/>
      </w:pPr>
      <w:rPr>
        <w:rFonts w:ascii="Courier New" w:hAnsi="Courier New" w:hint="default"/>
      </w:rPr>
    </w:lvl>
    <w:lvl w:ilvl="8" w:tplc="D7404F68">
      <w:start w:val="1"/>
      <w:numFmt w:val="bullet"/>
      <w:lvlText w:val=""/>
      <w:lvlJc w:val="left"/>
      <w:pPr>
        <w:ind w:left="6480" w:hanging="360"/>
      </w:pPr>
      <w:rPr>
        <w:rFonts w:ascii="Wingdings" w:hAnsi="Wingdings" w:hint="default"/>
      </w:rPr>
    </w:lvl>
  </w:abstractNum>
  <w:abstractNum w:abstractNumId="62">
    <w:nsid w:val="5C0C0DC9"/>
    <w:multiLevelType w:val="multilevel"/>
    <w:tmpl w:val="2858FF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5DA964B7"/>
    <w:multiLevelType w:val="hybridMultilevel"/>
    <w:tmpl w:val="4CFEFB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5DFF485B"/>
    <w:multiLevelType w:val="hybridMultilevel"/>
    <w:tmpl w:val="AE3E0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609152D5"/>
    <w:multiLevelType w:val="hybridMultilevel"/>
    <w:tmpl w:val="95E85276"/>
    <w:lvl w:ilvl="0" w:tplc="0D3636FA">
      <w:start w:val="1"/>
      <w:numFmt w:val="decimal"/>
      <w:pStyle w:val="Tablenumbered"/>
      <w:lvlText w:val="%1."/>
      <w:lvlJc w:val="left"/>
      <w:pPr>
        <w:ind w:left="720" w:hanging="360"/>
      </w:pPr>
    </w:lvl>
    <w:lvl w:ilvl="1" w:tplc="7996F936" w:tentative="1">
      <w:start w:val="1"/>
      <w:numFmt w:val="lowerLetter"/>
      <w:lvlText w:val="%2."/>
      <w:lvlJc w:val="left"/>
      <w:pPr>
        <w:ind w:left="1440" w:hanging="360"/>
      </w:pPr>
    </w:lvl>
    <w:lvl w:ilvl="2" w:tplc="0E6C94CC" w:tentative="1">
      <w:start w:val="1"/>
      <w:numFmt w:val="lowerRoman"/>
      <w:lvlText w:val="%3."/>
      <w:lvlJc w:val="right"/>
      <w:pPr>
        <w:ind w:left="2160" w:hanging="180"/>
      </w:pPr>
    </w:lvl>
    <w:lvl w:ilvl="3" w:tplc="00DA055E" w:tentative="1">
      <w:start w:val="1"/>
      <w:numFmt w:val="decimal"/>
      <w:lvlText w:val="%4."/>
      <w:lvlJc w:val="left"/>
      <w:pPr>
        <w:ind w:left="2880" w:hanging="360"/>
      </w:pPr>
    </w:lvl>
    <w:lvl w:ilvl="4" w:tplc="5BE0FF6A" w:tentative="1">
      <w:start w:val="1"/>
      <w:numFmt w:val="lowerLetter"/>
      <w:lvlText w:val="%5."/>
      <w:lvlJc w:val="left"/>
      <w:pPr>
        <w:ind w:left="3600" w:hanging="360"/>
      </w:pPr>
    </w:lvl>
    <w:lvl w:ilvl="5" w:tplc="0AE2F662" w:tentative="1">
      <w:start w:val="1"/>
      <w:numFmt w:val="lowerRoman"/>
      <w:lvlText w:val="%6."/>
      <w:lvlJc w:val="right"/>
      <w:pPr>
        <w:ind w:left="4320" w:hanging="180"/>
      </w:pPr>
    </w:lvl>
    <w:lvl w:ilvl="6" w:tplc="BB2E865E" w:tentative="1">
      <w:start w:val="1"/>
      <w:numFmt w:val="decimal"/>
      <w:lvlText w:val="%7."/>
      <w:lvlJc w:val="left"/>
      <w:pPr>
        <w:ind w:left="5040" w:hanging="360"/>
      </w:pPr>
    </w:lvl>
    <w:lvl w:ilvl="7" w:tplc="23A4B1A6" w:tentative="1">
      <w:start w:val="1"/>
      <w:numFmt w:val="lowerLetter"/>
      <w:lvlText w:val="%8."/>
      <w:lvlJc w:val="left"/>
      <w:pPr>
        <w:ind w:left="5760" w:hanging="360"/>
      </w:pPr>
    </w:lvl>
    <w:lvl w:ilvl="8" w:tplc="C82247A4" w:tentative="1">
      <w:start w:val="1"/>
      <w:numFmt w:val="lowerRoman"/>
      <w:lvlText w:val="%9."/>
      <w:lvlJc w:val="right"/>
      <w:pPr>
        <w:ind w:left="6480" w:hanging="180"/>
      </w:pPr>
    </w:lvl>
  </w:abstractNum>
  <w:abstractNum w:abstractNumId="66">
    <w:nsid w:val="61653906"/>
    <w:multiLevelType w:val="hybridMultilevel"/>
    <w:tmpl w:val="9D4AB5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nsid w:val="62F46508"/>
    <w:multiLevelType w:val="multilevel"/>
    <w:tmpl w:val="ABF0BB72"/>
    <w:lvl w:ilvl="0">
      <w:start w:val="1"/>
      <w:numFmt w:val="bullet"/>
      <w:pStyle w:val="ListBullet2"/>
      <w:lvlText w:val="–"/>
      <w:lvlJc w:val="left"/>
      <w:pPr>
        <w:ind w:left="680" w:hanging="340"/>
      </w:pPr>
      <w:rPr>
        <w:rFonts w:ascii="Verdana" w:hAnsi="Verdana" w:hint="default"/>
      </w:rPr>
    </w:lvl>
    <w:lvl w:ilvl="1">
      <w:start w:val="1"/>
      <w:numFmt w:val="bullet"/>
      <w:lvlText w:val=""/>
      <w:lvlJc w:val="left"/>
      <w:pPr>
        <w:ind w:left="1020" w:hanging="340"/>
      </w:pPr>
      <w:rPr>
        <w:rFonts w:ascii="Symbol" w:hAnsi="Symbol" w:hint="default"/>
      </w:rPr>
    </w:lvl>
    <w:lvl w:ilvl="2">
      <w:start w:val="1"/>
      <w:numFmt w:val="bullet"/>
      <w:lvlText w:val="–"/>
      <w:lvlJc w:val="left"/>
      <w:pPr>
        <w:ind w:left="1360" w:hanging="340"/>
      </w:pPr>
      <w:rPr>
        <w:rFonts w:ascii="Verdana" w:hAnsi="Verdana" w:hint="default"/>
      </w:rPr>
    </w:lvl>
    <w:lvl w:ilvl="3">
      <w:start w:val="1"/>
      <w:numFmt w:val="bullet"/>
      <w:lvlText w:val=""/>
      <w:lvlJc w:val="left"/>
      <w:pPr>
        <w:ind w:left="1700" w:hanging="340"/>
      </w:pPr>
      <w:rPr>
        <w:rFonts w:ascii="Symbol" w:hAnsi="Symbol" w:hint="default"/>
        <w:color w:val="auto"/>
      </w:rPr>
    </w:lvl>
    <w:lvl w:ilvl="4">
      <w:start w:val="1"/>
      <w:numFmt w:val="bullet"/>
      <w:lvlText w:val="–"/>
      <w:lvlJc w:val="left"/>
      <w:pPr>
        <w:ind w:left="2040" w:hanging="340"/>
      </w:pPr>
      <w:rPr>
        <w:rFonts w:ascii="Verdana" w:hAnsi="Verdana" w:hint="default"/>
      </w:rPr>
    </w:lvl>
    <w:lvl w:ilvl="5">
      <w:start w:val="1"/>
      <w:numFmt w:val="bullet"/>
      <w:lvlText w:val=""/>
      <w:lvlJc w:val="left"/>
      <w:pPr>
        <w:ind w:left="2380" w:hanging="340"/>
      </w:pPr>
      <w:rPr>
        <w:rFonts w:ascii="Symbol" w:hAnsi="Symbol" w:hint="default"/>
      </w:rPr>
    </w:lvl>
    <w:lvl w:ilvl="6">
      <w:start w:val="1"/>
      <w:numFmt w:val="bullet"/>
      <w:lvlText w:val="–"/>
      <w:lvlJc w:val="left"/>
      <w:pPr>
        <w:ind w:left="2720" w:hanging="340"/>
      </w:pPr>
      <w:rPr>
        <w:rFonts w:ascii="Verdana" w:hAnsi="Verdana" w:hint="default"/>
      </w:rPr>
    </w:lvl>
    <w:lvl w:ilvl="7">
      <w:start w:val="1"/>
      <w:numFmt w:val="bullet"/>
      <w:lvlText w:val=""/>
      <w:lvlJc w:val="left"/>
      <w:pPr>
        <w:ind w:left="3060" w:hanging="340"/>
      </w:pPr>
      <w:rPr>
        <w:rFonts w:ascii="Symbol" w:hAnsi="Symbol" w:hint="default"/>
      </w:rPr>
    </w:lvl>
    <w:lvl w:ilvl="8">
      <w:start w:val="1"/>
      <w:numFmt w:val="bullet"/>
      <w:lvlText w:val="–"/>
      <w:lvlJc w:val="left"/>
      <w:pPr>
        <w:ind w:left="3400" w:hanging="340"/>
      </w:pPr>
      <w:rPr>
        <w:rFonts w:ascii="Verdana" w:hAnsi="Verdana" w:hint="default"/>
      </w:rPr>
    </w:lvl>
  </w:abstractNum>
  <w:abstractNum w:abstractNumId="68">
    <w:nsid w:val="673D5F5C"/>
    <w:multiLevelType w:val="hybridMultilevel"/>
    <w:tmpl w:val="4BA0C8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nsid w:val="67404AD0"/>
    <w:multiLevelType w:val="hybridMultilevel"/>
    <w:tmpl w:val="617ADD3A"/>
    <w:lvl w:ilvl="0" w:tplc="BF5CD656">
      <w:start w:val="1"/>
      <w:numFmt w:val="decimal"/>
      <w:lvlText w:val="(%1)"/>
      <w:lvlJc w:val="left"/>
      <w:pPr>
        <w:ind w:left="720" w:hanging="360"/>
      </w:pPr>
      <w:rPr>
        <w:color w:val="1F497D"/>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0">
    <w:nsid w:val="6A8C541C"/>
    <w:multiLevelType w:val="hybridMultilevel"/>
    <w:tmpl w:val="190E77D0"/>
    <w:lvl w:ilvl="0" w:tplc="DEAAE028">
      <w:start w:val="1"/>
      <w:numFmt w:val="bullet"/>
      <w:lvlText w:val=""/>
      <w:lvlJc w:val="left"/>
      <w:pPr>
        <w:ind w:left="720" w:hanging="360"/>
      </w:pPr>
      <w:rPr>
        <w:rFonts w:ascii="Symbol" w:hAnsi="Symbol" w:hint="default"/>
      </w:rPr>
    </w:lvl>
    <w:lvl w:ilvl="1" w:tplc="1E34396E">
      <w:start w:val="1"/>
      <w:numFmt w:val="bullet"/>
      <w:lvlText w:val="o"/>
      <w:lvlJc w:val="left"/>
      <w:pPr>
        <w:ind w:left="1440" w:hanging="360"/>
      </w:pPr>
      <w:rPr>
        <w:rFonts w:ascii="Courier New" w:hAnsi="Courier New" w:hint="default"/>
      </w:rPr>
    </w:lvl>
    <w:lvl w:ilvl="2" w:tplc="9D4E4ABA">
      <w:start w:val="1"/>
      <w:numFmt w:val="bullet"/>
      <w:lvlText w:val=""/>
      <w:lvlJc w:val="left"/>
      <w:pPr>
        <w:ind w:left="2160" w:hanging="360"/>
      </w:pPr>
      <w:rPr>
        <w:rFonts w:ascii="Wingdings" w:hAnsi="Wingdings" w:hint="default"/>
      </w:rPr>
    </w:lvl>
    <w:lvl w:ilvl="3" w:tplc="4BF6890A">
      <w:start w:val="1"/>
      <w:numFmt w:val="bullet"/>
      <w:lvlText w:val=""/>
      <w:lvlJc w:val="left"/>
      <w:pPr>
        <w:ind w:left="2880" w:hanging="360"/>
      </w:pPr>
      <w:rPr>
        <w:rFonts w:ascii="Symbol" w:hAnsi="Symbol" w:hint="default"/>
      </w:rPr>
    </w:lvl>
    <w:lvl w:ilvl="4" w:tplc="ED8EDFC2">
      <w:start w:val="1"/>
      <w:numFmt w:val="bullet"/>
      <w:lvlText w:val="o"/>
      <w:lvlJc w:val="left"/>
      <w:pPr>
        <w:ind w:left="3600" w:hanging="360"/>
      </w:pPr>
      <w:rPr>
        <w:rFonts w:ascii="Courier New" w:hAnsi="Courier New" w:hint="default"/>
      </w:rPr>
    </w:lvl>
    <w:lvl w:ilvl="5" w:tplc="C97400C4">
      <w:start w:val="1"/>
      <w:numFmt w:val="bullet"/>
      <w:lvlText w:val=""/>
      <w:lvlJc w:val="left"/>
      <w:pPr>
        <w:ind w:left="4320" w:hanging="360"/>
      </w:pPr>
      <w:rPr>
        <w:rFonts w:ascii="Wingdings" w:hAnsi="Wingdings" w:hint="default"/>
      </w:rPr>
    </w:lvl>
    <w:lvl w:ilvl="6" w:tplc="B30C688A">
      <w:start w:val="1"/>
      <w:numFmt w:val="bullet"/>
      <w:lvlText w:val=""/>
      <w:lvlJc w:val="left"/>
      <w:pPr>
        <w:ind w:left="5040" w:hanging="360"/>
      </w:pPr>
      <w:rPr>
        <w:rFonts w:ascii="Symbol" w:hAnsi="Symbol" w:hint="default"/>
      </w:rPr>
    </w:lvl>
    <w:lvl w:ilvl="7" w:tplc="F7C83EA6">
      <w:start w:val="1"/>
      <w:numFmt w:val="bullet"/>
      <w:lvlText w:val="o"/>
      <w:lvlJc w:val="left"/>
      <w:pPr>
        <w:ind w:left="5760" w:hanging="360"/>
      </w:pPr>
      <w:rPr>
        <w:rFonts w:ascii="Courier New" w:hAnsi="Courier New" w:hint="default"/>
      </w:rPr>
    </w:lvl>
    <w:lvl w:ilvl="8" w:tplc="BF303722">
      <w:start w:val="1"/>
      <w:numFmt w:val="bullet"/>
      <w:lvlText w:val=""/>
      <w:lvlJc w:val="left"/>
      <w:pPr>
        <w:ind w:left="6480" w:hanging="360"/>
      </w:pPr>
      <w:rPr>
        <w:rFonts w:ascii="Wingdings" w:hAnsi="Wingdings" w:hint="default"/>
      </w:rPr>
    </w:lvl>
  </w:abstractNum>
  <w:abstractNum w:abstractNumId="71">
    <w:nsid w:val="6BF85C6B"/>
    <w:multiLevelType w:val="hybridMultilevel"/>
    <w:tmpl w:val="728CE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6C1061B3"/>
    <w:multiLevelType w:val="hybridMultilevel"/>
    <w:tmpl w:val="C2C8F80E"/>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3">
    <w:nsid w:val="6D0B7B89"/>
    <w:multiLevelType w:val="hybridMultilevel"/>
    <w:tmpl w:val="15BC4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6D831280"/>
    <w:multiLevelType w:val="hybridMultilevel"/>
    <w:tmpl w:val="F836DE6E"/>
    <w:lvl w:ilvl="0" w:tplc="0C090001">
      <w:start w:val="1"/>
      <w:numFmt w:val="bullet"/>
      <w:lvlText w:val=""/>
      <w:lvlJc w:val="left"/>
      <w:pPr>
        <w:ind w:left="856" w:hanging="360"/>
      </w:pPr>
      <w:rPr>
        <w:rFonts w:ascii="Symbol" w:hAnsi="Symbol" w:hint="default"/>
      </w:rPr>
    </w:lvl>
    <w:lvl w:ilvl="1" w:tplc="0C090003" w:tentative="1">
      <w:start w:val="1"/>
      <w:numFmt w:val="bullet"/>
      <w:lvlText w:val="o"/>
      <w:lvlJc w:val="left"/>
      <w:pPr>
        <w:ind w:left="1576" w:hanging="360"/>
      </w:pPr>
      <w:rPr>
        <w:rFonts w:ascii="Courier New" w:hAnsi="Courier New" w:cs="Courier New" w:hint="default"/>
      </w:rPr>
    </w:lvl>
    <w:lvl w:ilvl="2" w:tplc="0C090005" w:tentative="1">
      <w:start w:val="1"/>
      <w:numFmt w:val="bullet"/>
      <w:lvlText w:val=""/>
      <w:lvlJc w:val="left"/>
      <w:pPr>
        <w:ind w:left="2296" w:hanging="360"/>
      </w:pPr>
      <w:rPr>
        <w:rFonts w:ascii="Wingdings" w:hAnsi="Wingdings" w:hint="default"/>
      </w:rPr>
    </w:lvl>
    <w:lvl w:ilvl="3" w:tplc="0C090001" w:tentative="1">
      <w:start w:val="1"/>
      <w:numFmt w:val="bullet"/>
      <w:lvlText w:val=""/>
      <w:lvlJc w:val="left"/>
      <w:pPr>
        <w:ind w:left="3016" w:hanging="360"/>
      </w:pPr>
      <w:rPr>
        <w:rFonts w:ascii="Symbol" w:hAnsi="Symbol" w:hint="default"/>
      </w:rPr>
    </w:lvl>
    <w:lvl w:ilvl="4" w:tplc="0C090003" w:tentative="1">
      <w:start w:val="1"/>
      <w:numFmt w:val="bullet"/>
      <w:lvlText w:val="o"/>
      <w:lvlJc w:val="left"/>
      <w:pPr>
        <w:ind w:left="3736" w:hanging="360"/>
      </w:pPr>
      <w:rPr>
        <w:rFonts w:ascii="Courier New" w:hAnsi="Courier New" w:cs="Courier New" w:hint="default"/>
      </w:rPr>
    </w:lvl>
    <w:lvl w:ilvl="5" w:tplc="0C090005" w:tentative="1">
      <w:start w:val="1"/>
      <w:numFmt w:val="bullet"/>
      <w:lvlText w:val=""/>
      <w:lvlJc w:val="left"/>
      <w:pPr>
        <w:ind w:left="4456" w:hanging="360"/>
      </w:pPr>
      <w:rPr>
        <w:rFonts w:ascii="Wingdings" w:hAnsi="Wingdings" w:hint="default"/>
      </w:rPr>
    </w:lvl>
    <w:lvl w:ilvl="6" w:tplc="0C090001" w:tentative="1">
      <w:start w:val="1"/>
      <w:numFmt w:val="bullet"/>
      <w:lvlText w:val=""/>
      <w:lvlJc w:val="left"/>
      <w:pPr>
        <w:ind w:left="5176" w:hanging="360"/>
      </w:pPr>
      <w:rPr>
        <w:rFonts w:ascii="Symbol" w:hAnsi="Symbol" w:hint="default"/>
      </w:rPr>
    </w:lvl>
    <w:lvl w:ilvl="7" w:tplc="0C090003" w:tentative="1">
      <w:start w:val="1"/>
      <w:numFmt w:val="bullet"/>
      <w:lvlText w:val="o"/>
      <w:lvlJc w:val="left"/>
      <w:pPr>
        <w:ind w:left="5896" w:hanging="360"/>
      </w:pPr>
      <w:rPr>
        <w:rFonts w:ascii="Courier New" w:hAnsi="Courier New" w:cs="Courier New" w:hint="default"/>
      </w:rPr>
    </w:lvl>
    <w:lvl w:ilvl="8" w:tplc="0C090005" w:tentative="1">
      <w:start w:val="1"/>
      <w:numFmt w:val="bullet"/>
      <w:lvlText w:val=""/>
      <w:lvlJc w:val="left"/>
      <w:pPr>
        <w:ind w:left="6616" w:hanging="360"/>
      </w:pPr>
      <w:rPr>
        <w:rFonts w:ascii="Wingdings" w:hAnsi="Wingdings" w:hint="default"/>
      </w:rPr>
    </w:lvl>
  </w:abstractNum>
  <w:abstractNum w:abstractNumId="75">
    <w:nsid w:val="6FA9667A"/>
    <w:multiLevelType w:val="hybridMultilevel"/>
    <w:tmpl w:val="682A6A0C"/>
    <w:lvl w:ilvl="0" w:tplc="D744F986">
      <w:start w:val="1"/>
      <w:numFmt w:val="bullet"/>
      <w:lvlText w:val=""/>
      <w:lvlJc w:val="left"/>
      <w:pPr>
        <w:ind w:left="720" w:hanging="360"/>
      </w:pPr>
      <w:rPr>
        <w:rFonts w:ascii="Symbol" w:hAnsi="Symbol" w:hint="default"/>
      </w:rPr>
    </w:lvl>
    <w:lvl w:ilvl="1" w:tplc="3A2AD344">
      <w:start w:val="1"/>
      <w:numFmt w:val="bullet"/>
      <w:lvlText w:val="o"/>
      <w:lvlJc w:val="left"/>
      <w:pPr>
        <w:ind w:left="1440" w:hanging="360"/>
      </w:pPr>
      <w:rPr>
        <w:rFonts w:ascii="Courier New" w:hAnsi="Courier New" w:hint="default"/>
      </w:rPr>
    </w:lvl>
    <w:lvl w:ilvl="2" w:tplc="7DB87B18">
      <w:start w:val="1"/>
      <w:numFmt w:val="bullet"/>
      <w:lvlText w:val=""/>
      <w:lvlJc w:val="left"/>
      <w:pPr>
        <w:ind w:left="2160" w:hanging="360"/>
      </w:pPr>
      <w:rPr>
        <w:rFonts w:ascii="Wingdings" w:hAnsi="Wingdings" w:hint="default"/>
      </w:rPr>
    </w:lvl>
    <w:lvl w:ilvl="3" w:tplc="DA9891A4">
      <w:start w:val="1"/>
      <w:numFmt w:val="bullet"/>
      <w:lvlText w:val=""/>
      <w:lvlJc w:val="left"/>
      <w:pPr>
        <w:ind w:left="2880" w:hanging="360"/>
      </w:pPr>
      <w:rPr>
        <w:rFonts w:ascii="Symbol" w:hAnsi="Symbol" w:hint="default"/>
      </w:rPr>
    </w:lvl>
    <w:lvl w:ilvl="4" w:tplc="C9A8BC2A">
      <w:start w:val="1"/>
      <w:numFmt w:val="bullet"/>
      <w:lvlText w:val="o"/>
      <w:lvlJc w:val="left"/>
      <w:pPr>
        <w:ind w:left="3600" w:hanging="360"/>
      </w:pPr>
      <w:rPr>
        <w:rFonts w:ascii="Courier New" w:hAnsi="Courier New" w:hint="default"/>
      </w:rPr>
    </w:lvl>
    <w:lvl w:ilvl="5" w:tplc="3AC61828">
      <w:start w:val="1"/>
      <w:numFmt w:val="bullet"/>
      <w:lvlText w:val=""/>
      <w:lvlJc w:val="left"/>
      <w:pPr>
        <w:ind w:left="4320" w:hanging="360"/>
      </w:pPr>
      <w:rPr>
        <w:rFonts w:ascii="Wingdings" w:hAnsi="Wingdings" w:hint="default"/>
      </w:rPr>
    </w:lvl>
    <w:lvl w:ilvl="6" w:tplc="11E60C4E">
      <w:start w:val="1"/>
      <w:numFmt w:val="bullet"/>
      <w:lvlText w:val=""/>
      <w:lvlJc w:val="left"/>
      <w:pPr>
        <w:ind w:left="5040" w:hanging="360"/>
      </w:pPr>
      <w:rPr>
        <w:rFonts w:ascii="Symbol" w:hAnsi="Symbol" w:hint="default"/>
      </w:rPr>
    </w:lvl>
    <w:lvl w:ilvl="7" w:tplc="68AAABD8">
      <w:start w:val="1"/>
      <w:numFmt w:val="bullet"/>
      <w:lvlText w:val="o"/>
      <w:lvlJc w:val="left"/>
      <w:pPr>
        <w:ind w:left="5760" w:hanging="360"/>
      </w:pPr>
      <w:rPr>
        <w:rFonts w:ascii="Courier New" w:hAnsi="Courier New" w:hint="default"/>
      </w:rPr>
    </w:lvl>
    <w:lvl w:ilvl="8" w:tplc="F87A1624">
      <w:start w:val="1"/>
      <w:numFmt w:val="bullet"/>
      <w:lvlText w:val=""/>
      <w:lvlJc w:val="left"/>
      <w:pPr>
        <w:ind w:left="6480" w:hanging="360"/>
      </w:pPr>
      <w:rPr>
        <w:rFonts w:ascii="Wingdings" w:hAnsi="Wingdings" w:hint="default"/>
      </w:rPr>
    </w:lvl>
  </w:abstractNum>
  <w:abstractNum w:abstractNumId="76">
    <w:nsid w:val="722B20A3"/>
    <w:multiLevelType w:val="hybridMultilevel"/>
    <w:tmpl w:val="6804E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724F0392"/>
    <w:multiLevelType w:val="hybridMultilevel"/>
    <w:tmpl w:val="3C8E9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728817F3"/>
    <w:multiLevelType w:val="multilevel"/>
    <w:tmpl w:val="F1DC4BB0"/>
    <w:lvl w:ilvl="0">
      <w:start w:val="1"/>
      <w:numFmt w:val="decimal"/>
      <w:lvlText w:val="%1"/>
      <w:lvlJc w:val="left"/>
      <w:pPr>
        <w:ind w:left="432" w:hanging="432"/>
      </w:pPr>
    </w:lvl>
    <w:lvl w:ilvl="1">
      <w:start w:val="1"/>
      <w:numFmt w:val="decimal"/>
      <w:lvlText w:val="%1.%2"/>
      <w:lvlJc w:val="left"/>
      <w:pPr>
        <w:ind w:left="576" w:hanging="576"/>
      </w:pPr>
      <w:rPr>
        <w:rFonts w:ascii="Segoe UI Light" w:hAnsi="Segoe UI Light" w:cs="Segoe UI Light" w:hint="default"/>
        <w:sz w:val="20"/>
        <w:szCs w:val="20"/>
      </w:rPr>
    </w:lvl>
    <w:lvl w:ilvl="2">
      <w:start w:val="1"/>
      <w:numFmt w:val="decimal"/>
      <w:lvlText w:val="%1.%2.%3"/>
      <w:lvlJc w:val="left"/>
      <w:pPr>
        <w:ind w:left="2564"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9">
    <w:nsid w:val="74D31029"/>
    <w:multiLevelType w:val="multilevel"/>
    <w:tmpl w:val="F61AD106"/>
    <w:lvl w:ilvl="0">
      <w:numFmt w:val="bullet"/>
      <w:pStyle w:val="Bullet1"/>
      <w:lvlText w:val="-"/>
      <w:lvlJc w:val="left"/>
      <w:pPr>
        <w:ind w:left="720" w:hanging="360"/>
      </w:pPr>
      <w:rPr>
        <w:rFonts w:ascii="Calibri" w:eastAsia="Calibri" w:hAnsi="Calibri" w:cs="Calibri" w:hint="default"/>
        <w:color w:val="002776"/>
        <w:sz w:val="22"/>
      </w:rPr>
    </w:lvl>
    <w:lvl w:ilvl="1">
      <w:start w:val="1"/>
      <w:numFmt w:val="bullet"/>
      <w:lvlRestart w:val="0"/>
      <w:lvlText w:val=""/>
      <w:lvlJc w:val="left"/>
      <w:pPr>
        <w:tabs>
          <w:tab w:val="num" w:pos="1494"/>
        </w:tabs>
        <w:ind w:left="1494" w:hanging="567"/>
      </w:pPr>
      <w:rPr>
        <w:rFonts w:ascii="Wingdings 3" w:hAnsi="Wingdings 3" w:hint="default"/>
        <w:b/>
        <w:i w:val="0"/>
        <w:color w:val="931638"/>
        <w:sz w:val="24"/>
      </w:rPr>
    </w:lvl>
    <w:lvl w:ilvl="2">
      <w:numFmt w:val="bullet"/>
      <w:lvlText w:val="-"/>
      <w:lvlJc w:val="left"/>
      <w:pPr>
        <w:tabs>
          <w:tab w:val="num" w:pos="2061"/>
        </w:tabs>
        <w:ind w:left="2061" w:hanging="567"/>
      </w:pPr>
      <w:rPr>
        <w:rFonts w:ascii="Calibri" w:eastAsia="Calibri" w:hAnsi="Calibri" w:cs="Calibri" w:hint="default"/>
        <w:color w:val="931638"/>
      </w:rPr>
    </w:lvl>
    <w:lvl w:ilvl="3">
      <w:start w:val="1"/>
      <w:numFmt w:val="decimal"/>
      <w:lvlText w:val="(%4)"/>
      <w:lvlJc w:val="left"/>
      <w:pPr>
        <w:tabs>
          <w:tab w:val="num" w:pos="9368"/>
        </w:tabs>
        <w:ind w:left="9368"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0">
    <w:nsid w:val="769052A0"/>
    <w:multiLevelType w:val="hybridMultilevel"/>
    <w:tmpl w:val="0AA222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nsid w:val="76AB6164"/>
    <w:multiLevelType w:val="hybridMultilevel"/>
    <w:tmpl w:val="F22629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nsid w:val="76D93EC1"/>
    <w:multiLevelType w:val="hybridMultilevel"/>
    <w:tmpl w:val="81200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76EA532B"/>
    <w:multiLevelType w:val="hybridMultilevel"/>
    <w:tmpl w:val="CEA65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nsid w:val="77013D94"/>
    <w:multiLevelType w:val="hybridMultilevel"/>
    <w:tmpl w:val="55AC22D0"/>
    <w:lvl w:ilvl="0" w:tplc="D9FAC72C">
      <w:start w:val="1"/>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5">
    <w:nsid w:val="772F1126"/>
    <w:multiLevelType w:val="hybridMultilevel"/>
    <w:tmpl w:val="FDFC5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7863320C"/>
    <w:multiLevelType w:val="multilevel"/>
    <w:tmpl w:val="6838AB1A"/>
    <w:lvl w:ilvl="0">
      <w:start w:val="1"/>
      <w:numFmt w:val="bullet"/>
      <w:lvlText w:val=""/>
      <w:lvlJc w:val="left"/>
      <w:pPr>
        <w:ind w:left="360" w:hanging="360"/>
      </w:pPr>
      <w:rPr>
        <w:rFonts w:ascii="Symbol" w:hAnsi="Symbol" w:hint="default"/>
        <w:color w:val="002776"/>
        <w:sz w:val="22"/>
      </w:rPr>
    </w:lvl>
    <w:lvl w:ilvl="1">
      <w:start w:val="1"/>
      <w:numFmt w:val="bullet"/>
      <w:lvlRestart w:val="0"/>
      <w:lvlText w:val=""/>
      <w:lvlJc w:val="left"/>
      <w:pPr>
        <w:tabs>
          <w:tab w:val="num" w:pos="1134"/>
        </w:tabs>
        <w:ind w:left="1134" w:hanging="567"/>
      </w:pPr>
      <w:rPr>
        <w:rFonts w:ascii="Wingdings 3" w:hAnsi="Wingdings 3" w:hint="default"/>
        <w:b/>
        <w:i w:val="0"/>
        <w:color w:val="931638"/>
        <w:sz w:val="24"/>
      </w:rPr>
    </w:lvl>
    <w:lvl w:ilvl="2">
      <w:numFmt w:val="bullet"/>
      <w:lvlText w:val="-"/>
      <w:lvlJc w:val="left"/>
      <w:pPr>
        <w:tabs>
          <w:tab w:val="num" w:pos="1701"/>
        </w:tabs>
        <w:ind w:left="1701" w:hanging="567"/>
      </w:pPr>
      <w:rPr>
        <w:rFonts w:ascii="Calibri" w:eastAsia="Calibri" w:hAnsi="Calibri" w:cs="Calibri" w:hint="default"/>
        <w:color w:val="931638"/>
      </w:rPr>
    </w:lvl>
    <w:lvl w:ilvl="3">
      <w:start w:val="1"/>
      <w:numFmt w:val="decimal"/>
      <w:lvlText w:val="(%4)"/>
      <w:lvlJc w:val="left"/>
      <w:pPr>
        <w:tabs>
          <w:tab w:val="num" w:pos="9008"/>
        </w:tabs>
        <w:ind w:left="9008"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7">
    <w:nsid w:val="79B62066"/>
    <w:multiLevelType w:val="hybridMultilevel"/>
    <w:tmpl w:val="52F8746E"/>
    <w:lvl w:ilvl="0" w:tplc="0C090003">
      <w:start w:val="1"/>
      <w:numFmt w:val="bullet"/>
      <w:lvlText w:val="o"/>
      <w:lvlJc w:val="left"/>
      <w:pPr>
        <w:ind w:left="720" w:hanging="360"/>
      </w:pPr>
      <w:rPr>
        <w:rFonts w:ascii="Courier New" w:hAnsi="Courier New" w:cs="Courier New" w:hint="default"/>
      </w:rPr>
    </w:lvl>
    <w:lvl w:ilvl="1" w:tplc="4E962336">
      <w:start w:val="1"/>
      <w:numFmt w:val="bullet"/>
      <w:lvlText w:val="o"/>
      <w:lvlJc w:val="left"/>
      <w:pPr>
        <w:ind w:left="1440" w:hanging="360"/>
      </w:pPr>
      <w:rPr>
        <w:rFonts w:ascii="Courier New" w:hAnsi="Courier New" w:hint="default"/>
      </w:rPr>
    </w:lvl>
    <w:lvl w:ilvl="2" w:tplc="4AD08DB4">
      <w:start w:val="1"/>
      <w:numFmt w:val="bullet"/>
      <w:lvlText w:val=""/>
      <w:lvlJc w:val="left"/>
      <w:pPr>
        <w:ind w:left="2160" w:hanging="360"/>
      </w:pPr>
      <w:rPr>
        <w:rFonts w:ascii="Wingdings" w:hAnsi="Wingdings" w:hint="default"/>
      </w:rPr>
    </w:lvl>
    <w:lvl w:ilvl="3" w:tplc="C3F4014C">
      <w:start w:val="1"/>
      <w:numFmt w:val="bullet"/>
      <w:lvlText w:val=""/>
      <w:lvlJc w:val="left"/>
      <w:pPr>
        <w:ind w:left="2880" w:hanging="360"/>
      </w:pPr>
      <w:rPr>
        <w:rFonts w:ascii="Symbol" w:hAnsi="Symbol" w:hint="default"/>
      </w:rPr>
    </w:lvl>
    <w:lvl w:ilvl="4" w:tplc="31DE7B70">
      <w:start w:val="1"/>
      <w:numFmt w:val="bullet"/>
      <w:lvlText w:val="o"/>
      <w:lvlJc w:val="left"/>
      <w:pPr>
        <w:ind w:left="3600" w:hanging="360"/>
      </w:pPr>
      <w:rPr>
        <w:rFonts w:ascii="Courier New" w:hAnsi="Courier New" w:hint="default"/>
      </w:rPr>
    </w:lvl>
    <w:lvl w:ilvl="5" w:tplc="DAF0A8B6">
      <w:start w:val="1"/>
      <w:numFmt w:val="bullet"/>
      <w:lvlText w:val=""/>
      <w:lvlJc w:val="left"/>
      <w:pPr>
        <w:ind w:left="4320" w:hanging="360"/>
      </w:pPr>
      <w:rPr>
        <w:rFonts w:ascii="Wingdings" w:hAnsi="Wingdings" w:hint="default"/>
      </w:rPr>
    </w:lvl>
    <w:lvl w:ilvl="6" w:tplc="C714D332">
      <w:start w:val="1"/>
      <w:numFmt w:val="bullet"/>
      <w:lvlText w:val=""/>
      <w:lvlJc w:val="left"/>
      <w:pPr>
        <w:ind w:left="5040" w:hanging="360"/>
      </w:pPr>
      <w:rPr>
        <w:rFonts w:ascii="Symbol" w:hAnsi="Symbol" w:hint="default"/>
      </w:rPr>
    </w:lvl>
    <w:lvl w:ilvl="7" w:tplc="DC44B91A">
      <w:start w:val="1"/>
      <w:numFmt w:val="bullet"/>
      <w:lvlText w:val="o"/>
      <w:lvlJc w:val="left"/>
      <w:pPr>
        <w:ind w:left="5760" w:hanging="360"/>
      </w:pPr>
      <w:rPr>
        <w:rFonts w:ascii="Courier New" w:hAnsi="Courier New" w:hint="default"/>
      </w:rPr>
    </w:lvl>
    <w:lvl w:ilvl="8" w:tplc="BE02EFD4">
      <w:start w:val="1"/>
      <w:numFmt w:val="bullet"/>
      <w:lvlText w:val=""/>
      <w:lvlJc w:val="left"/>
      <w:pPr>
        <w:ind w:left="6480" w:hanging="360"/>
      </w:pPr>
      <w:rPr>
        <w:rFonts w:ascii="Wingdings" w:hAnsi="Wingdings" w:hint="default"/>
      </w:rPr>
    </w:lvl>
  </w:abstractNum>
  <w:abstractNum w:abstractNumId="88">
    <w:nsid w:val="7AAE2BB0"/>
    <w:multiLevelType w:val="hybridMultilevel"/>
    <w:tmpl w:val="562AF5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nsid w:val="7CC20502"/>
    <w:multiLevelType w:val="hybridMultilevel"/>
    <w:tmpl w:val="B3C64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7DCE0A25"/>
    <w:multiLevelType w:val="hybridMultilevel"/>
    <w:tmpl w:val="C4EC2344"/>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1">
    <w:nsid w:val="7DCE1527"/>
    <w:multiLevelType w:val="hybridMultilevel"/>
    <w:tmpl w:val="6E9276D6"/>
    <w:lvl w:ilvl="0" w:tplc="BD9449A4">
      <w:numFmt w:val="bullet"/>
      <w:lvlText w:val="-"/>
      <w:lvlJc w:val="left"/>
      <w:pPr>
        <w:ind w:left="720" w:hanging="360"/>
      </w:pPr>
      <w:rPr>
        <w:rFonts w:ascii="Verdana" w:eastAsiaTheme="minorHAnsi"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4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54"/>
  </w:num>
  <w:num w:numId="15">
    <w:abstractNumId w:val="52"/>
  </w:num>
  <w:num w:numId="16">
    <w:abstractNumId w:val="65"/>
  </w:num>
  <w:num w:numId="17">
    <w:abstractNumId w:val="36"/>
  </w:num>
  <w:num w:numId="18">
    <w:abstractNumId w:val="10"/>
  </w:num>
  <w:num w:numId="19">
    <w:abstractNumId w:val="25"/>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51"/>
  </w:num>
  <w:num w:numId="24">
    <w:abstractNumId w:val="51"/>
  </w:num>
  <w:num w:numId="25">
    <w:abstractNumId w:val="45"/>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7"/>
  </w:num>
  <w:num w:numId="30">
    <w:abstractNumId w:val="50"/>
  </w:num>
  <w:num w:numId="31">
    <w:abstractNumId w:val="27"/>
  </w:num>
  <w:num w:numId="32">
    <w:abstractNumId w:val="46"/>
  </w:num>
  <w:num w:numId="33">
    <w:abstractNumId w:val="47"/>
  </w:num>
  <w:num w:numId="34">
    <w:abstractNumId w:val="88"/>
  </w:num>
  <w:num w:numId="35">
    <w:abstractNumId w:val="57"/>
  </w:num>
  <w:num w:numId="36">
    <w:abstractNumId w:val="16"/>
  </w:num>
  <w:num w:numId="37">
    <w:abstractNumId w:val="48"/>
  </w:num>
  <w:num w:numId="38">
    <w:abstractNumId w:val="63"/>
  </w:num>
  <w:num w:numId="39">
    <w:abstractNumId w:val="91"/>
  </w:num>
  <w:num w:numId="40">
    <w:abstractNumId w:val="79"/>
  </w:num>
  <w:num w:numId="41">
    <w:abstractNumId w:val="29"/>
  </w:num>
  <w:num w:numId="42">
    <w:abstractNumId w:val="13"/>
  </w:num>
  <w:num w:numId="43">
    <w:abstractNumId w:val="53"/>
  </w:num>
  <w:num w:numId="44">
    <w:abstractNumId w:val="24"/>
  </w:num>
  <w:num w:numId="45">
    <w:abstractNumId w:val="83"/>
  </w:num>
  <w:num w:numId="46">
    <w:abstractNumId w:val="85"/>
  </w:num>
  <w:num w:numId="47">
    <w:abstractNumId w:val="35"/>
  </w:num>
  <w:num w:numId="48">
    <w:abstractNumId w:val="18"/>
  </w:num>
  <w:num w:numId="49">
    <w:abstractNumId w:val="89"/>
  </w:num>
  <w:num w:numId="50">
    <w:abstractNumId w:val="17"/>
  </w:num>
  <w:num w:numId="51">
    <w:abstractNumId w:val="66"/>
  </w:num>
  <w:num w:numId="52">
    <w:abstractNumId w:val="61"/>
  </w:num>
  <w:num w:numId="53">
    <w:abstractNumId w:val="70"/>
  </w:num>
  <w:num w:numId="54">
    <w:abstractNumId w:val="49"/>
  </w:num>
  <w:num w:numId="55">
    <w:abstractNumId w:val="39"/>
  </w:num>
  <w:num w:numId="56">
    <w:abstractNumId w:val="75"/>
  </w:num>
  <w:num w:numId="57">
    <w:abstractNumId w:val="44"/>
  </w:num>
  <w:num w:numId="58">
    <w:abstractNumId w:val="73"/>
  </w:num>
  <w:num w:numId="59">
    <w:abstractNumId w:val="51"/>
  </w:num>
  <w:num w:numId="60">
    <w:abstractNumId w:val="11"/>
  </w:num>
  <w:num w:numId="61">
    <w:abstractNumId w:val="44"/>
  </w:num>
  <w:num w:numId="62">
    <w:abstractNumId w:val="28"/>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6"/>
  </w:num>
  <w:num w:numId="65">
    <w:abstractNumId w:val="45"/>
  </w:num>
  <w:num w:numId="6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7"/>
  </w:num>
  <w:num w:numId="68">
    <w:abstractNumId w:val="60"/>
  </w:num>
  <w:num w:numId="69">
    <w:abstractNumId w:val="74"/>
  </w:num>
  <w:num w:numId="70">
    <w:abstractNumId w:val="40"/>
  </w:num>
  <w:num w:numId="71">
    <w:abstractNumId w:val="51"/>
  </w:num>
  <w:num w:numId="72">
    <w:abstractNumId w:val="51"/>
  </w:num>
  <w:num w:numId="73">
    <w:abstractNumId w:val="33"/>
  </w:num>
  <w:num w:numId="74">
    <w:abstractNumId w:val="21"/>
  </w:num>
  <w:num w:numId="75">
    <w:abstractNumId w:val="78"/>
  </w:num>
  <w:num w:numId="76">
    <w:abstractNumId w:val="20"/>
  </w:num>
  <w:num w:numId="77">
    <w:abstractNumId w:val="44"/>
  </w:num>
  <w:num w:numId="78">
    <w:abstractNumId w:val="58"/>
  </w:num>
  <w:num w:numId="79">
    <w:abstractNumId w:val="77"/>
  </w:num>
  <w:num w:numId="80">
    <w:abstractNumId w:val="76"/>
  </w:num>
  <w:num w:numId="81">
    <w:abstractNumId w:val="31"/>
  </w:num>
  <w:num w:numId="82">
    <w:abstractNumId w:val="14"/>
  </w:num>
  <w:num w:numId="83">
    <w:abstractNumId w:val="32"/>
  </w:num>
  <w:num w:numId="84">
    <w:abstractNumId w:val="22"/>
  </w:num>
  <w:num w:numId="85">
    <w:abstractNumId w:val="34"/>
  </w:num>
  <w:num w:numId="86">
    <w:abstractNumId w:val="80"/>
  </w:num>
  <w:num w:numId="87">
    <w:abstractNumId w:val="44"/>
  </w:num>
  <w:num w:numId="88">
    <w:abstractNumId w:val="44"/>
  </w:num>
  <w:num w:numId="89">
    <w:abstractNumId w:val="44"/>
  </w:num>
  <w:num w:numId="90">
    <w:abstractNumId w:val="44"/>
  </w:num>
  <w:num w:numId="91">
    <w:abstractNumId w:val="44"/>
  </w:num>
  <w:num w:numId="92">
    <w:abstractNumId w:val="44"/>
  </w:num>
  <w:num w:numId="93">
    <w:abstractNumId w:val="44"/>
  </w:num>
  <w:num w:numId="94">
    <w:abstractNumId w:val="44"/>
  </w:num>
  <w:num w:numId="95">
    <w:abstractNumId w:val="44"/>
  </w:num>
  <w:num w:numId="96">
    <w:abstractNumId w:val="44"/>
  </w:num>
  <w:num w:numId="97">
    <w:abstractNumId w:val="44"/>
  </w:num>
  <w:num w:numId="98">
    <w:abstractNumId w:val="44"/>
  </w:num>
  <w:num w:numId="99">
    <w:abstractNumId w:val="81"/>
  </w:num>
  <w:num w:numId="100">
    <w:abstractNumId w:val="68"/>
  </w:num>
  <w:num w:numId="101">
    <w:abstractNumId w:val="30"/>
  </w:num>
  <w:num w:numId="102">
    <w:abstractNumId w:val="59"/>
  </w:num>
  <w:num w:numId="103">
    <w:abstractNumId w:val="44"/>
  </w:num>
  <w:num w:numId="104">
    <w:abstractNumId w:val="44"/>
  </w:num>
  <w:num w:numId="10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5"/>
  </w:num>
  <w:num w:numId="107">
    <w:abstractNumId w:val="72"/>
  </w:num>
  <w:num w:numId="108">
    <w:abstractNumId w:val="62"/>
  </w:num>
  <w:num w:numId="109">
    <w:abstractNumId w:val="41"/>
  </w:num>
  <w:num w:numId="110">
    <w:abstractNumId w:val="23"/>
  </w:num>
  <w:num w:numId="111">
    <w:abstractNumId w:val="64"/>
  </w:num>
  <w:num w:numId="11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4"/>
  </w:num>
  <w:num w:numId="115">
    <w:abstractNumId w:val="44"/>
  </w:num>
  <w:num w:numId="116">
    <w:abstractNumId w:val="44"/>
  </w:num>
  <w:num w:numId="117">
    <w:abstractNumId w:val="44"/>
  </w:num>
  <w:num w:numId="118">
    <w:abstractNumId w:val="44"/>
  </w:num>
  <w:num w:numId="119">
    <w:abstractNumId w:val="44"/>
  </w:num>
  <w:num w:numId="120">
    <w:abstractNumId w:val="90"/>
  </w:num>
  <w:num w:numId="121">
    <w:abstractNumId w:val="44"/>
  </w:num>
  <w:num w:numId="122">
    <w:abstractNumId w:val="84"/>
  </w:num>
  <w:num w:numId="123">
    <w:abstractNumId w:val="82"/>
  </w:num>
  <w:num w:numId="124">
    <w:abstractNumId w:val="37"/>
  </w:num>
  <w:num w:numId="125">
    <w:abstractNumId w:val="51"/>
  </w:num>
  <w:num w:numId="126">
    <w:abstractNumId w:val="26"/>
  </w:num>
  <w:num w:numId="127">
    <w:abstractNumId w:val="26"/>
  </w:num>
  <w:num w:numId="128">
    <w:abstractNumId w:val="55"/>
  </w:num>
  <w:num w:numId="129">
    <w:abstractNumId w:val="42"/>
  </w:num>
  <w:num w:numId="130">
    <w:abstractNumId w:val="71"/>
  </w:num>
  <w:num w:numId="131">
    <w:abstractNumId w:val="51"/>
  </w:num>
  <w:num w:numId="132">
    <w:abstractNumId w:val="5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0" w:nlCheck="1" w:checkStyle="0"/>
  <w:activeWritingStyle w:appName="MSWord" w:lang="en-US" w:vendorID="64" w:dllVersion="0" w:nlCheck="1" w:checkStyle="0"/>
  <w:activeWritingStyle w:appName="MSWord" w:lang="da-DK" w:vendorID="64" w:dllVersion="0" w:nlCheck="1" w:checkStyle="0"/>
  <w:activeWritingStyle w:appName="MSWord" w:lang="en-GB" w:vendorID="64" w:dllVersion="0" w:nlCheck="1" w:checkStyle="0"/>
  <w:activeWritingStyle w:appName="MSWord" w:lang="en-AU" w:vendorID="64" w:dllVersion="131078" w:nlCheck="1" w:checkStyle="1"/>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0AB"/>
    <w:rsid w:val="0000041E"/>
    <w:rsid w:val="000005FE"/>
    <w:rsid w:val="00001AB1"/>
    <w:rsid w:val="00001F76"/>
    <w:rsid w:val="00002128"/>
    <w:rsid w:val="0000223C"/>
    <w:rsid w:val="0000286F"/>
    <w:rsid w:val="00002C5E"/>
    <w:rsid w:val="00002D35"/>
    <w:rsid w:val="0000394C"/>
    <w:rsid w:val="00003E4E"/>
    <w:rsid w:val="0000401F"/>
    <w:rsid w:val="00004B84"/>
    <w:rsid w:val="000054BA"/>
    <w:rsid w:val="00005A00"/>
    <w:rsid w:val="000063C9"/>
    <w:rsid w:val="00006F82"/>
    <w:rsid w:val="0000709E"/>
    <w:rsid w:val="000070DA"/>
    <w:rsid w:val="00007CFF"/>
    <w:rsid w:val="00010AC5"/>
    <w:rsid w:val="00010FE7"/>
    <w:rsid w:val="000116B0"/>
    <w:rsid w:val="00011946"/>
    <w:rsid w:val="00011F4A"/>
    <w:rsid w:val="00012069"/>
    <w:rsid w:val="0001315E"/>
    <w:rsid w:val="000131A3"/>
    <w:rsid w:val="0001370A"/>
    <w:rsid w:val="00013943"/>
    <w:rsid w:val="00014B89"/>
    <w:rsid w:val="000154CB"/>
    <w:rsid w:val="00016BC7"/>
    <w:rsid w:val="00017062"/>
    <w:rsid w:val="000173B3"/>
    <w:rsid w:val="000175B8"/>
    <w:rsid w:val="00017CE2"/>
    <w:rsid w:val="00017D68"/>
    <w:rsid w:val="00020174"/>
    <w:rsid w:val="0002023E"/>
    <w:rsid w:val="00020297"/>
    <w:rsid w:val="00020359"/>
    <w:rsid w:val="00020632"/>
    <w:rsid w:val="000209C0"/>
    <w:rsid w:val="00020C7E"/>
    <w:rsid w:val="00020D44"/>
    <w:rsid w:val="000210CB"/>
    <w:rsid w:val="00021115"/>
    <w:rsid w:val="00021A07"/>
    <w:rsid w:val="00021A39"/>
    <w:rsid w:val="000233E7"/>
    <w:rsid w:val="000233FF"/>
    <w:rsid w:val="00023C8D"/>
    <w:rsid w:val="00023F70"/>
    <w:rsid w:val="00024F0C"/>
    <w:rsid w:val="00025AE8"/>
    <w:rsid w:val="00025C93"/>
    <w:rsid w:val="00025E7D"/>
    <w:rsid w:val="00026270"/>
    <w:rsid w:val="0002666B"/>
    <w:rsid w:val="00027D0C"/>
    <w:rsid w:val="00030BC0"/>
    <w:rsid w:val="00031008"/>
    <w:rsid w:val="0003118D"/>
    <w:rsid w:val="00031F08"/>
    <w:rsid w:val="000320F0"/>
    <w:rsid w:val="000327A1"/>
    <w:rsid w:val="000336F5"/>
    <w:rsid w:val="00033D2F"/>
    <w:rsid w:val="00034694"/>
    <w:rsid w:val="00034CB6"/>
    <w:rsid w:val="00034ED6"/>
    <w:rsid w:val="00035045"/>
    <w:rsid w:val="00035DBA"/>
    <w:rsid w:val="00036324"/>
    <w:rsid w:val="0003643A"/>
    <w:rsid w:val="0003674E"/>
    <w:rsid w:val="00036C5E"/>
    <w:rsid w:val="000372DC"/>
    <w:rsid w:val="00037B5A"/>
    <w:rsid w:val="00037C17"/>
    <w:rsid w:val="00040C0E"/>
    <w:rsid w:val="000414B4"/>
    <w:rsid w:val="00041DB4"/>
    <w:rsid w:val="00042400"/>
    <w:rsid w:val="000428EB"/>
    <w:rsid w:val="000429AC"/>
    <w:rsid w:val="00042A98"/>
    <w:rsid w:val="00042B6A"/>
    <w:rsid w:val="00042B99"/>
    <w:rsid w:val="00042CF6"/>
    <w:rsid w:val="00043464"/>
    <w:rsid w:val="00043489"/>
    <w:rsid w:val="000441EA"/>
    <w:rsid w:val="0004493D"/>
    <w:rsid w:val="00045530"/>
    <w:rsid w:val="00045ECD"/>
    <w:rsid w:val="000463EB"/>
    <w:rsid w:val="00046553"/>
    <w:rsid w:val="00046A05"/>
    <w:rsid w:val="00046E29"/>
    <w:rsid w:val="00047688"/>
    <w:rsid w:val="00047A5C"/>
    <w:rsid w:val="00050359"/>
    <w:rsid w:val="000506E6"/>
    <w:rsid w:val="00050853"/>
    <w:rsid w:val="00050C5E"/>
    <w:rsid w:val="00050CF2"/>
    <w:rsid w:val="00050F78"/>
    <w:rsid w:val="000516C4"/>
    <w:rsid w:val="00051773"/>
    <w:rsid w:val="000517C0"/>
    <w:rsid w:val="00051C32"/>
    <w:rsid w:val="000524FF"/>
    <w:rsid w:val="000529AC"/>
    <w:rsid w:val="00053A91"/>
    <w:rsid w:val="00053C0F"/>
    <w:rsid w:val="000556C8"/>
    <w:rsid w:val="00055940"/>
    <w:rsid w:val="00055A31"/>
    <w:rsid w:val="00056059"/>
    <w:rsid w:val="00056D05"/>
    <w:rsid w:val="000575D5"/>
    <w:rsid w:val="000578F0"/>
    <w:rsid w:val="00057C98"/>
    <w:rsid w:val="00060762"/>
    <w:rsid w:val="00060FD9"/>
    <w:rsid w:val="000621DD"/>
    <w:rsid w:val="0006232C"/>
    <w:rsid w:val="00062E91"/>
    <w:rsid w:val="00062F64"/>
    <w:rsid w:val="00063496"/>
    <w:rsid w:val="000637A6"/>
    <w:rsid w:val="00063CF8"/>
    <w:rsid w:val="00063F10"/>
    <w:rsid w:val="000650F3"/>
    <w:rsid w:val="00065D26"/>
    <w:rsid w:val="00065E10"/>
    <w:rsid w:val="00065EB7"/>
    <w:rsid w:val="000660E6"/>
    <w:rsid w:val="00066152"/>
    <w:rsid w:val="000669F7"/>
    <w:rsid w:val="00066B91"/>
    <w:rsid w:val="00066BBA"/>
    <w:rsid w:val="00066C2A"/>
    <w:rsid w:val="00066DEE"/>
    <w:rsid w:val="000678F7"/>
    <w:rsid w:val="00070DC5"/>
    <w:rsid w:val="00071509"/>
    <w:rsid w:val="00071A7F"/>
    <w:rsid w:val="000721F6"/>
    <w:rsid w:val="0007259E"/>
    <w:rsid w:val="000732F2"/>
    <w:rsid w:val="00073D90"/>
    <w:rsid w:val="00073FAB"/>
    <w:rsid w:val="00074E61"/>
    <w:rsid w:val="000751BB"/>
    <w:rsid w:val="000753D1"/>
    <w:rsid w:val="0007568E"/>
    <w:rsid w:val="00075A50"/>
    <w:rsid w:val="00076006"/>
    <w:rsid w:val="00076294"/>
    <w:rsid w:val="000763A4"/>
    <w:rsid w:val="00076A0F"/>
    <w:rsid w:val="00077131"/>
    <w:rsid w:val="000777E4"/>
    <w:rsid w:val="00077E0A"/>
    <w:rsid w:val="000809CF"/>
    <w:rsid w:val="000812AA"/>
    <w:rsid w:val="00081881"/>
    <w:rsid w:val="000821E7"/>
    <w:rsid w:val="00082A9C"/>
    <w:rsid w:val="00082F74"/>
    <w:rsid w:val="00083238"/>
    <w:rsid w:val="000835F8"/>
    <w:rsid w:val="00083818"/>
    <w:rsid w:val="00083970"/>
    <w:rsid w:val="000839AD"/>
    <w:rsid w:val="00083DD5"/>
    <w:rsid w:val="00083EC8"/>
    <w:rsid w:val="00083F9D"/>
    <w:rsid w:val="00083FA6"/>
    <w:rsid w:val="000844C7"/>
    <w:rsid w:val="00084980"/>
    <w:rsid w:val="00084F6D"/>
    <w:rsid w:val="00085567"/>
    <w:rsid w:val="00085643"/>
    <w:rsid w:val="000858A1"/>
    <w:rsid w:val="00085B27"/>
    <w:rsid w:val="00085D5F"/>
    <w:rsid w:val="00086A21"/>
    <w:rsid w:val="00086EEF"/>
    <w:rsid w:val="00087E1A"/>
    <w:rsid w:val="000903C2"/>
    <w:rsid w:val="00090FCC"/>
    <w:rsid w:val="0009106E"/>
    <w:rsid w:val="0009123D"/>
    <w:rsid w:val="0009128D"/>
    <w:rsid w:val="00091598"/>
    <w:rsid w:val="00091783"/>
    <w:rsid w:val="000922B3"/>
    <w:rsid w:val="00092341"/>
    <w:rsid w:val="00092708"/>
    <w:rsid w:val="0009436D"/>
    <w:rsid w:val="00094BBF"/>
    <w:rsid w:val="000950B0"/>
    <w:rsid w:val="00095267"/>
    <w:rsid w:val="000961D8"/>
    <w:rsid w:val="0009623F"/>
    <w:rsid w:val="000965AA"/>
    <w:rsid w:val="00096DA8"/>
    <w:rsid w:val="00096F46"/>
    <w:rsid w:val="0009739F"/>
    <w:rsid w:val="000A0317"/>
    <w:rsid w:val="000A0DF9"/>
    <w:rsid w:val="000A0FC5"/>
    <w:rsid w:val="000A1CB0"/>
    <w:rsid w:val="000A3229"/>
    <w:rsid w:val="000A32A8"/>
    <w:rsid w:val="000A3326"/>
    <w:rsid w:val="000A4594"/>
    <w:rsid w:val="000A5417"/>
    <w:rsid w:val="000A5A0B"/>
    <w:rsid w:val="000A5CE3"/>
    <w:rsid w:val="000A647C"/>
    <w:rsid w:val="000A6D40"/>
    <w:rsid w:val="000A6E9A"/>
    <w:rsid w:val="000A73EC"/>
    <w:rsid w:val="000A742E"/>
    <w:rsid w:val="000A772C"/>
    <w:rsid w:val="000A7DEA"/>
    <w:rsid w:val="000A7F05"/>
    <w:rsid w:val="000B0D8F"/>
    <w:rsid w:val="000B0F0C"/>
    <w:rsid w:val="000B136C"/>
    <w:rsid w:val="000B1612"/>
    <w:rsid w:val="000B2A0F"/>
    <w:rsid w:val="000B2E3C"/>
    <w:rsid w:val="000B3EAB"/>
    <w:rsid w:val="000B416A"/>
    <w:rsid w:val="000B45E5"/>
    <w:rsid w:val="000B5EE4"/>
    <w:rsid w:val="000B6281"/>
    <w:rsid w:val="000B6C05"/>
    <w:rsid w:val="000B7C0A"/>
    <w:rsid w:val="000C0668"/>
    <w:rsid w:val="000C0ED0"/>
    <w:rsid w:val="000C1423"/>
    <w:rsid w:val="000C1982"/>
    <w:rsid w:val="000C1F99"/>
    <w:rsid w:val="000C20BD"/>
    <w:rsid w:val="000C2B24"/>
    <w:rsid w:val="000C3606"/>
    <w:rsid w:val="000C375A"/>
    <w:rsid w:val="000C3911"/>
    <w:rsid w:val="000C3FC8"/>
    <w:rsid w:val="000C4052"/>
    <w:rsid w:val="000C4264"/>
    <w:rsid w:val="000C49F1"/>
    <w:rsid w:val="000C4B7B"/>
    <w:rsid w:val="000C533A"/>
    <w:rsid w:val="000C56D5"/>
    <w:rsid w:val="000C5EA5"/>
    <w:rsid w:val="000C635B"/>
    <w:rsid w:val="000C6C86"/>
    <w:rsid w:val="000C6FF3"/>
    <w:rsid w:val="000C740B"/>
    <w:rsid w:val="000C74B1"/>
    <w:rsid w:val="000D0393"/>
    <w:rsid w:val="000D14D7"/>
    <w:rsid w:val="000D1F98"/>
    <w:rsid w:val="000D2602"/>
    <w:rsid w:val="000D2DE0"/>
    <w:rsid w:val="000D389E"/>
    <w:rsid w:val="000D3DBD"/>
    <w:rsid w:val="000D3E8B"/>
    <w:rsid w:val="000D454D"/>
    <w:rsid w:val="000D493D"/>
    <w:rsid w:val="000D4A43"/>
    <w:rsid w:val="000D4C56"/>
    <w:rsid w:val="000D4DA3"/>
    <w:rsid w:val="000D5929"/>
    <w:rsid w:val="000D6556"/>
    <w:rsid w:val="000D7A15"/>
    <w:rsid w:val="000D7AC3"/>
    <w:rsid w:val="000D7E05"/>
    <w:rsid w:val="000E06AF"/>
    <w:rsid w:val="000E0772"/>
    <w:rsid w:val="000E12F2"/>
    <w:rsid w:val="000E140F"/>
    <w:rsid w:val="000E2C94"/>
    <w:rsid w:val="000E31AC"/>
    <w:rsid w:val="000E40EA"/>
    <w:rsid w:val="000E45E9"/>
    <w:rsid w:val="000E4AA4"/>
    <w:rsid w:val="000E4CE0"/>
    <w:rsid w:val="000E5B26"/>
    <w:rsid w:val="000E61AA"/>
    <w:rsid w:val="000E67B0"/>
    <w:rsid w:val="000E739B"/>
    <w:rsid w:val="000E77F0"/>
    <w:rsid w:val="000E7C4F"/>
    <w:rsid w:val="000F0149"/>
    <w:rsid w:val="000F05E4"/>
    <w:rsid w:val="000F0868"/>
    <w:rsid w:val="000F17DB"/>
    <w:rsid w:val="000F1920"/>
    <w:rsid w:val="000F19B5"/>
    <w:rsid w:val="000F55C7"/>
    <w:rsid w:val="000F5AB1"/>
    <w:rsid w:val="000F5C22"/>
    <w:rsid w:val="000F697E"/>
    <w:rsid w:val="000F6C00"/>
    <w:rsid w:val="000F7C0C"/>
    <w:rsid w:val="001001AC"/>
    <w:rsid w:val="00100981"/>
    <w:rsid w:val="0010108E"/>
    <w:rsid w:val="0010110C"/>
    <w:rsid w:val="0010113D"/>
    <w:rsid w:val="001011CB"/>
    <w:rsid w:val="0010189B"/>
    <w:rsid w:val="001018AB"/>
    <w:rsid w:val="001018D6"/>
    <w:rsid w:val="0010330F"/>
    <w:rsid w:val="00103D69"/>
    <w:rsid w:val="0010408D"/>
    <w:rsid w:val="0010462B"/>
    <w:rsid w:val="0010484D"/>
    <w:rsid w:val="00104AD2"/>
    <w:rsid w:val="00105163"/>
    <w:rsid w:val="001051EB"/>
    <w:rsid w:val="00105A83"/>
    <w:rsid w:val="00105C85"/>
    <w:rsid w:val="00105DD5"/>
    <w:rsid w:val="00107526"/>
    <w:rsid w:val="0011054B"/>
    <w:rsid w:val="001106A8"/>
    <w:rsid w:val="001107DA"/>
    <w:rsid w:val="00110C92"/>
    <w:rsid w:val="00111430"/>
    <w:rsid w:val="0011149C"/>
    <w:rsid w:val="001116A9"/>
    <w:rsid w:val="00111786"/>
    <w:rsid w:val="001118EA"/>
    <w:rsid w:val="00111949"/>
    <w:rsid w:val="00112148"/>
    <w:rsid w:val="0011220F"/>
    <w:rsid w:val="00112BB6"/>
    <w:rsid w:val="00112C0D"/>
    <w:rsid w:val="00112E79"/>
    <w:rsid w:val="00112EEA"/>
    <w:rsid w:val="00112F52"/>
    <w:rsid w:val="00113122"/>
    <w:rsid w:val="00113184"/>
    <w:rsid w:val="00113384"/>
    <w:rsid w:val="00113B50"/>
    <w:rsid w:val="00113DF4"/>
    <w:rsid w:val="0011439F"/>
    <w:rsid w:val="00116F38"/>
    <w:rsid w:val="0011786A"/>
    <w:rsid w:val="00117CFE"/>
    <w:rsid w:val="00117E85"/>
    <w:rsid w:val="00120442"/>
    <w:rsid w:val="0012160E"/>
    <w:rsid w:val="00121689"/>
    <w:rsid w:val="00121E6F"/>
    <w:rsid w:val="00121FBD"/>
    <w:rsid w:val="00122208"/>
    <w:rsid w:val="0012253B"/>
    <w:rsid w:val="00123332"/>
    <w:rsid w:val="00123AD3"/>
    <w:rsid w:val="00123E7B"/>
    <w:rsid w:val="00123F32"/>
    <w:rsid w:val="00124B34"/>
    <w:rsid w:val="001265CF"/>
    <w:rsid w:val="00126739"/>
    <w:rsid w:val="00126B64"/>
    <w:rsid w:val="00130191"/>
    <w:rsid w:val="001311F2"/>
    <w:rsid w:val="0013158F"/>
    <w:rsid w:val="0013244F"/>
    <w:rsid w:val="001329AD"/>
    <w:rsid w:val="001329AF"/>
    <w:rsid w:val="00132BE5"/>
    <w:rsid w:val="00132BF2"/>
    <w:rsid w:val="00132E28"/>
    <w:rsid w:val="00133B01"/>
    <w:rsid w:val="00133BBF"/>
    <w:rsid w:val="00133E73"/>
    <w:rsid w:val="0013418D"/>
    <w:rsid w:val="00135315"/>
    <w:rsid w:val="00135495"/>
    <w:rsid w:val="0013581E"/>
    <w:rsid w:val="00136294"/>
    <w:rsid w:val="00136303"/>
    <w:rsid w:val="0013686B"/>
    <w:rsid w:val="001368A4"/>
    <w:rsid w:val="00136A94"/>
    <w:rsid w:val="0013742F"/>
    <w:rsid w:val="00137A40"/>
    <w:rsid w:val="00137F51"/>
    <w:rsid w:val="00140A96"/>
    <w:rsid w:val="001414B1"/>
    <w:rsid w:val="001417EE"/>
    <w:rsid w:val="00141D33"/>
    <w:rsid w:val="00142105"/>
    <w:rsid w:val="0014253C"/>
    <w:rsid w:val="001428EC"/>
    <w:rsid w:val="00143446"/>
    <w:rsid w:val="00143DF0"/>
    <w:rsid w:val="00144A97"/>
    <w:rsid w:val="001453E9"/>
    <w:rsid w:val="001457BC"/>
    <w:rsid w:val="00145C36"/>
    <w:rsid w:val="00145EEF"/>
    <w:rsid w:val="00146732"/>
    <w:rsid w:val="00146D96"/>
    <w:rsid w:val="00147B0B"/>
    <w:rsid w:val="00150ACD"/>
    <w:rsid w:val="00151703"/>
    <w:rsid w:val="00152D18"/>
    <w:rsid w:val="0015475D"/>
    <w:rsid w:val="00154926"/>
    <w:rsid w:val="00154BD2"/>
    <w:rsid w:val="001551A3"/>
    <w:rsid w:val="0015562C"/>
    <w:rsid w:val="0015606F"/>
    <w:rsid w:val="0015678E"/>
    <w:rsid w:val="00156844"/>
    <w:rsid w:val="001569DB"/>
    <w:rsid w:val="00157008"/>
    <w:rsid w:val="00157279"/>
    <w:rsid w:val="001578D4"/>
    <w:rsid w:val="00157BD7"/>
    <w:rsid w:val="001605EC"/>
    <w:rsid w:val="00160B65"/>
    <w:rsid w:val="00161688"/>
    <w:rsid w:val="00161814"/>
    <w:rsid w:val="00162365"/>
    <w:rsid w:val="001623F8"/>
    <w:rsid w:val="00162AA7"/>
    <w:rsid w:val="00162C12"/>
    <w:rsid w:val="00163881"/>
    <w:rsid w:val="00163EF5"/>
    <w:rsid w:val="001651E3"/>
    <w:rsid w:val="001657A2"/>
    <w:rsid w:val="001659E4"/>
    <w:rsid w:val="00165C3D"/>
    <w:rsid w:val="00165F5E"/>
    <w:rsid w:val="00166660"/>
    <w:rsid w:val="001666F3"/>
    <w:rsid w:val="001666FB"/>
    <w:rsid w:val="00166C05"/>
    <w:rsid w:val="0016716F"/>
    <w:rsid w:val="00167F70"/>
    <w:rsid w:val="00167F97"/>
    <w:rsid w:val="0017080B"/>
    <w:rsid w:val="00170887"/>
    <w:rsid w:val="001708B9"/>
    <w:rsid w:val="00170CBA"/>
    <w:rsid w:val="0017280D"/>
    <w:rsid w:val="00173C24"/>
    <w:rsid w:val="001740B1"/>
    <w:rsid w:val="00174494"/>
    <w:rsid w:val="001746BC"/>
    <w:rsid w:val="00174ED1"/>
    <w:rsid w:val="001750F7"/>
    <w:rsid w:val="00175559"/>
    <w:rsid w:val="001757CE"/>
    <w:rsid w:val="00175981"/>
    <w:rsid w:val="00175E35"/>
    <w:rsid w:val="00175E45"/>
    <w:rsid w:val="00176212"/>
    <w:rsid w:val="00176269"/>
    <w:rsid w:val="00176898"/>
    <w:rsid w:val="00176E85"/>
    <w:rsid w:val="00177A01"/>
    <w:rsid w:val="00177C39"/>
    <w:rsid w:val="00180727"/>
    <w:rsid w:val="00180983"/>
    <w:rsid w:val="00180BDA"/>
    <w:rsid w:val="00180DE1"/>
    <w:rsid w:val="0018108F"/>
    <w:rsid w:val="0018109B"/>
    <w:rsid w:val="00184E60"/>
    <w:rsid w:val="00184EE4"/>
    <w:rsid w:val="001855F1"/>
    <w:rsid w:val="00185FED"/>
    <w:rsid w:val="00186837"/>
    <w:rsid w:val="00186FC8"/>
    <w:rsid w:val="001902FC"/>
    <w:rsid w:val="001907B5"/>
    <w:rsid w:val="0019167C"/>
    <w:rsid w:val="00193A89"/>
    <w:rsid w:val="00193F68"/>
    <w:rsid w:val="001959B4"/>
    <w:rsid w:val="00196B4D"/>
    <w:rsid w:val="001975EF"/>
    <w:rsid w:val="0019765A"/>
    <w:rsid w:val="00197B59"/>
    <w:rsid w:val="001A0002"/>
    <w:rsid w:val="001A00FE"/>
    <w:rsid w:val="001A054D"/>
    <w:rsid w:val="001A0D67"/>
    <w:rsid w:val="001A0F73"/>
    <w:rsid w:val="001A2576"/>
    <w:rsid w:val="001A290F"/>
    <w:rsid w:val="001A370D"/>
    <w:rsid w:val="001A3B1F"/>
    <w:rsid w:val="001A41E0"/>
    <w:rsid w:val="001A45CF"/>
    <w:rsid w:val="001A4B72"/>
    <w:rsid w:val="001A4CF8"/>
    <w:rsid w:val="001A4DB4"/>
    <w:rsid w:val="001A5A71"/>
    <w:rsid w:val="001A5A77"/>
    <w:rsid w:val="001A624A"/>
    <w:rsid w:val="001A64E9"/>
    <w:rsid w:val="001A65FC"/>
    <w:rsid w:val="001A6ECF"/>
    <w:rsid w:val="001A74CC"/>
    <w:rsid w:val="001A7C8A"/>
    <w:rsid w:val="001A7D43"/>
    <w:rsid w:val="001B0724"/>
    <w:rsid w:val="001B07D4"/>
    <w:rsid w:val="001B0F94"/>
    <w:rsid w:val="001B1B43"/>
    <w:rsid w:val="001B1EE4"/>
    <w:rsid w:val="001B21AB"/>
    <w:rsid w:val="001B354A"/>
    <w:rsid w:val="001B3DD4"/>
    <w:rsid w:val="001B449B"/>
    <w:rsid w:val="001B455C"/>
    <w:rsid w:val="001B473D"/>
    <w:rsid w:val="001B4781"/>
    <w:rsid w:val="001B506F"/>
    <w:rsid w:val="001B5141"/>
    <w:rsid w:val="001B5185"/>
    <w:rsid w:val="001B51F0"/>
    <w:rsid w:val="001B5808"/>
    <w:rsid w:val="001B5C19"/>
    <w:rsid w:val="001B6E8E"/>
    <w:rsid w:val="001B730E"/>
    <w:rsid w:val="001B7CB7"/>
    <w:rsid w:val="001C07DD"/>
    <w:rsid w:val="001C08B4"/>
    <w:rsid w:val="001C1301"/>
    <w:rsid w:val="001C1878"/>
    <w:rsid w:val="001C2DE4"/>
    <w:rsid w:val="001C32CA"/>
    <w:rsid w:val="001C36F8"/>
    <w:rsid w:val="001C3F24"/>
    <w:rsid w:val="001C5C20"/>
    <w:rsid w:val="001C61DC"/>
    <w:rsid w:val="001C71CE"/>
    <w:rsid w:val="001D010F"/>
    <w:rsid w:val="001D032A"/>
    <w:rsid w:val="001D03A7"/>
    <w:rsid w:val="001D0641"/>
    <w:rsid w:val="001D066C"/>
    <w:rsid w:val="001D0783"/>
    <w:rsid w:val="001D1E13"/>
    <w:rsid w:val="001D2007"/>
    <w:rsid w:val="001D206E"/>
    <w:rsid w:val="001D2601"/>
    <w:rsid w:val="001D2697"/>
    <w:rsid w:val="001D2830"/>
    <w:rsid w:val="001D2A7C"/>
    <w:rsid w:val="001D3B36"/>
    <w:rsid w:val="001D3B85"/>
    <w:rsid w:val="001D3FD6"/>
    <w:rsid w:val="001D4C93"/>
    <w:rsid w:val="001D5786"/>
    <w:rsid w:val="001D628C"/>
    <w:rsid w:val="001D66BF"/>
    <w:rsid w:val="001D7420"/>
    <w:rsid w:val="001D7955"/>
    <w:rsid w:val="001E016B"/>
    <w:rsid w:val="001E078C"/>
    <w:rsid w:val="001E1078"/>
    <w:rsid w:val="001E1486"/>
    <w:rsid w:val="001E3140"/>
    <w:rsid w:val="001E349B"/>
    <w:rsid w:val="001E3601"/>
    <w:rsid w:val="001E41F5"/>
    <w:rsid w:val="001E4781"/>
    <w:rsid w:val="001E4998"/>
    <w:rsid w:val="001E4DFD"/>
    <w:rsid w:val="001E5514"/>
    <w:rsid w:val="001E5E22"/>
    <w:rsid w:val="001E5F7C"/>
    <w:rsid w:val="001E69E6"/>
    <w:rsid w:val="001E6D90"/>
    <w:rsid w:val="001E7793"/>
    <w:rsid w:val="001E7C29"/>
    <w:rsid w:val="001E7D3E"/>
    <w:rsid w:val="001E7FAD"/>
    <w:rsid w:val="001F0793"/>
    <w:rsid w:val="001F07BD"/>
    <w:rsid w:val="001F11EF"/>
    <w:rsid w:val="001F1ECA"/>
    <w:rsid w:val="001F2662"/>
    <w:rsid w:val="001F28BA"/>
    <w:rsid w:val="001F29D6"/>
    <w:rsid w:val="001F3235"/>
    <w:rsid w:val="001F3651"/>
    <w:rsid w:val="001F36DF"/>
    <w:rsid w:val="001F38BE"/>
    <w:rsid w:val="001F396E"/>
    <w:rsid w:val="001F3C02"/>
    <w:rsid w:val="001F3DD1"/>
    <w:rsid w:val="001F4384"/>
    <w:rsid w:val="001F4B59"/>
    <w:rsid w:val="001F579C"/>
    <w:rsid w:val="001F61B8"/>
    <w:rsid w:val="001F62EA"/>
    <w:rsid w:val="001F6306"/>
    <w:rsid w:val="001F6839"/>
    <w:rsid w:val="001F7FA6"/>
    <w:rsid w:val="00200762"/>
    <w:rsid w:val="002018CF"/>
    <w:rsid w:val="00202B41"/>
    <w:rsid w:val="0020333E"/>
    <w:rsid w:val="002039DE"/>
    <w:rsid w:val="00203D90"/>
    <w:rsid w:val="00203F45"/>
    <w:rsid w:val="00203FB6"/>
    <w:rsid w:val="00204A99"/>
    <w:rsid w:val="00204CBA"/>
    <w:rsid w:val="002055BB"/>
    <w:rsid w:val="00205930"/>
    <w:rsid w:val="00205AEF"/>
    <w:rsid w:val="00205F14"/>
    <w:rsid w:val="00205F46"/>
    <w:rsid w:val="002061CC"/>
    <w:rsid w:val="0020666C"/>
    <w:rsid w:val="00206BB8"/>
    <w:rsid w:val="00206CC5"/>
    <w:rsid w:val="0020725A"/>
    <w:rsid w:val="00210260"/>
    <w:rsid w:val="002113D3"/>
    <w:rsid w:val="00212458"/>
    <w:rsid w:val="0021260A"/>
    <w:rsid w:val="00212852"/>
    <w:rsid w:val="00212C37"/>
    <w:rsid w:val="002130C6"/>
    <w:rsid w:val="00213230"/>
    <w:rsid w:val="00213B96"/>
    <w:rsid w:val="00213CC2"/>
    <w:rsid w:val="00213DF9"/>
    <w:rsid w:val="00214D8A"/>
    <w:rsid w:val="00214E62"/>
    <w:rsid w:val="00215666"/>
    <w:rsid w:val="00215B68"/>
    <w:rsid w:val="00215BB0"/>
    <w:rsid w:val="00215C20"/>
    <w:rsid w:val="00216CF6"/>
    <w:rsid w:val="00216E8D"/>
    <w:rsid w:val="00216F38"/>
    <w:rsid w:val="0022023F"/>
    <w:rsid w:val="0022028E"/>
    <w:rsid w:val="00220CCF"/>
    <w:rsid w:val="002210FA"/>
    <w:rsid w:val="00221949"/>
    <w:rsid w:val="00221DE1"/>
    <w:rsid w:val="00221F3E"/>
    <w:rsid w:val="00222518"/>
    <w:rsid w:val="00223536"/>
    <w:rsid w:val="00223FB8"/>
    <w:rsid w:val="0022418F"/>
    <w:rsid w:val="00224930"/>
    <w:rsid w:val="00224F03"/>
    <w:rsid w:val="00225129"/>
    <w:rsid w:val="002257DA"/>
    <w:rsid w:val="00226208"/>
    <w:rsid w:val="00226439"/>
    <w:rsid w:val="002268CC"/>
    <w:rsid w:val="00226F7E"/>
    <w:rsid w:val="00227303"/>
    <w:rsid w:val="00227992"/>
    <w:rsid w:val="00227F1F"/>
    <w:rsid w:val="00230586"/>
    <w:rsid w:val="00230A32"/>
    <w:rsid w:val="00230FA9"/>
    <w:rsid w:val="00231B44"/>
    <w:rsid w:val="00231D65"/>
    <w:rsid w:val="00232214"/>
    <w:rsid w:val="002322A1"/>
    <w:rsid w:val="00232403"/>
    <w:rsid w:val="00232797"/>
    <w:rsid w:val="00232866"/>
    <w:rsid w:val="00232D44"/>
    <w:rsid w:val="00232D8F"/>
    <w:rsid w:val="002332CF"/>
    <w:rsid w:val="0023339D"/>
    <w:rsid w:val="0023379D"/>
    <w:rsid w:val="00234019"/>
    <w:rsid w:val="00234093"/>
    <w:rsid w:val="002340B6"/>
    <w:rsid w:val="00234111"/>
    <w:rsid w:val="00234BA2"/>
    <w:rsid w:val="00234F45"/>
    <w:rsid w:val="00235582"/>
    <w:rsid w:val="00235941"/>
    <w:rsid w:val="00235CBD"/>
    <w:rsid w:val="00236737"/>
    <w:rsid w:val="002370AB"/>
    <w:rsid w:val="002376A1"/>
    <w:rsid w:val="002377AC"/>
    <w:rsid w:val="00237872"/>
    <w:rsid w:val="002378AA"/>
    <w:rsid w:val="002405FB"/>
    <w:rsid w:val="00240B38"/>
    <w:rsid w:val="00240F49"/>
    <w:rsid w:val="002412E5"/>
    <w:rsid w:val="00241563"/>
    <w:rsid w:val="0024194E"/>
    <w:rsid w:val="002428B4"/>
    <w:rsid w:val="002432F0"/>
    <w:rsid w:val="00243688"/>
    <w:rsid w:val="0024381A"/>
    <w:rsid w:val="00243AA6"/>
    <w:rsid w:val="00243AF5"/>
    <w:rsid w:val="00243C8B"/>
    <w:rsid w:val="00244010"/>
    <w:rsid w:val="00245902"/>
    <w:rsid w:val="002479E0"/>
    <w:rsid w:val="00247B3B"/>
    <w:rsid w:val="00250445"/>
    <w:rsid w:val="00250756"/>
    <w:rsid w:val="002509F3"/>
    <w:rsid w:val="00251C26"/>
    <w:rsid w:val="00251D7A"/>
    <w:rsid w:val="00251EEA"/>
    <w:rsid w:val="00252714"/>
    <w:rsid w:val="00253617"/>
    <w:rsid w:val="002536B8"/>
    <w:rsid w:val="00253D2A"/>
    <w:rsid w:val="002546B7"/>
    <w:rsid w:val="0025520E"/>
    <w:rsid w:val="002552D9"/>
    <w:rsid w:val="00255C30"/>
    <w:rsid w:val="00255CBD"/>
    <w:rsid w:val="00255D53"/>
    <w:rsid w:val="002563E9"/>
    <w:rsid w:val="00256C6F"/>
    <w:rsid w:val="00256CFD"/>
    <w:rsid w:val="002574CB"/>
    <w:rsid w:val="00257823"/>
    <w:rsid w:val="0026001B"/>
    <w:rsid w:val="0026006E"/>
    <w:rsid w:val="00260CDE"/>
    <w:rsid w:val="0026193E"/>
    <w:rsid w:val="002619A2"/>
    <w:rsid w:val="00262080"/>
    <w:rsid w:val="002626F4"/>
    <w:rsid w:val="00262773"/>
    <w:rsid w:val="0026452F"/>
    <w:rsid w:val="0026487D"/>
    <w:rsid w:val="0026496B"/>
    <w:rsid w:val="00264EFD"/>
    <w:rsid w:val="00265A80"/>
    <w:rsid w:val="00265ACC"/>
    <w:rsid w:val="00265CEF"/>
    <w:rsid w:val="00265F95"/>
    <w:rsid w:val="00266D36"/>
    <w:rsid w:val="00266F5C"/>
    <w:rsid w:val="0026707B"/>
    <w:rsid w:val="00267115"/>
    <w:rsid w:val="0027077D"/>
    <w:rsid w:val="002709C5"/>
    <w:rsid w:val="00270E1B"/>
    <w:rsid w:val="002717E0"/>
    <w:rsid w:val="00271865"/>
    <w:rsid w:val="00271A9C"/>
    <w:rsid w:val="00271D10"/>
    <w:rsid w:val="00271E3D"/>
    <w:rsid w:val="002727EC"/>
    <w:rsid w:val="00272FC5"/>
    <w:rsid w:val="002736E0"/>
    <w:rsid w:val="00273ABD"/>
    <w:rsid w:val="00273BD4"/>
    <w:rsid w:val="00273E02"/>
    <w:rsid w:val="00273E35"/>
    <w:rsid w:val="002746AD"/>
    <w:rsid w:val="002746FD"/>
    <w:rsid w:val="00274877"/>
    <w:rsid w:val="00274DD9"/>
    <w:rsid w:val="00275A45"/>
    <w:rsid w:val="00275D3E"/>
    <w:rsid w:val="002761BC"/>
    <w:rsid w:val="0027620F"/>
    <w:rsid w:val="002762E3"/>
    <w:rsid w:val="002768E8"/>
    <w:rsid w:val="00276CD4"/>
    <w:rsid w:val="002773D8"/>
    <w:rsid w:val="002801B9"/>
    <w:rsid w:val="00280C2C"/>
    <w:rsid w:val="00280DAF"/>
    <w:rsid w:val="0028203E"/>
    <w:rsid w:val="00282789"/>
    <w:rsid w:val="002827FC"/>
    <w:rsid w:val="0028338A"/>
    <w:rsid w:val="0028592E"/>
    <w:rsid w:val="00285C07"/>
    <w:rsid w:val="00285E90"/>
    <w:rsid w:val="002861E1"/>
    <w:rsid w:val="00286267"/>
    <w:rsid w:val="00286289"/>
    <w:rsid w:val="00289DD3"/>
    <w:rsid w:val="0029007C"/>
    <w:rsid w:val="00290468"/>
    <w:rsid w:val="002905E2"/>
    <w:rsid w:val="00290E15"/>
    <w:rsid w:val="00290F8D"/>
    <w:rsid w:val="002911D6"/>
    <w:rsid w:val="00291759"/>
    <w:rsid w:val="00292DC1"/>
    <w:rsid w:val="002930B2"/>
    <w:rsid w:val="002931EC"/>
    <w:rsid w:val="002937BA"/>
    <w:rsid w:val="00293C1C"/>
    <w:rsid w:val="00293CC7"/>
    <w:rsid w:val="0029419D"/>
    <w:rsid w:val="0029438F"/>
    <w:rsid w:val="0029453B"/>
    <w:rsid w:val="002947BB"/>
    <w:rsid w:val="0029485A"/>
    <w:rsid w:val="002948CA"/>
    <w:rsid w:val="00294ACE"/>
    <w:rsid w:val="00294BBA"/>
    <w:rsid w:val="00294FD2"/>
    <w:rsid w:val="002958E1"/>
    <w:rsid w:val="00295FE5"/>
    <w:rsid w:val="00296070"/>
    <w:rsid w:val="00296AE9"/>
    <w:rsid w:val="00296CD9"/>
    <w:rsid w:val="00296F29"/>
    <w:rsid w:val="00296F57"/>
    <w:rsid w:val="00297214"/>
    <w:rsid w:val="00297A67"/>
    <w:rsid w:val="002A00ED"/>
    <w:rsid w:val="002A01D5"/>
    <w:rsid w:val="002A06FC"/>
    <w:rsid w:val="002A0E23"/>
    <w:rsid w:val="002A12A6"/>
    <w:rsid w:val="002A19D1"/>
    <w:rsid w:val="002A1B71"/>
    <w:rsid w:val="002A1ECE"/>
    <w:rsid w:val="002A2460"/>
    <w:rsid w:val="002A2E21"/>
    <w:rsid w:val="002A30F7"/>
    <w:rsid w:val="002A32B3"/>
    <w:rsid w:val="002A376F"/>
    <w:rsid w:val="002A3A0B"/>
    <w:rsid w:val="002A3A86"/>
    <w:rsid w:val="002A5DF0"/>
    <w:rsid w:val="002A67B3"/>
    <w:rsid w:val="002A69A4"/>
    <w:rsid w:val="002A6FF5"/>
    <w:rsid w:val="002A727A"/>
    <w:rsid w:val="002A7A1F"/>
    <w:rsid w:val="002B0928"/>
    <w:rsid w:val="002B0C2B"/>
    <w:rsid w:val="002B0E45"/>
    <w:rsid w:val="002B12DC"/>
    <w:rsid w:val="002B1AEF"/>
    <w:rsid w:val="002B210F"/>
    <w:rsid w:val="002B2376"/>
    <w:rsid w:val="002B2A4F"/>
    <w:rsid w:val="002B37E9"/>
    <w:rsid w:val="002B3EA7"/>
    <w:rsid w:val="002B4054"/>
    <w:rsid w:val="002B4164"/>
    <w:rsid w:val="002B47FC"/>
    <w:rsid w:val="002B4A86"/>
    <w:rsid w:val="002B4D02"/>
    <w:rsid w:val="002B4F8B"/>
    <w:rsid w:val="002B5A43"/>
    <w:rsid w:val="002B6BF3"/>
    <w:rsid w:val="002B6D2E"/>
    <w:rsid w:val="002B6F8D"/>
    <w:rsid w:val="002B7F1C"/>
    <w:rsid w:val="002B7F8D"/>
    <w:rsid w:val="002C0A5E"/>
    <w:rsid w:val="002C0F15"/>
    <w:rsid w:val="002C1080"/>
    <w:rsid w:val="002C1105"/>
    <w:rsid w:val="002C1140"/>
    <w:rsid w:val="002C163C"/>
    <w:rsid w:val="002C1956"/>
    <w:rsid w:val="002C1DB3"/>
    <w:rsid w:val="002C2615"/>
    <w:rsid w:val="002C590A"/>
    <w:rsid w:val="002C5FEA"/>
    <w:rsid w:val="002C631B"/>
    <w:rsid w:val="002C690A"/>
    <w:rsid w:val="002C6E6B"/>
    <w:rsid w:val="002C6F50"/>
    <w:rsid w:val="002C7E6E"/>
    <w:rsid w:val="002D001E"/>
    <w:rsid w:val="002D0141"/>
    <w:rsid w:val="002D0261"/>
    <w:rsid w:val="002D25C4"/>
    <w:rsid w:val="002D25FD"/>
    <w:rsid w:val="002D339F"/>
    <w:rsid w:val="002D34EC"/>
    <w:rsid w:val="002D3EDB"/>
    <w:rsid w:val="002D3EF2"/>
    <w:rsid w:val="002D3F12"/>
    <w:rsid w:val="002D41F7"/>
    <w:rsid w:val="002D47DB"/>
    <w:rsid w:val="002D4C9B"/>
    <w:rsid w:val="002D4F20"/>
    <w:rsid w:val="002D678C"/>
    <w:rsid w:val="002D7483"/>
    <w:rsid w:val="002D7C7B"/>
    <w:rsid w:val="002E022C"/>
    <w:rsid w:val="002E147A"/>
    <w:rsid w:val="002E1510"/>
    <w:rsid w:val="002E1838"/>
    <w:rsid w:val="002E1C00"/>
    <w:rsid w:val="002E2599"/>
    <w:rsid w:val="002E26F9"/>
    <w:rsid w:val="002E3D77"/>
    <w:rsid w:val="002E491A"/>
    <w:rsid w:val="002E5427"/>
    <w:rsid w:val="002E5837"/>
    <w:rsid w:val="002E586B"/>
    <w:rsid w:val="002E59B7"/>
    <w:rsid w:val="002E67BC"/>
    <w:rsid w:val="002E7099"/>
    <w:rsid w:val="002E7719"/>
    <w:rsid w:val="002E78A8"/>
    <w:rsid w:val="002F0176"/>
    <w:rsid w:val="002F0912"/>
    <w:rsid w:val="002F0F7B"/>
    <w:rsid w:val="002F1187"/>
    <w:rsid w:val="002F16E0"/>
    <w:rsid w:val="002F1706"/>
    <w:rsid w:val="002F1CB8"/>
    <w:rsid w:val="002F2615"/>
    <w:rsid w:val="002F2771"/>
    <w:rsid w:val="002F2C7D"/>
    <w:rsid w:val="002F2F9D"/>
    <w:rsid w:val="002F3AB2"/>
    <w:rsid w:val="002F3BA7"/>
    <w:rsid w:val="002F3C73"/>
    <w:rsid w:val="002F4413"/>
    <w:rsid w:val="002F5462"/>
    <w:rsid w:val="002F5CBD"/>
    <w:rsid w:val="002F6371"/>
    <w:rsid w:val="002F6A62"/>
    <w:rsid w:val="002F7406"/>
    <w:rsid w:val="002F75CE"/>
    <w:rsid w:val="00300AC6"/>
    <w:rsid w:val="00301444"/>
    <w:rsid w:val="00301F9D"/>
    <w:rsid w:val="003027D6"/>
    <w:rsid w:val="003029FA"/>
    <w:rsid w:val="0030382D"/>
    <w:rsid w:val="00304B73"/>
    <w:rsid w:val="00305184"/>
    <w:rsid w:val="0030610B"/>
    <w:rsid w:val="00306240"/>
    <w:rsid w:val="00306B86"/>
    <w:rsid w:val="00306EA6"/>
    <w:rsid w:val="0030705D"/>
    <w:rsid w:val="003079AF"/>
    <w:rsid w:val="003100B5"/>
    <w:rsid w:val="003101D6"/>
    <w:rsid w:val="003118A6"/>
    <w:rsid w:val="003121C1"/>
    <w:rsid w:val="003132F2"/>
    <w:rsid w:val="00313A5F"/>
    <w:rsid w:val="00313EC1"/>
    <w:rsid w:val="0031528D"/>
    <w:rsid w:val="00315C25"/>
    <w:rsid w:val="00316529"/>
    <w:rsid w:val="0031750A"/>
    <w:rsid w:val="0031769C"/>
    <w:rsid w:val="003203C7"/>
    <w:rsid w:val="003216C7"/>
    <w:rsid w:val="00321AA3"/>
    <w:rsid w:val="00321ABB"/>
    <w:rsid w:val="00321BA1"/>
    <w:rsid w:val="00323547"/>
    <w:rsid w:val="00323681"/>
    <w:rsid w:val="0032373B"/>
    <w:rsid w:val="00323A04"/>
    <w:rsid w:val="00323B1F"/>
    <w:rsid w:val="00323D46"/>
    <w:rsid w:val="00323E58"/>
    <w:rsid w:val="0032503F"/>
    <w:rsid w:val="00325917"/>
    <w:rsid w:val="00325C25"/>
    <w:rsid w:val="003261E6"/>
    <w:rsid w:val="00326643"/>
    <w:rsid w:val="0032677F"/>
    <w:rsid w:val="00327E46"/>
    <w:rsid w:val="00330523"/>
    <w:rsid w:val="003307A0"/>
    <w:rsid w:val="003307EE"/>
    <w:rsid w:val="00331944"/>
    <w:rsid w:val="00331C26"/>
    <w:rsid w:val="00331D1F"/>
    <w:rsid w:val="0033211A"/>
    <w:rsid w:val="00333081"/>
    <w:rsid w:val="00333476"/>
    <w:rsid w:val="003338CF"/>
    <w:rsid w:val="0033403A"/>
    <w:rsid w:val="00334C3A"/>
    <w:rsid w:val="00334C69"/>
    <w:rsid w:val="003350ED"/>
    <w:rsid w:val="00335F14"/>
    <w:rsid w:val="003360AE"/>
    <w:rsid w:val="00337680"/>
    <w:rsid w:val="003377D4"/>
    <w:rsid w:val="0033792C"/>
    <w:rsid w:val="00340542"/>
    <w:rsid w:val="00341214"/>
    <w:rsid w:val="00341968"/>
    <w:rsid w:val="003421FB"/>
    <w:rsid w:val="00342A30"/>
    <w:rsid w:val="00342DFD"/>
    <w:rsid w:val="0034308B"/>
    <w:rsid w:val="003436A5"/>
    <w:rsid w:val="00343C8C"/>
    <w:rsid w:val="00343F35"/>
    <w:rsid w:val="003452EA"/>
    <w:rsid w:val="00346326"/>
    <w:rsid w:val="00346845"/>
    <w:rsid w:val="00346FBC"/>
    <w:rsid w:val="003478D1"/>
    <w:rsid w:val="00350C54"/>
    <w:rsid w:val="00350EC6"/>
    <w:rsid w:val="00351559"/>
    <w:rsid w:val="00351E4D"/>
    <w:rsid w:val="00352BF5"/>
    <w:rsid w:val="00353107"/>
    <w:rsid w:val="0035369C"/>
    <w:rsid w:val="00353726"/>
    <w:rsid w:val="003541E1"/>
    <w:rsid w:val="0035562C"/>
    <w:rsid w:val="00355F33"/>
    <w:rsid w:val="0035601F"/>
    <w:rsid w:val="0035640A"/>
    <w:rsid w:val="00356787"/>
    <w:rsid w:val="00357E4F"/>
    <w:rsid w:val="00357EE8"/>
    <w:rsid w:val="00360CD0"/>
    <w:rsid w:val="0036159E"/>
    <w:rsid w:val="0036164B"/>
    <w:rsid w:val="00361E07"/>
    <w:rsid w:val="003626FB"/>
    <w:rsid w:val="00362C32"/>
    <w:rsid w:val="00362D78"/>
    <w:rsid w:val="0036332B"/>
    <w:rsid w:val="003638D3"/>
    <w:rsid w:val="00363ABD"/>
    <w:rsid w:val="00364923"/>
    <w:rsid w:val="0036539F"/>
    <w:rsid w:val="003658C2"/>
    <w:rsid w:val="00365EC9"/>
    <w:rsid w:val="003663DA"/>
    <w:rsid w:val="00366B13"/>
    <w:rsid w:val="00367008"/>
    <w:rsid w:val="00367770"/>
    <w:rsid w:val="00367A9B"/>
    <w:rsid w:val="00370861"/>
    <w:rsid w:val="0037130D"/>
    <w:rsid w:val="003714C0"/>
    <w:rsid w:val="00372238"/>
    <w:rsid w:val="0037229A"/>
    <w:rsid w:val="00372601"/>
    <w:rsid w:val="0037307D"/>
    <w:rsid w:val="00373871"/>
    <w:rsid w:val="003742D3"/>
    <w:rsid w:val="0037486F"/>
    <w:rsid w:val="0037534B"/>
    <w:rsid w:val="003753BB"/>
    <w:rsid w:val="00375EB8"/>
    <w:rsid w:val="00376172"/>
    <w:rsid w:val="00376269"/>
    <w:rsid w:val="00376317"/>
    <w:rsid w:val="00376774"/>
    <w:rsid w:val="0037680A"/>
    <w:rsid w:val="00376E69"/>
    <w:rsid w:val="00377081"/>
    <w:rsid w:val="00377633"/>
    <w:rsid w:val="00377AE4"/>
    <w:rsid w:val="00377C7B"/>
    <w:rsid w:val="00377D0A"/>
    <w:rsid w:val="00377D0D"/>
    <w:rsid w:val="0038166A"/>
    <w:rsid w:val="0038183A"/>
    <w:rsid w:val="00381B99"/>
    <w:rsid w:val="00381DDF"/>
    <w:rsid w:val="00382E26"/>
    <w:rsid w:val="00382EA2"/>
    <w:rsid w:val="003831E0"/>
    <w:rsid w:val="003858FA"/>
    <w:rsid w:val="00385FFB"/>
    <w:rsid w:val="003863C7"/>
    <w:rsid w:val="00386585"/>
    <w:rsid w:val="00386876"/>
    <w:rsid w:val="003875D8"/>
    <w:rsid w:val="00387F4A"/>
    <w:rsid w:val="0039018E"/>
    <w:rsid w:val="003901CA"/>
    <w:rsid w:val="00391020"/>
    <w:rsid w:val="00391552"/>
    <w:rsid w:val="0039181B"/>
    <w:rsid w:val="00391C70"/>
    <w:rsid w:val="00391F18"/>
    <w:rsid w:val="00392336"/>
    <w:rsid w:val="003923FD"/>
    <w:rsid w:val="00393BC2"/>
    <w:rsid w:val="00394BF9"/>
    <w:rsid w:val="00395898"/>
    <w:rsid w:val="0039597E"/>
    <w:rsid w:val="00396899"/>
    <w:rsid w:val="00396993"/>
    <w:rsid w:val="00396E19"/>
    <w:rsid w:val="00397B71"/>
    <w:rsid w:val="00397C57"/>
    <w:rsid w:val="00397C9D"/>
    <w:rsid w:val="003A05EA"/>
    <w:rsid w:val="003A0920"/>
    <w:rsid w:val="003A0F0C"/>
    <w:rsid w:val="003A165F"/>
    <w:rsid w:val="003A172F"/>
    <w:rsid w:val="003A20FD"/>
    <w:rsid w:val="003A252B"/>
    <w:rsid w:val="003A293C"/>
    <w:rsid w:val="003A2DC0"/>
    <w:rsid w:val="003A32D4"/>
    <w:rsid w:val="003A4228"/>
    <w:rsid w:val="003A43A1"/>
    <w:rsid w:val="003A494E"/>
    <w:rsid w:val="003A65C5"/>
    <w:rsid w:val="003A7137"/>
    <w:rsid w:val="003B0D8B"/>
    <w:rsid w:val="003B10B2"/>
    <w:rsid w:val="003B1415"/>
    <w:rsid w:val="003B15D2"/>
    <w:rsid w:val="003B17FC"/>
    <w:rsid w:val="003B1D0E"/>
    <w:rsid w:val="003B2190"/>
    <w:rsid w:val="003B21BA"/>
    <w:rsid w:val="003B23B4"/>
    <w:rsid w:val="003B2839"/>
    <w:rsid w:val="003B2C0A"/>
    <w:rsid w:val="003B2D14"/>
    <w:rsid w:val="003B30D3"/>
    <w:rsid w:val="003B3308"/>
    <w:rsid w:val="003B3379"/>
    <w:rsid w:val="003B3881"/>
    <w:rsid w:val="003B3C47"/>
    <w:rsid w:val="003B3F35"/>
    <w:rsid w:val="003B3F96"/>
    <w:rsid w:val="003B4A31"/>
    <w:rsid w:val="003B50B2"/>
    <w:rsid w:val="003B5146"/>
    <w:rsid w:val="003B54F3"/>
    <w:rsid w:val="003B59C7"/>
    <w:rsid w:val="003B604B"/>
    <w:rsid w:val="003B65DF"/>
    <w:rsid w:val="003B7623"/>
    <w:rsid w:val="003B7E00"/>
    <w:rsid w:val="003C087F"/>
    <w:rsid w:val="003C0997"/>
    <w:rsid w:val="003C12AF"/>
    <w:rsid w:val="003C1AA1"/>
    <w:rsid w:val="003C1F2B"/>
    <w:rsid w:val="003C2344"/>
    <w:rsid w:val="003C2959"/>
    <w:rsid w:val="003C2FD8"/>
    <w:rsid w:val="003C34A7"/>
    <w:rsid w:val="003C3543"/>
    <w:rsid w:val="003C3670"/>
    <w:rsid w:val="003C38DB"/>
    <w:rsid w:val="003C3E46"/>
    <w:rsid w:val="003C4298"/>
    <w:rsid w:val="003C4AFB"/>
    <w:rsid w:val="003C4BE4"/>
    <w:rsid w:val="003C4DE4"/>
    <w:rsid w:val="003C4F97"/>
    <w:rsid w:val="003C54EA"/>
    <w:rsid w:val="003C5699"/>
    <w:rsid w:val="003C5D7E"/>
    <w:rsid w:val="003C5DFE"/>
    <w:rsid w:val="003C5EFB"/>
    <w:rsid w:val="003C7E81"/>
    <w:rsid w:val="003D0905"/>
    <w:rsid w:val="003D1414"/>
    <w:rsid w:val="003D1805"/>
    <w:rsid w:val="003D184B"/>
    <w:rsid w:val="003D1A80"/>
    <w:rsid w:val="003D21DC"/>
    <w:rsid w:val="003D23A2"/>
    <w:rsid w:val="003D2975"/>
    <w:rsid w:val="003D2B0F"/>
    <w:rsid w:val="003D2D7B"/>
    <w:rsid w:val="003D308B"/>
    <w:rsid w:val="003D34BA"/>
    <w:rsid w:val="003D353E"/>
    <w:rsid w:val="003D368F"/>
    <w:rsid w:val="003D3C3F"/>
    <w:rsid w:val="003D3F4F"/>
    <w:rsid w:val="003D6F95"/>
    <w:rsid w:val="003D75C0"/>
    <w:rsid w:val="003D7AE1"/>
    <w:rsid w:val="003D7BA4"/>
    <w:rsid w:val="003D7EB5"/>
    <w:rsid w:val="003D7F06"/>
    <w:rsid w:val="003E0A30"/>
    <w:rsid w:val="003E0BA2"/>
    <w:rsid w:val="003E0D09"/>
    <w:rsid w:val="003E0D45"/>
    <w:rsid w:val="003E138D"/>
    <w:rsid w:val="003E1820"/>
    <w:rsid w:val="003E208A"/>
    <w:rsid w:val="003E2703"/>
    <w:rsid w:val="003E2941"/>
    <w:rsid w:val="003E3190"/>
    <w:rsid w:val="003E35C7"/>
    <w:rsid w:val="003E4702"/>
    <w:rsid w:val="003E49BA"/>
    <w:rsid w:val="003E4AD7"/>
    <w:rsid w:val="003E5CE9"/>
    <w:rsid w:val="003E682D"/>
    <w:rsid w:val="003E7711"/>
    <w:rsid w:val="003E7B7C"/>
    <w:rsid w:val="003F0036"/>
    <w:rsid w:val="003F05DE"/>
    <w:rsid w:val="003F0ADC"/>
    <w:rsid w:val="003F0B04"/>
    <w:rsid w:val="003F0E21"/>
    <w:rsid w:val="003F1396"/>
    <w:rsid w:val="003F17C9"/>
    <w:rsid w:val="003F1962"/>
    <w:rsid w:val="003F2224"/>
    <w:rsid w:val="003F2AFD"/>
    <w:rsid w:val="003F3BD2"/>
    <w:rsid w:val="003F4222"/>
    <w:rsid w:val="003F4281"/>
    <w:rsid w:val="003F5762"/>
    <w:rsid w:val="003F5A47"/>
    <w:rsid w:val="003F5A98"/>
    <w:rsid w:val="003F5CC2"/>
    <w:rsid w:val="003F62DF"/>
    <w:rsid w:val="003F6FF0"/>
    <w:rsid w:val="003F730C"/>
    <w:rsid w:val="003F7332"/>
    <w:rsid w:val="003F741B"/>
    <w:rsid w:val="0040010B"/>
    <w:rsid w:val="00403083"/>
    <w:rsid w:val="00403607"/>
    <w:rsid w:val="00403794"/>
    <w:rsid w:val="00403F39"/>
    <w:rsid w:val="00404297"/>
    <w:rsid w:val="004042A0"/>
    <w:rsid w:val="0040464C"/>
    <w:rsid w:val="004046A6"/>
    <w:rsid w:val="004051B8"/>
    <w:rsid w:val="004052BC"/>
    <w:rsid w:val="0040539B"/>
    <w:rsid w:val="00405B30"/>
    <w:rsid w:val="00406295"/>
    <w:rsid w:val="00406384"/>
    <w:rsid w:val="00406401"/>
    <w:rsid w:val="00406541"/>
    <w:rsid w:val="004066C3"/>
    <w:rsid w:val="00406A47"/>
    <w:rsid w:val="004071FC"/>
    <w:rsid w:val="00407B27"/>
    <w:rsid w:val="004100D0"/>
    <w:rsid w:val="004101E2"/>
    <w:rsid w:val="004102CF"/>
    <w:rsid w:val="004109D2"/>
    <w:rsid w:val="004114A3"/>
    <w:rsid w:val="00411AEC"/>
    <w:rsid w:val="00411F6A"/>
    <w:rsid w:val="00412148"/>
    <w:rsid w:val="0041222C"/>
    <w:rsid w:val="004128EA"/>
    <w:rsid w:val="00412EA0"/>
    <w:rsid w:val="00412FFF"/>
    <w:rsid w:val="00413A6D"/>
    <w:rsid w:val="00414E54"/>
    <w:rsid w:val="00415029"/>
    <w:rsid w:val="00415943"/>
    <w:rsid w:val="00415C77"/>
    <w:rsid w:val="00415D4C"/>
    <w:rsid w:val="00415D6B"/>
    <w:rsid w:val="004163FA"/>
    <w:rsid w:val="00416E9B"/>
    <w:rsid w:val="00417814"/>
    <w:rsid w:val="00417940"/>
    <w:rsid w:val="00417D85"/>
    <w:rsid w:val="00420145"/>
    <w:rsid w:val="0042113D"/>
    <w:rsid w:val="004213EA"/>
    <w:rsid w:val="004214A2"/>
    <w:rsid w:val="004217D9"/>
    <w:rsid w:val="00422341"/>
    <w:rsid w:val="00422589"/>
    <w:rsid w:val="0042258B"/>
    <w:rsid w:val="004225B0"/>
    <w:rsid w:val="00422BF7"/>
    <w:rsid w:val="00422D1C"/>
    <w:rsid w:val="00422DCB"/>
    <w:rsid w:val="00423199"/>
    <w:rsid w:val="004241A3"/>
    <w:rsid w:val="0042473E"/>
    <w:rsid w:val="00424F78"/>
    <w:rsid w:val="00425513"/>
    <w:rsid w:val="0042589D"/>
    <w:rsid w:val="004261A9"/>
    <w:rsid w:val="00427678"/>
    <w:rsid w:val="004301B5"/>
    <w:rsid w:val="004304DF"/>
    <w:rsid w:val="00430921"/>
    <w:rsid w:val="00430989"/>
    <w:rsid w:val="004313C7"/>
    <w:rsid w:val="004314E1"/>
    <w:rsid w:val="00431616"/>
    <w:rsid w:val="00431BEC"/>
    <w:rsid w:val="00432002"/>
    <w:rsid w:val="00432BB0"/>
    <w:rsid w:val="00433402"/>
    <w:rsid w:val="0043354D"/>
    <w:rsid w:val="00433690"/>
    <w:rsid w:val="00434708"/>
    <w:rsid w:val="0043481C"/>
    <w:rsid w:val="00434E68"/>
    <w:rsid w:val="00435CD9"/>
    <w:rsid w:val="0043691C"/>
    <w:rsid w:val="0043692B"/>
    <w:rsid w:val="00436BB4"/>
    <w:rsid w:val="00436E4A"/>
    <w:rsid w:val="00437176"/>
    <w:rsid w:val="0043730B"/>
    <w:rsid w:val="004377D8"/>
    <w:rsid w:val="00437EDD"/>
    <w:rsid w:val="00440582"/>
    <w:rsid w:val="00440BEE"/>
    <w:rsid w:val="0044117C"/>
    <w:rsid w:val="004427DE"/>
    <w:rsid w:val="0044308D"/>
    <w:rsid w:val="00443FA5"/>
    <w:rsid w:val="00444B0F"/>
    <w:rsid w:val="00445298"/>
    <w:rsid w:val="0044558B"/>
    <w:rsid w:val="00445F72"/>
    <w:rsid w:val="004470B2"/>
    <w:rsid w:val="004474FB"/>
    <w:rsid w:val="00447581"/>
    <w:rsid w:val="00450089"/>
    <w:rsid w:val="004509E3"/>
    <w:rsid w:val="00450B21"/>
    <w:rsid w:val="00451AD9"/>
    <w:rsid w:val="00451FD3"/>
    <w:rsid w:val="00452BA1"/>
    <w:rsid w:val="00452BD2"/>
    <w:rsid w:val="00452F12"/>
    <w:rsid w:val="00453295"/>
    <w:rsid w:val="004536F7"/>
    <w:rsid w:val="00453B5E"/>
    <w:rsid w:val="00453DF1"/>
    <w:rsid w:val="00453F23"/>
    <w:rsid w:val="00454051"/>
    <w:rsid w:val="004559EE"/>
    <w:rsid w:val="00455E6C"/>
    <w:rsid w:val="004561C3"/>
    <w:rsid w:val="004564A0"/>
    <w:rsid w:val="004565B5"/>
    <w:rsid w:val="00457938"/>
    <w:rsid w:val="00457A69"/>
    <w:rsid w:val="00460C2E"/>
    <w:rsid w:val="004610FF"/>
    <w:rsid w:val="00461105"/>
    <w:rsid w:val="00461322"/>
    <w:rsid w:val="004615D6"/>
    <w:rsid w:val="00462B7B"/>
    <w:rsid w:val="00463845"/>
    <w:rsid w:val="00464FD2"/>
    <w:rsid w:val="00465CC6"/>
    <w:rsid w:val="00466DBC"/>
    <w:rsid w:val="00466DCC"/>
    <w:rsid w:val="0046727F"/>
    <w:rsid w:val="004677E2"/>
    <w:rsid w:val="004701CF"/>
    <w:rsid w:val="004704E7"/>
    <w:rsid w:val="00470598"/>
    <w:rsid w:val="00470A4B"/>
    <w:rsid w:val="00471905"/>
    <w:rsid w:val="00471A69"/>
    <w:rsid w:val="00471A9C"/>
    <w:rsid w:val="00471AEF"/>
    <w:rsid w:val="004733A4"/>
    <w:rsid w:val="00473614"/>
    <w:rsid w:val="0047361E"/>
    <w:rsid w:val="00474643"/>
    <w:rsid w:val="0047556C"/>
    <w:rsid w:val="00476043"/>
    <w:rsid w:val="00476640"/>
    <w:rsid w:val="004774E8"/>
    <w:rsid w:val="00477A5D"/>
    <w:rsid w:val="0048054E"/>
    <w:rsid w:val="00480C14"/>
    <w:rsid w:val="004816A3"/>
    <w:rsid w:val="00482102"/>
    <w:rsid w:val="00482F54"/>
    <w:rsid w:val="004833E1"/>
    <w:rsid w:val="004843D6"/>
    <w:rsid w:val="0048565E"/>
    <w:rsid w:val="00485B99"/>
    <w:rsid w:val="00485C27"/>
    <w:rsid w:val="00485D83"/>
    <w:rsid w:val="00485E26"/>
    <w:rsid w:val="004860A3"/>
    <w:rsid w:val="00486736"/>
    <w:rsid w:val="004871EB"/>
    <w:rsid w:val="00491316"/>
    <w:rsid w:val="00491876"/>
    <w:rsid w:val="00492028"/>
    <w:rsid w:val="00493823"/>
    <w:rsid w:val="00493A42"/>
    <w:rsid w:val="00493AF9"/>
    <w:rsid w:val="00493FC1"/>
    <w:rsid w:val="00494D2A"/>
    <w:rsid w:val="00494EC9"/>
    <w:rsid w:val="00495694"/>
    <w:rsid w:val="00497873"/>
    <w:rsid w:val="00497E7C"/>
    <w:rsid w:val="004A0742"/>
    <w:rsid w:val="004A0DCC"/>
    <w:rsid w:val="004A1675"/>
    <w:rsid w:val="004A1AA6"/>
    <w:rsid w:val="004A20E9"/>
    <w:rsid w:val="004A2193"/>
    <w:rsid w:val="004A2B06"/>
    <w:rsid w:val="004A372D"/>
    <w:rsid w:val="004A4474"/>
    <w:rsid w:val="004A46AA"/>
    <w:rsid w:val="004A4885"/>
    <w:rsid w:val="004A4891"/>
    <w:rsid w:val="004A57C6"/>
    <w:rsid w:val="004A5C19"/>
    <w:rsid w:val="004A7262"/>
    <w:rsid w:val="004A7751"/>
    <w:rsid w:val="004A7EF4"/>
    <w:rsid w:val="004B0C0D"/>
    <w:rsid w:val="004B0EE5"/>
    <w:rsid w:val="004B0F05"/>
    <w:rsid w:val="004B0F39"/>
    <w:rsid w:val="004B10CE"/>
    <w:rsid w:val="004B12AD"/>
    <w:rsid w:val="004B2360"/>
    <w:rsid w:val="004B2BEF"/>
    <w:rsid w:val="004B30FF"/>
    <w:rsid w:val="004B3616"/>
    <w:rsid w:val="004B3DEC"/>
    <w:rsid w:val="004B3E1C"/>
    <w:rsid w:val="004B3EB0"/>
    <w:rsid w:val="004B45A0"/>
    <w:rsid w:val="004B466B"/>
    <w:rsid w:val="004B4D01"/>
    <w:rsid w:val="004B5149"/>
    <w:rsid w:val="004B5758"/>
    <w:rsid w:val="004B6258"/>
    <w:rsid w:val="004B6983"/>
    <w:rsid w:val="004B6AE8"/>
    <w:rsid w:val="004B6CA4"/>
    <w:rsid w:val="004B7FED"/>
    <w:rsid w:val="004C0199"/>
    <w:rsid w:val="004C0F16"/>
    <w:rsid w:val="004C1520"/>
    <w:rsid w:val="004C1A2E"/>
    <w:rsid w:val="004C2616"/>
    <w:rsid w:val="004C29D9"/>
    <w:rsid w:val="004C2AC4"/>
    <w:rsid w:val="004C31A9"/>
    <w:rsid w:val="004C3331"/>
    <w:rsid w:val="004C3F76"/>
    <w:rsid w:val="004C455E"/>
    <w:rsid w:val="004C46AB"/>
    <w:rsid w:val="004C5A0C"/>
    <w:rsid w:val="004C5B66"/>
    <w:rsid w:val="004C625B"/>
    <w:rsid w:val="004C6A6B"/>
    <w:rsid w:val="004C711D"/>
    <w:rsid w:val="004C7525"/>
    <w:rsid w:val="004C7792"/>
    <w:rsid w:val="004C7C2D"/>
    <w:rsid w:val="004C7DDB"/>
    <w:rsid w:val="004D0787"/>
    <w:rsid w:val="004D0A4B"/>
    <w:rsid w:val="004D10F4"/>
    <w:rsid w:val="004D1416"/>
    <w:rsid w:val="004D159E"/>
    <w:rsid w:val="004D1E10"/>
    <w:rsid w:val="004D1F57"/>
    <w:rsid w:val="004D21C7"/>
    <w:rsid w:val="004D2E13"/>
    <w:rsid w:val="004D328D"/>
    <w:rsid w:val="004D3857"/>
    <w:rsid w:val="004D3BD9"/>
    <w:rsid w:val="004D49FC"/>
    <w:rsid w:val="004D6762"/>
    <w:rsid w:val="004D6E06"/>
    <w:rsid w:val="004D76FD"/>
    <w:rsid w:val="004D78BB"/>
    <w:rsid w:val="004E176D"/>
    <w:rsid w:val="004E1850"/>
    <w:rsid w:val="004E2131"/>
    <w:rsid w:val="004E2A16"/>
    <w:rsid w:val="004E31E4"/>
    <w:rsid w:val="004E3DE9"/>
    <w:rsid w:val="004E42B4"/>
    <w:rsid w:val="004E5B39"/>
    <w:rsid w:val="004E5FC6"/>
    <w:rsid w:val="004E6100"/>
    <w:rsid w:val="004E637E"/>
    <w:rsid w:val="004E6C55"/>
    <w:rsid w:val="004E7056"/>
    <w:rsid w:val="004E712B"/>
    <w:rsid w:val="004E7594"/>
    <w:rsid w:val="004E77B1"/>
    <w:rsid w:val="004E784D"/>
    <w:rsid w:val="004F079B"/>
    <w:rsid w:val="004F0986"/>
    <w:rsid w:val="004F0B07"/>
    <w:rsid w:val="004F0B7A"/>
    <w:rsid w:val="004F195C"/>
    <w:rsid w:val="004F2D7E"/>
    <w:rsid w:val="004F2E2A"/>
    <w:rsid w:val="004F387F"/>
    <w:rsid w:val="004F4046"/>
    <w:rsid w:val="004F40F2"/>
    <w:rsid w:val="004F422E"/>
    <w:rsid w:val="004F47B4"/>
    <w:rsid w:val="004F4A4B"/>
    <w:rsid w:val="004F5746"/>
    <w:rsid w:val="004F612E"/>
    <w:rsid w:val="004F6975"/>
    <w:rsid w:val="004F78FD"/>
    <w:rsid w:val="005000B3"/>
    <w:rsid w:val="0050043B"/>
    <w:rsid w:val="005004C0"/>
    <w:rsid w:val="00500D96"/>
    <w:rsid w:val="00500EBD"/>
    <w:rsid w:val="005011BF"/>
    <w:rsid w:val="00501598"/>
    <w:rsid w:val="005015B6"/>
    <w:rsid w:val="00501939"/>
    <w:rsid w:val="00501B00"/>
    <w:rsid w:val="00501EFF"/>
    <w:rsid w:val="00502F5C"/>
    <w:rsid w:val="005030ED"/>
    <w:rsid w:val="00503976"/>
    <w:rsid w:val="00503A5E"/>
    <w:rsid w:val="005047B7"/>
    <w:rsid w:val="00504A3B"/>
    <w:rsid w:val="00505755"/>
    <w:rsid w:val="005057F9"/>
    <w:rsid w:val="00505C6E"/>
    <w:rsid w:val="00505D3A"/>
    <w:rsid w:val="0050685A"/>
    <w:rsid w:val="00507162"/>
    <w:rsid w:val="00507887"/>
    <w:rsid w:val="005100BC"/>
    <w:rsid w:val="00510A3A"/>
    <w:rsid w:val="00512653"/>
    <w:rsid w:val="00512D77"/>
    <w:rsid w:val="00513AD5"/>
    <w:rsid w:val="00514098"/>
    <w:rsid w:val="005140A1"/>
    <w:rsid w:val="0051433A"/>
    <w:rsid w:val="005149C6"/>
    <w:rsid w:val="00514D0C"/>
    <w:rsid w:val="00514EB7"/>
    <w:rsid w:val="005155C4"/>
    <w:rsid w:val="00515600"/>
    <w:rsid w:val="005173C9"/>
    <w:rsid w:val="00520266"/>
    <w:rsid w:val="005205D4"/>
    <w:rsid w:val="00520F22"/>
    <w:rsid w:val="005218B3"/>
    <w:rsid w:val="00522137"/>
    <w:rsid w:val="005221BB"/>
    <w:rsid w:val="0052224F"/>
    <w:rsid w:val="005222C2"/>
    <w:rsid w:val="00523158"/>
    <w:rsid w:val="00523490"/>
    <w:rsid w:val="00523CC6"/>
    <w:rsid w:val="00523E23"/>
    <w:rsid w:val="005248B7"/>
    <w:rsid w:val="00525448"/>
    <w:rsid w:val="00525D72"/>
    <w:rsid w:val="00526863"/>
    <w:rsid w:val="00526D31"/>
    <w:rsid w:val="00526D9A"/>
    <w:rsid w:val="005270F9"/>
    <w:rsid w:val="00527205"/>
    <w:rsid w:val="005273EF"/>
    <w:rsid w:val="005278E0"/>
    <w:rsid w:val="00531131"/>
    <w:rsid w:val="005316D1"/>
    <w:rsid w:val="00531F50"/>
    <w:rsid w:val="005325E6"/>
    <w:rsid w:val="00532DF0"/>
    <w:rsid w:val="00533531"/>
    <w:rsid w:val="0053413F"/>
    <w:rsid w:val="005345A9"/>
    <w:rsid w:val="0053478A"/>
    <w:rsid w:val="00534EBE"/>
    <w:rsid w:val="0053518F"/>
    <w:rsid w:val="0053570A"/>
    <w:rsid w:val="00535934"/>
    <w:rsid w:val="0053593A"/>
    <w:rsid w:val="00535D98"/>
    <w:rsid w:val="00535E23"/>
    <w:rsid w:val="00535EFD"/>
    <w:rsid w:val="005360A5"/>
    <w:rsid w:val="00536AB8"/>
    <w:rsid w:val="0053723A"/>
    <w:rsid w:val="00537D41"/>
    <w:rsid w:val="00540328"/>
    <w:rsid w:val="00540467"/>
    <w:rsid w:val="005416D6"/>
    <w:rsid w:val="00541FAF"/>
    <w:rsid w:val="00542505"/>
    <w:rsid w:val="005425D6"/>
    <w:rsid w:val="00543221"/>
    <w:rsid w:val="00543441"/>
    <w:rsid w:val="0054398F"/>
    <w:rsid w:val="00543BA8"/>
    <w:rsid w:val="005441B8"/>
    <w:rsid w:val="00544B13"/>
    <w:rsid w:val="00545114"/>
    <w:rsid w:val="00545BA8"/>
    <w:rsid w:val="00545D97"/>
    <w:rsid w:val="005461B2"/>
    <w:rsid w:val="0054691B"/>
    <w:rsid w:val="00546926"/>
    <w:rsid w:val="00546A52"/>
    <w:rsid w:val="005471ED"/>
    <w:rsid w:val="00547F4B"/>
    <w:rsid w:val="0055129D"/>
    <w:rsid w:val="005516C9"/>
    <w:rsid w:val="00551CEC"/>
    <w:rsid w:val="005523A1"/>
    <w:rsid w:val="00552763"/>
    <w:rsid w:val="00552C0B"/>
    <w:rsid w:val="00552C13"/>
    <w:rsid w:val="00552EA5"/>
    <w:rsid w:val="00553249"/>
    <w:rsid w:val="00553261"/>
    <w:rsid w:val="00554325"/>
    <w:rsid w:val="005576A0"/>
    <w:rsid w:val="00557BF0"/>
    <w:rsid w:val="00557EF5"/>
    <w:rsid w:val="00557FE3"/>
    <w:rsid w:val="00561380"/>
    <w:rsid w:val="00561641"/>
    <w:rsid w:val="0056329E"/>
    <w:rsid w:val="00563AFA"/>
    <w:rsid w:val="00563C6F"/>
    <w:rsid w:val="00563FD4"/>
    <w:rsid w:val="00564222"/>
    <w:rsid w:val="00564F21"/>
    <w:rsid w:val="00565F1A"/>
    <w:rsid w:val="0056654A"/>
    <w:rsid w:val="0056666A"/>
    <w:rsid w:val="005666E5"/>
    <w:rsid w:val="005669A4"/>
    <w:rsid w:val="00566D7C"/>
    <w:rsid w:val="005674CA"/>
    <w:rsid w:val="00567890"/>
    <w:rsid w:val="00567B5E"/>
    <w:rsid w:val="005700BB"/>
    <w:rsid w:val="00570A39"/>
    <w:rsid w:val="00570BBE"/>
    <w:rsid w:val="00570FAC"/>
    <w:rsid w:val="005716E9"/>
    <w:rsid w:val="00571B8F"/>
    <w:rsid w:val="00572B59"/>
    <w:rsid w:val="00572C68"/>
    <w:rsid w:val="0057322E"/>
    <w:rsid w:val="00573556"/>
    <w:rsid w:val="00573D2F"/>
    <w:rsid w:val="005743D6"/>
    <w:rsid w:val="0057527D"/>
    <w:rsid w:val="005758FD"/>
    <w:rsid w:val="00575A48"/>
    <w:rsid w:val="00575E1C"/>
    <w:rsid w:val="00575FAB"/>
    <w:rsid w:val="005768C6"/>
    <w:rsid w:val="00577598"/>
    <w:rsid w:val="00577E52"/>
    <w:rsid w:val="00580B08"/>
    <w:rsid w:val="00580BC4"/>
    <w:rsid w:val="00581446"/>
    <w:rsid w:val="0058181C"/>
    <w:rsid w:val="00581B33"/>
    <w:rsid w:val="00581F3F"/>
    <w:rsid w:val="005827D1"/>
    <w:rsid w:val="00583B1D"/>
    <w:rsid w:val="005843DE"/>
    <w:rsid w:val="005843E3"/>
    <w:rsid w:val="0058449D"/>
    <w:rsid w:val="00584EF0"/>
    <w:rsid w:val="00585B4F"/>
    <w:rsid w:val="00585BA4"/>
    <w:rsid w:val="00586F53"/>
    <w:rsid w:val="0059012B"/>
    <w:rsid w:val="00590C5D"/>
    <w:rsid w:val="00590CEB"/>
    <w:rsid w:val="00591C13"/>
    <w:rsid w:val="00592A34"/>
    <w:rsid w:val="00592E6C"/>
    <w:rsid w:val="00593412"/>
    <w:rsid w:val="00593627"/>
    <w:rsid w:val="005938C3"/>
    <w:rsid w:val="00593BF7"/>
    <w:rsid w:val="00593C11"/>
    <w:rsid w:val="00593FD4"/>
    <w:rsid w:val="00594C8E"/>
    <w:rsid w:val="00594CF3"/>
    <w:rsid w:val="00594F51"/>
    <w:rsid w:val="0059518A"/>
    <w:rsid w:val="005951B7"/>
    <w:rsid w:val="00595284"/>
    <w:rsid w:val="005958DB"/>
    <w:rsid w:val="005959F1"/>
    <w:rsid w:val="00595E98"/>
    <w:rsid w:val="0059642C"/>
    <w:rsid w:val="005967D7"/>
    <w:rsid w:val="0059682F"/>
    <w:rsid w:val="005969FB"/>
    <w:rsid w:val="00596AE3"/>
    <w:rsid w:val="00596D13"/>
    <w:rsid w:val="00596F58"/>
    <w:rsid w:val="005971CA"/>
    <w:rsid w:val="0059743E"/>
    <w:rsid w:val="00597C7A"/>
    <w:rsid w:val="00597D75"/>
    <w:rsid w:val="00597E29"/>
    <w:rsid w:val="005A04B2"/>
    <w:rsid w:val="005A055A"/>
    <w:rsid w:val="005A11BF"/>
    <w:rsid w:val="005A15E7"/>
    <w:rsid w:val="005A1AE9"/>
    <w:rsid w:val="005A1CEB"/>
    <w:rsid w:val="005A1FA8"/>
    <w:rsid w:val="005A3506"/>
    <w:rsid w:val="005A350A"/>
    <w:rsid w:val="005A3C1E"/>
    <w:rsid w:val="005A4F75"/>
    <w:rsid w:val="005A4FDE"/>
    <w:rsid w:val="005A5028"/>
    <w:rsid w:val="005A6872"/>
    <w:rsid w:val="005A7254"/>
    <w:rsid w:val="005A74FD"/>
    <w:rsid w:val="005B00B8"/>
    <w:rsid w:val="005B0206"/>
    <w:rsid w:val="005B0BC7"/>
    <w:rsid w:val="005B15A4"/>
    <w:rsid w:val="005B19AB"/>
    <w:rsid w:val="005B2BA0"/>
    <w:rsid w:val="005B337D"/>
    <w:rsid w:val="005B3798"/>
    <w:rsid w:val="005B3C0B"/>
    <w:rsid w:val="005B4890"/>
    <w:rsid w:val="005B4CEA"/>
    <w:rsid w:val="005B5649"/>
    <w:rsid w:val="005B567C"/>
    <w:rsid w:val="005B6B53"/>
    <w:rsid w:val="005B6F65"/>
    <w:rsid w:val="005B7057"/>
    <w:rsid w:val="005B712A"/>
    <w:rsid w:val="005B72F8"/>
    <w:rsid w:val="005B736B"/>
    <w:rsid w:val="005B74C2"/>
    <w:rsid w:val="005C0400"/>
    <w:rsid w:val="005C0BA0"/>
    <w:rsid w:val="005C17E8"/>
    <w:rsid w:val="005C209A"/>
    <w:rsid w:val="005C2C43"/>
    <w:rsid w:val="005C2DA9"/>
    <w:rsid w:val="005C3014"/>
    <w:rsid w:val="005C3D2D"/>
    <w:rsid w:val="005C4135"/>
    <w:rsid w:val="005C46BF"/>
    <w:rsid w:val="005C4D14"/>
    <w:rsid w:val="005C5905"/>
    <w:rsid w:val="005C6651"/>
    <w:rsid w:val="005C6F31"/>
    <w:rsid w:val="005D03D3"/>
    <w:rsid w:val="005D13B5"/>
    <w:rsid w:val="005D2B60"/>
    <w:rsid w:val="005D3CA2"/>
    <w:rsid w:val="005D3F29"/>
    <w:rsid w:val="005D46FD"/>
    <w:rsid w:val="005D4A9D"/>
    <w:rsid w:val="005D5003"/>
    <w:rsid w:val="005D51F1"/>
    <w:rsid w:val="005D5207"/>
    <w:rsid w:val="005D5460"/>
    <w:rsid w:val="005D550E"/>
    <w:rsid w:val="005D5512"/>
    <w:rsid w:val="005D6422"/>
    <w:rsid w:val="005D6648"/>
    <w:rsid w:val="005D6BC4"/>
    <w:rsid w:val="005D6F35"/>
    <w:rsid w:val="005D77DA"/>
    <w:rsid w:val="005E010D"/>
    <w:rsid w:val="005E0255"/>
    <w:rsid w:val="005E0F9D"/>
    <w:rsid w:val="005E1529"/>
    <w:rsid w:val="005E2AE0"/>
    <w:rsid w:val="005E3501"/>
    <w:rsid w:val="005E38EB"/>
    <w:rsid w:val="005E5001"/>
    <w:rsid w:val="005E51A6"/>
    <w:rsid w:val="005E566D"/>
    <w:rsid w:val="005E674B"/>
    <w:rsid w:val="005E6ABF"/>
    <w:rsid w:val="005E6D15"/>
    <w:rsid w:val="005E7FA2"/>
    <w:rsid w:val="005F0309"/>
    <w:rsid w:val="005F043A"/>
    <w:rsid w:val="005F08DA"/>
    <w:rsid w:val="005F0E80"/>
    <w:rsid w:val="005F15A2"/>
    <w:rsid w:val="005F16EB"/>
    <w:rsid w:val="005F178B"/>
    <w:rsid w:val="005F18F6"/>
    <w:rsid w:val="005F1E05"/>
    <w:rsid w:val="005F23CE"/>
    <w:rsid w:val="005F3BE6"/>
    <w:rsid w:val="005F3D7B"/>
    <w:rsid w:val="005F454D"/>
    <w:rsid w:val="005F4C96"/>
    <w:rsid w:val="005F525A"/>
    <w:rsid w:val="005F54F5"/>
    <w:rsid w:val="005F57A0"/>
    <w:rsid w:val="005F5F14"/>
    <w:rsid w:val="005F6186"/>
    <w:rsid w:val="005F670F"/>
    <w:rsid w:val="005F68FD"/>
    <w:rsid w:val="005F6EF1"/>
    <w:rsid w:val="005F74C0"/>
    <w:rsid w:val="005F7550"/>
    <w:rsid w:val="005F7DE1"/>
    <w:rsid w:val="005F7E89"/>
    <w:rsid w:val="006000D9"/>
    <w:rsid w:val="00600B90"/>
    <w:rsid w:val="00601686"/>
    <w:rsid w:val="00601698"/>
    <w:rsid w:val="00601792"/>
    <w:rsid w:val="00601905"/>
    <w:rsid w:val="0060195E"/>
    <w:rsid w:val="00601BF8"/>
    <w:rsid w:val="006025DA"/>
    <w:rsid w:val="00602C20"/>
    <w:rsid w:val="00602DD4"/>
    <w:rsid w:val="00602E01"/>
    <w:rsid w:val="0060320D"/>
    <w:rsid w:val="00603A6C"/>
    <w:rsid w:val="00603E08"/>
    <w:rsid w:val="00603EEA"/>
    <w:rsid w:val="00604389"/>
    <w:rsid w:val="006045C5"/>
    <w:rsid w:val="0060464E"/>
    <w:rsid w:val="00604792"/>
    <w:rsid w:val="00604837"/>
    <w:rsid w:val="00604980"/>
    <w:rsid w:val="00605199"/>
    <w:rsid w:val="006054F8"/>
    <w:rsid w:val="00605D9C"/>
    <w:rsid w:val="00606C4D"/>
    <w:rsid w:val="006074A1"/>
    <w:rsid w:val="00607AAE"/>
    <w:rsid w:val="00607CFD"/>
    <w:rsid w:val="00607E35"/>
    <w:rsid w:val="00607EEE"/>
    <w:rsid w:val="00607FAD"/>
    <w:rsid w:val="00610729"/>
    <w:rsid w:val="00610875"/>
    <w:rsid w:val="00610A3C"/>
    <w:rsid w:val="00611AAE"/>
    <w:rsid w:val="00611B06"/>
    <w:rsid w:val="006126B6"/>
    <w:rsid w:val="00612CFC"/>
    <w:rsid w:val="00612D76"/>
    <w:rsid w:val="00612FB3"/>
    <w:rsid w:val="006134C4"/>
    <w:rsid w:val="0061399F"/>
    <w:rsid w:val="00615575"/>
    <w:rsid w:val="00615B2C"/>
    <w:rsid w:val="00615EFB"/>
    <w:rsid w:val="00616A80"/>
    <w:rsid w:val="00616AFB"/>
    <w:rsid w:val="006173B9"/>
    <w:rsid w:val="00617FC7"/>
    <w:rsid w:val="00620690"/>
    <w:rsid w:val="00620A35"/>
    <w:rsid w:val="00620ACA"/>
    <w:rsid w:val="00620BC4"/>
    <w:rsid w:val="00620CA4"/>
    <w:rsid w:val="00620F52"/>
    <w:rsid w:val="006215F7"/>
    <w:rsid w:val="00623D10"/>
    <w:rsid w:val="006248A7"/>
    <w:rsid w:val="00624945"/>
    <w:rsid w:val="00624C5E"/>
    <w:rsid w:val="00624D98"/>
    <w:rsid w:val="00624F29"/>
    <w:rsid w:val="00624FFA"/>
    <w:rsid w:val="00625BDB"/>
    <w:rsid w:val="006262FA"/>
    <w:rsid w:val="00626321"/>
    <w:rsid w:val="006264F8"/>
    <w:rsid w:val="00626FD8"/>
    <w:rsid w:val="006275C9"/>
    <w:rsid w:val="006275CB"/>
    <w:rsid w:val="00627CC1"/>
    <w:rsid w:val="00627D43"/>
    <w:rsid w:val="006300B0"/>
    <w:rsid w:val="00630135"/>
    <w:rsid w:val="006302E0"/>
    <w:rsid w:val="00630493"/>
    <w:rsid w:val="006309DF"/>
    <w:rsid w:val="00631B0B"/>
    <w:rsid w:val="00631C4C"/>
    <w:rsid w:val="00631DFC"/>
    <w:rsid w:val="00631E1D"/>
    <w:rsid w:val="00631F56"/>
    <w:rsid w:val="00632F23"/>
    <w:rsid w:val="0063326E"/>
    <w:rsid w:val="006336EA"/>
    <w:rsid w:val="00633CC4"/>
    <w:rsid w:val="0063552F"/>
    <w:rsid w:val="00635AD0"/>
    <w:rsid w:val="00635E0A"/>
    <w:rsid w:val="006364BB"/>
    <w:rsid w:val="00636745"/>
    <w:rsid w:val="00637B21"/>
    <w:rsid w:val="00640691"/>
    <w:rsid w:val="00640DEA"/>
    <w:rsid w:val="006418A6"/>
    <w:rsid w:val="00641E42"/>
    <w:rsid w:val="00642E32"/>
    <w:rsid w:val="00642E50"/>
    <w:rsid w:val="006434FC"/>
    <w:rsid w:val="00643F9D"/>
    <w:rsid w:val="00644640"/>
    <w:rsid w:val="006446AA"/>
    <w:rsid w:val="00645318"/>
    <w:rsid w:val="0064563E"/>
    <w:rsid w:val="00645C8A"/>
    <w:rsid w:val="00645EED"/>
    <w:rsid w:val="00646398"/>
    <w:rsid w:val="006463BD"/>
    <w:rsid w:val="006463CF"/>
    <w:rsid w:val="006464CD"/>
    <w:rsid w:val="00647ADD"/>
    <w:rsid w:val="0065013E"/>
    <w:rsid w:val="006502E9"/>
    <w:rsid w:val="0065042F"/>
    <w:rsid w:val="006504AF"/>
    <w:rsid w:val="006506A5"/>
    <w:rsid w:val="006506AE"/>
    <w:rsid w:val="00650855"/>
    <w:rsid w:val="00650A27"/>
    <w:rsid w:val="00650D85"/>
    <w:rsid w:val="006523F7"/>
    <w:rsid w:val="006526B1"/>
    <w:rsid w:val="006528C9"/>
    <w:rsid w:val="00652A6E"/>
    <w:rsid w:val="00653887"/>
    <w:rsid w:val="00653AF8"/>
    <w:rsid w:val="0065409B"/>
    <w:rsid w:val="00654B0A"/>
    <w:rsid w:val="00655136"/>
    <w:rsid w:val="00656468"/>
    <w:rsid w:val="00656AC3"/>
    <w:rsid w:val="006576E5"/>
    <w:rsid w:val="00657CC6"/>
    <w:rsid w:val="00660202"/>
    <w:rsid w:val="00660A72"/>
    <w:rsid w:val="00660B86"/>
    <w:rsid w:val="00661FDE"/>
    <w:rsid w:val="00662FAC"/>
    <w:rsid w:val="006632A7"/>
    <w:rsid w:val="006633AA"/>
    <w:rsid w:val="006634E7"/>
    <w:rsid w:val="00663A6C"/>
    <w:rsid w:val="00663D14"/>
    <w:rsid w:val="00663DD1"/>
    <w:rsid w:val="006651BD"/>
    <w:rsid w:val="00667078"/>
    <w:rsid w:val="006673E8"/>
    <w:rsid w:val="00667408"/>
    <w:rsid w:val="006677CE"/>
    <w:rsid w:val="006704D4"/>
    <w:rsid w:val="00670ADF"/>
    <w:rsid w:val="00670FCD"/>
    <w:rsid w:val="00671090"/>
    <w:rsid w:val="0067113A"/>
    <w:rsid w:val="006716EF"/>
    <w:rsid w:val="00671878"/>
    <w:rsid w:val="00671DEE"/>
    <w:rsid w:val="00671EC0"/>
    <w:rsid w:val="00672300"/>
    <w:rsid w:val="006724D9"/>
    <w:rsid w:val="00672B12"/>
    <w:rsid w:val="006735F3"/>
    <w:rsid w:val="00673613"/>
    <w:rsid w:val="00673692"/>
    <w:rsid w:val="00673A1B"/>
    <w:rsid w:val="00674042"/>
    <w:rsid w:val="006746EE"/>
    <w:rsid w:val="00674F23"/>
    <w:rsid w:val="006762BE"/>
    <w:rsid w:val="00676951"/>
    <w:rsid w:val="00676F48"/>
    <w:rsid w:val="00677124"/>
    <w:rsid w:val="006771EE"/>
    <w:rsid w:val="006776C4"/>
    <w:rsid w:val="0067770B"/>
    <w:rsid w:val="00680CEC"/>
    <w:rsid w:val="00680FF1"/>
    <w:rsid w:val="00681507"/>
    <w:rsid w:val="00681DC0"/>
    <w:rsid w:val="00682BCC"/>
    <w:rsid w:val="00682EAC"/>
    <w:rsid w:val="00683345"/>
    <w:rsid w:val="00683A52"/>
    <w:rsid w:val="00683B4E"/>
    <w:rsid w:val="006841DC"/>
    <w:rsid w:val="006847F3"/>
    <w:rsid w:val="00686056"/>
    <w:rsid w:val="0068630C"/>
    <w:rsid w:val="006871DD"/>
    <w:rsid w:val="00687F2F"/>
    <w:rsid w:val="0069045A"/>
    <w:rsid w:val="006911A0"/>
    <w:rsid w:val="00691813"/>
    <w:rsid w:val="00691956"/>
    <w:rsid w:val="00691A9B"/>
    <w:rsid w:val="00691C32"/>
    <w:rsid w:val="00691E03"/>
    <w:rsid w:val="00691E61"/>
    <w:rsid w:val="0069228E"/>
    <w:rsid w:val="006932CA"/>
    <w:rsid w:val="00693A8E"/>
    <w:rsid w:val="00693B2C"/>
    <w:rsid w:val="00694FEC"/>
    <w:rsid w:val="00695076"/>
    <w:rsid w:val="006953F4"/>
    <w:rsid w:val="00695628"/>
    <w:rsid w:val="00695728"/>
    <w:rsid w:val="006957F4"/>
    <w:rsid w:val="006958A1"/>
    <w:rsid w:val="00695D5F"/>
    <w:rsid w:val="00696879"/>
    <w:rsid w:val="006969A1"/>
    <w:rsid w:val="00696CE9"/>
    <w:rsid w:val="0069750E"/>
    <w:rsid w:val="00697C31"/>
    <w:rsid w:val="006A0DC0"/>
    <w:rsid w:val="006A1103"/>
    <w:rsid w:val="006A1FAF"/>
    <w:rsid w:val="006A279A"/>
    <w:rsid w:val="006A29C9"/>
    <w:rsid w:val="006A29E3"/>
    <w:rsid w:val="006A2A59"/>
    <w:rsid w:val="006A32DE"/>
    <w:rsid w:val="006A4378"/>
    <w:rsid w:val="006A4391"/>
    <w:rsid w:val="006A446C"/>
    <w:rsid w:val="006A473D"/>
    <w:rsid w:val="006A4AAE"/>
    <w:rsid w:val="006A4ADC"/>
    <w:rsid w:val="006A53D6"/>
    <w:rsid w:val="006A5D97"/>
    <w:rsid w:val="006A71CF"/>
    <w:rsid w:val="006A73C6"/>
    <w:rsid w:val="006B00DD"/>
    <w:rsid w:val="006B029D"/>
    <w:rsid w:val="006B0513"/>
    <w:rsid w:val="006B1089"/>
    <w:rsid w:val="006B118A"/>
    <w:rsid w:val="006B16AD"/>
    <w:rsid w:val="006B16E0"/>
    <w:rsid w:val="006B18D4"/>
    <w:rsid w:val="006B2261"/>
    <w:rsid w:val="006B2466"/>
    <w:rsid w:val="006B24BB"/>
    <w:rsid w:val="006B2CFE"/>
    <w:rsid w:val="006B2D26"/>
    <w:rsid w:val="006B2F46"/>
    <w:rsid w:val="006B30D1"/>
    <w:rsid w:val="006B3735"/>
    <w:rsid w:val="006B3B23"/>
    <w:rsid w:val="006B3B3E"/>
    <w:rsid w:val="006B4816"/>
    <w:rsid w:val="006B4B7F"/>
    <w:rsid w:val="006B51D5"/>
    <w:rsid w:val="006B5D37"/>
    <w:rsid w:val="006B6221"/>
    <w:rsid w:val="006B64A1"/>
    <w:rsid w:val="006B70A5"/>
    <w:rsid w:val="006B725F"/>
    <w:rsid w:val="006C02E4"/>
    <w:rsid w:val="006C1ACA"/>
    <w:rsid w:val="006C1B91"/>
    <w:rsid w:val="006C234F"/>
    <w:rsid w:val="006C2509"/>
    <w:rsid w:val="006C2D64"/>
    <w:rsid w:val="006C3515"/>
    <w:rsid w:val="006C378E"/>
    <w:rsid w:val="006C3DB3"/>
    <w:rsid w:val="006C414A"/>
    <w:rsid w:val="006C424B"/>
    <w:rsid w:val="006C43DE"/>
    <w:rsid w:val="006C47A6"/>
    <w:rsid w:val="006C488B"/>
    <w:rsid w:val="006C5AD3"/>
    <w:rsid w:val="006C617F"/>
    <w:rsid w:val="006C62D2"/>
    <w:rsid w:val="006C6A36"/>
    <w:rsid w:val="006C74B8"/>
    <w:rsid w:val="006D0209"/>
    <w:rsid w:val="006D043E"/>
    <w:rsid w:val="006D0D1E"/>
    <w:rsid w:val="006D1220"/>
    <w:rsid w:val="006D176F"/>
    <w:rsid w:val="006D223B"/>
    <w:rsid w:val="006D249D"/>
    <w:rsid w:val="006D2666"/>
    <w:rsid w:val="006D2ADE"/>
    <w:rsid w:val="006D2D44"/>
    <w:rsid w:val="006D31B4"/>
    <w:rsid w:val="006D3DA6"/>
    <w:rsid w:val="006D413B"/>
    <w:rsid w:val="006D443B"/>
    <w:rsid w:val="006D459A"/>
    <w:rsid w:val="006D4D67"/>
    <w:rsid w:val="006D50CE"/>
    <w:rsid w:val="006D5E52"/>
    <w:rsid w:val="006D61BB"/>
    <w:rsid w:val="006D64D4"/>
    <w:rsid w:val="006D6820"/>
    <w:rsid w:val="006D6A17"/>
    <w:rsid w:val="006D6BA3"/>
    <w:rsid w:val="006D70C7"/>
    <w:rsid w:val="006D7968"/>
    <w:rsid w:val="006D7C55"/>
    <w:rsid w:val="006E17E4"/>
    <w:rsid w:val="006E1E7B"/>
    <w:rsid w:val="006E246D"/>
    <w:rsid w:val="006E26DE"/>
    <w:rsid w:val="006E29E0"/>
    <w:rsid w:val="006E2E39"/>
    <w:rsid w:val="006E2FCC"/>
    <w:rsid w:val="006E4463"/>
    <w:rsid w:val="006E51C2"/>
    <w:rsid w:val="006E575C"/>
    <w:rsid w:val="006E6411"/>
    <w:rsid w:val="006E64EE"/>
    <w:rsid w:val="006E7015"/>
    <w:rsid w:val="006F0650"/>
    <w:rsid w:val="006F0C72"/>
    <w:rsid w:val="006F0F1A"/>
    <w:rsid w:val="006F1626"/>
    <w:rsid w:val="006F2579"/>
    <w:rsid w:val="006F2762"/>
    <w:rsid w:val="006F3A32"/>
    <w:rsid w:val="006F3E29"/>
    <w:rsid w:val="006F440B"/>
    <w:rsid w:val="006F5410"/>
    <w:rsid w:val="006F6CAB"/>
    <w:rsid w:val="007000DC"/>
    <w:rsid w:val="0070025A"/>
    <w:rsid w:val="00700AF9"/>
    <w:rsid w:val="007017EF"/>
    <w:rsid w:val="0070293F"/>
    <w:rsid w:val="00702B90"/>
    <w:rsid w:val="00703569"/>
    <w:rsid w:val="00703F1D"/>
    <w:rsid w:val="00704BCB"/>
    <w:rsid w:val="00704E30"/>
    <w:rsid w:val="00704F9E"/>
    <w:rsid w:val="007051DD"/>
    <w:rsid w:val="00705766"/>
    <w:rsid w:val="00706B48"/>
    <w:rsid w:val="00706E59"/>
    <w:rsid w:val="007071C0"/>
    <w:rsid w:val="007073CC"/>
    <w:rsid w:val="00707FDA"/>
    <w:rsid w:val="007103D7"/>
    <w:rsid w:val="00710E67"/>
    <w:rsid w:val="00710F6F"/>
    <w:rsid w:val="007117E1"/>
    <w:rsid w:val="00711A8E"/>
    <w:rsid w:val="007121DB"/>
    <w:rsid w:val="007127F9"/>
    <w:rsid w:val="0071415E"/>
    <w:rsid w:val="00714778"/>
    <w:rsid w:val="00715710"/>
    <w:rsid w:val="007157E8"/>
    <w:rsid w:val="00715A2E"/>
    <w:rsid w:val="00715E69"/>
    <w:rsid w:val="007162C7"/>
    <w:rsid w:val="007166BD"/>
    <w:rsid w:val="00716AE5"/>
    <w:rsid w:val="00716E29"/>
    <w:rsid w:val="007172D9"/>
    <w:rsid w:val="00717858"/>
    <w:rsid w:val="0071792A"/>
    <w:rsid w:val="00717CFC"/>
    <w:rsid w:val="0072010E"/>
    <w:rsid w:val="00720888"/>
    <w:rsid w:val="00720DD7"/>
    <w:rsid w:val="0072138D"/>
    <w:rsid w:val="00721D2F"/>
    <w:rsid w:val="00721F69"/>
    <w:rsid w:val="0072252F"/>
    <w:rsid w:val="00722588"/>
    <w:rsid w:val="00722690"/>
    <w:rsid w:val="00722802"/>
    <w:rsid w:val="00723872"/>
    <w:rsid w:val="0072469A"/>
    <w:rsid w:val="00724B6A"/>
    <w:rsid w:val="007253E3"/>
    <w:rsid w:val="007253EB"/>
    <w:rsid w:val="007255E4"/>
    <w:rsid w:val="00725B57"/>
    <w:rsid w:val="00726424"/>
    <w:rsid w:val="0072746D"/>
    <w:rsid w:val="00727564"/>
    <w:rsid w:val="0072780E"/>
    <w:rsid w:val="00727C54"/>
    <w:rsid w:val="00727F38"/>
    <w:rsid w:val="007302BF"/>
    <w:rsid w:val="007306FC"/>
    <w:rsid w:val="007312AA"/>
    <w:rsid w:val="007312DC"/>
    <w:rsid w:val="00731587"/>
    <w:rsid w:val="00731883"/>
    <w:rsid w:val="007318F9"/>
    <w:rsid w:val="007339FB"/>
    <w:rsid w:val="00733C01"/>
    <w:rsid w:val="00733D73"/>
    <w:rsid w:val="00734055"/>
    <w:rsid w:val="00734B1D"/>
    <w:rsid w:val="00734C1B"/>
    <w:rsid w:val="00734D3C"/>
    <w:rsid w:val="0073749C"/>
    <w:rsid w:val="00737A10"/>
    <w:rsid w:val="00740591"/>
    <w:rsid w:val="00740FF5"/>
    <w:rsid w:val="007416C6"/>
    <w:rsid w:val="00743F11"/>
    <w:rsid w:val="00743FA9"/>
    <w:rsid w:val="007440B8"/>
    <w:rsid w:val="007447CE"/>
    <w:rsid w:val="007448B7"/>
    <w:rsid w:val="00744F8E"/>
    <w:rsid w:val="00745291"/>
    <w:rsid w:val="007459DA"/>
    <w:rsid w:val="00745CCA"/>
    <w:rsid w:val="007460A4"/>
    <w:rsid w:val="00746407"/>
    <w:rsid w:val="007470EC"/>
    <w:rsid w:val="00747E80"/>
    <w:rsid w:val="00750A2A"/>
    <w:rsid w:val="00750D3B"/>
    <w:rsid w:val="007516F0"/>
    <w:rsid w:val="0075171E"/>
    <w:rsid w:val="00751801"/>
    <w:rsid w:val="00751DB3"/>
    <w:rsid w:val="007524FB"/>
    <w:rsid w:val="00752ADC"/>
    <w:rsid w:val="00752D77"/>
    <w:rsid w:val="00753824"/>
    <w:rsid w:val="00753A99"/>
    <w:rsid w:val="00753F26"/>
    <w:rsid w:val="007546A0"/>
    <w:rsid w:val="00754A07"/>
    <w:rsid w:val="007550AB"/>
    <w:rsid w:val="007551B5"/>
    <w:rsid w:val="007552A6"/>
    <w:rsid w:val="00755606"/>
    <w:rsid w:val="00755898"/>
    <w:rsid w:val="007560FB"/>
    <w:rsid w:val="00756139"/>
    <w:rsid w:val="00756478"/>
    <w:rsid w:val="007570D9"/>
    <w:rsid w:val="00757570"/>
    <w:rsid w:val="0076036A"/>
    <w:rsid w:val="007612B0"/>
    <w:rsid w:val="00761974"/>
    <w:rsid w:val="00762268"/>
    <w:rsid w:val="00762392"/>
    <w:rsid w:val="007629C6"/>
    <w:rsid w:val="00763A7F"/>
    <w:rsid w:val="00764044"/>
    <w:rsid w:val="007653DA"/>
    <w:rsid w:val="00765408"/>
    <w:rsid w:val="00765792"/>
    <w:rsid w:val="007657A5"/>
    <w:rsid w:val="0076614E"/>
    <w:rsid w:val="0076627E"/>
    <w:rsid w:val="00766962"/>
    <w:rsid w:val="00770093"/>
    <w:rsid w:val="00771478"/>
    <w:rsid w:val="00771567"/>
    <w:rsid w:val="007716AA"/>
    <w:rsid w:val="00771E7C"/>
    <w:rsid w:val="00772025"/>
    <w:rsid w:val="0077303B"/>
    <w:rsid w:val="00773725"/>
    <w:rsid w:val="00773D94"/>
    <w:rsid w:val="00774267"/>
    <w:rsid w:val="00774627"/>
    <w:rsid w:val="00774FDD"/>
    <w:rsid w:val="0077524C"/>
    <w:rsid w:val="00775349"/>
    <w:rsid w:val="0077594B"/>
    <w:rsid w:val="007768EE"/>
    <w:rsid w:val="0077697A"/>
    <w:rsid w:val="00780984"/>
    <w:rsid w:val="00780C46"/>
    <w:rsid w:val="0078123B"/>
    <w:rsid w:val="00781B4B"/>
    <w:rsid w:val="00782061"/>
    <w:rsid w:val="007828B3"/>
    <w:rsid w:val="00782BBB"/>
    <w:rsid w:val="00782BF7"/>
    <w:rsid w:val="00782C8E"/>
    <w:rsid w:val="00782E1E"/>
    <w:rsid w:val="0078306A"/>
    <w:rsid w:val="00783A2E"/>
    <w:rsid w:val="00783DF4"/>
    <w:rsid w:val="007854F9"/>
    <w:rsid w:val="00785B71"/>
    <w:rsid w:val="007865DE"/>
    <w:rsid w:val="00787698"/>
    <w:rsid w:val="00790A7B"/>
    <w:rsid w:val="00790B7C"/>
    <w:rsid w:val="007910CC"/>
    <w:rsid w:val="00791319"/>
    <w:rsid w:val="0079221A"/>
    <w:rsid w:val="00792304"/>
    <w:rsid w:val="00792349"/>
    <w:rsid w:val="00792350"/>
    <w:rsid w:val="00792EC0"/>
    <w:rsid w:val="0079305A"/>
    <w:rsid w:val="00793409"/>
    <w:rsid w:val="00793A03"/>
    <w:rsid w:val="00793E22"/>
    <w:rsid w:val="007943BF"/>
    <w:rsid w:val="00794761"/>
    <w:rsid w:val="0079572E"/>
    <w:rsid w:val="007957A3"/>
    <w:rsid w:val="00795AA4"/>
    <w:rsid w:val="00796B4F"/>
    <w:rsid w:val="00796F88"/>
    <w:rsid w:val="00797ACF"/>
    <w:rsid w:val="00797D62"/>
    <w:rsid w:val="00797EDA"/>
    <w:rsid w:val="007A04A7"/>
    <w:rsid w:val="007A0BF9"/>
    <w:rsid w:val="007A0E65"/>
    <w:rsid w:val="007A1421"/>
    <w:rsid w:val="007A164F"/>
    <w:rsid w:val="007A236B"/>
    <w:rsid w:val="007A412D"/>
    <w:rsid w:val="007A49C2"/>
    <w:rsid w:val="007A5068"/>
    <w:rsid w:val="007A5661"/>
    <w:rsid w:val="007A6B21"/>
    <w:rsid w:val="007A722D"/>
    <w:rsid w:val="007A7368"/>
    <w:rsid w:val="007A7A90"/>
    <w:rsid w:val="007B0C97"/>
    <w:rsid w:val="007B13A6"/>
    <w:rsid w:val="007B19BB"/>
    <w:rsid w:val="007B2475"/>
    <w:rsid w:val="007B29C4"/>
    <w:rsid w:val="007B2FB1"/>
    <w:rsid w:val="007B3DCB"/>
    <w:rsid w:val="007B3DD6"/>
    <w:rsid w:val="007B4261"/>
    <w:rsid w:val="007B4741"/>
    <w:rsid w:val="007B48C9"/>
    <w:rsid w:val="007B502B"/>
    <w:rsid w:val="007B6164"/>
    <w:rsid w:val="007B6A16"/>
    <w:rsid w:val="007B71DB"/>
    <w:rsid w:val="007B74E0"/>
    <w:rsid w:val="007C008A"/>
    <w:rsid w:val="007C0C20"/>
    <w:rsid w:val="007C1760"/>
    <w:rsid w:val="007C224A"/>
    <w:rsid w:val="007C22FF"/>
    <w:rsid w:val="007C2557"/>
    <w:rsid w:val="007C2817"/>
    <w:rsid w:val="007C2D52"/>
    <w:rsid w:val="007C2F84"/>
    <w:rsid w:val="007C32ED"/>
    <w:rsid w:val="007C3A6A"/>
    <w:rsid w:val="007C4146"/>
    <w:rsid w:val="007C4538"/>
    <w:rsid w:val="007C46BE"/>
    <w:rsid w:val="007C5716"/>
    <w:rsid w:val="007C694C"/>
    <w:rsid w:val="007C6D07"/>
    <w:rsid w:val="007C7911"/>
    <w:rsid w:val="007C7944"/>
    <w:rsid w:val="007C7B0F"/>
    <w:rsid w:val="007C7C55"/>
    <w:rsid w:val="007D0514"/>
    <w:rsid w:val="007D0529"/>
    <w:rsid w:val="007D059A"/>
    <w:rsid w:val="007D22BC"/>
    <w:rsid w:val="007D231E"/>
    <w:rsid w:val="007D2449"/>
    <w:rsid w:val="007D26B4"/>
    <w:rsid w:val="007D2C20"/>
    <w:rsid w:val="007D2E3B"/>
    <w:rsid w:val="007D374E"/>
    <w:rsid w:val="007D4C8C"/>
    <w:rsid w:val="007D4FBC"/>
    <w:rsid w:val="007D5ADC"/>
    <w:rsid w:val="007D6185"/>
    <w:rsid w:val="007D65E7"/>
    <w:rsid w:val="007D660D"/>
    <w:rsid w:val="007D72E3"/>
    <w:rsid w:val="007D7AFB"/>
    <w:rsid w:val="007D7B86"/>
    <w:rsid w:val="007D7C5C"/>
    <w:rsid w:val="007D7D55"/>
    <w:rsid w:val="007E03C0"/>
    <w:rsid w:val="007E087B"/>
    <w:rsid w:val="007E19E4"/>
    <w:rsid w:val="007E2034"/>
    <w:rsid w:val="007E2836"/>
    <w:rsid w:val="007E2BAB"/>
    <w:rsid w:val="007E399E"/>
    <w:rsid w:val="007E4FAF"/>
    <w:rsid w:val="007E531A"/>
    <w:rsid w:val="007E562B"/>
    <w:rsid w:val="007E568A"/>
    <w:rsid w:val="007E619F"/>
    <w:rsid w:val="007E6C67"/>
    <w:rsid w:val="007E6F46"/>
    <w:rsid w:val="007E6FF2"/>
    <w:rsid w:val="007E72E3"/>
    <w:rsid w:val="007E7310"/>
    <w:rsid w:val="007E7D93"/>
    <w:rsid w:val="007F02A5"/>
    <w:rsid w:val="007F0BB9"/>
    <w:rsid w:val="007F0D03"/>
    <w:rsid w:val="007F0DBC"/>
    <w:rsid w:val="007F123A"/>
    <w:rsid w:val="007F13FF"/>
    <w:rsid w:val="007F1D15"/>
    <w:rsid w:val="007F24E8"/>
    <w:rsid w:val="007F276A"/>
    <w:rsid w:val="007F3248"/>
    <w:rsid w:val="007F32FC"/>
    <w:rsid w:val="007F3377"/>
    <w:rsid w:val="007F3A94"/>
    <w:rsid w:val="007F463B"/>
    <w:rsid w:val="007F4828"/>
    <w:rsid w:val="007F56C2"/>
    <w:rsid w:val="007F5EC0"/>
    <w:rsid w:val="007F603E"/>
    <w:rsid w:val="007F649B"/>
    <w:rsid w:val="007F6AD0"/>
    <w:rsid w:val="007F7363"/>
    <w:rsid w:val="007F7A8C"/>
    <w:rsid w:val="0080001F"/>
    <w:rsid w:val="0080051B"/>
    <w:rsid w:val="008005C8"/>
    <w:rsid w:val="008006BE"/>
    <w:rsid w:val="00800B8C"/>
    <w:rsid w:val="00800F56"/>
    <w:rsid w:val="00802800"/>
    <w:rsid w:val="008036E9"/>
    <w:rsid w:val="0080397A"/>
    <w:rsid w:val="00803991"/>
    <w:rsid w:val="0080480C"/>
    <w:rsid w:val="0080487E"/>
    <w:rsid w:val="00804EEE"/>
    <w:rsid w:val="00805471"/>
    <w:rsid w:val="0080565A"/>
    <w:rsid w:val="008056E5"/>
    <w:rsid w:val="00805C3F"/>
    <w:rsid w:val="00806469"/>
    <w:rsid w:val="008068BF"/>
    <w:rsid w:val="008069C7"/>
    <w:rsid w:val="00807054"/>
    <w:rsid w:val="0080710D"/>
    <w:rsid w:val="00807183"/>
    <w:rsid w:val="0080727E"/>
    <w:rsid w:val="0080728A"/>
    <w:rsid w:val="00810367"/>
    <w:rsid w:val="008109E9"/>
    <w:rsid w:val="00810D97"/>
    <w:rsid w:val="008114D7"/>
    <w:rsid w:val="00813A1A"/>
    <w:rsid w:val="00813DBC"/>
    <w:rsid w:val="00813F7A"/>
    <w:rsid w:val="00814143"/>
    <w:rsid w:val="00814606"/>
    <w:rsid w:val="00816669"/>
    <w:rsid w:val="00816ABF"/>
    <w:rsid w:val="00816EC3"/>
    <w:rsid w:val="00817385"/>
    <w:rsid w:val="0081738B"/>
    <w:rsid w:val="0081788A"/>
    <w:rsid w:val="00820176"/>
    <w:rsid w:val="0082082F"/>
    <w:rsid w:val="00820AF0"/>
    <w:rsid w:val="00820BD4"/>
    <w:rsid w:val="00821643"/>
    <w:rsid w:val="00821F18"/>
    <w:rsid w:val="00822995"/>
    <w:rsid w:val="00822D53"/>
    <w:rsid w:val="00822FC7"/>
    <w:rsid w:val="00822FED"/>
    <w:rsid w:val="008231F5"/>
    <w:rsid w:val="008234BC"/>
    <w:rsid w:val="00823E0A"/>
    <w:rsid w:val="00823F69"/>
    <w:rsid w:val="00823FE4"/>
    <w:rsid w:val="008246D5"/>
    <w:rsid w:val="0082494E"/>
    <w:rsid w:val="00824E3F"/>
    <w:rsid w:val="0082514B"/>
    <w:rsid w:val="00825CB7"/>
    <w:rsid w:val="00825FE3"/>
    <w:rsid w:val="00826404"/>
    <w:rsid w:val="008265E8"/>
    <w:rsid w:val="00826BF0"/>
    <w:rsid w:val="00827352"/>
    <w:rsid w:val="00827516"/>
    <w:rsid w:val="008306B2"/>
    <w:rsid w:val="00830BC6"/>
    <w:rsid w:val="00830F63"/>
    <w:rsid w:val="00831137"/>
    <w:rsid w:val="008317F4"/>
    <w:rsid w:val="00832DA8"/>
    <w:rsid w:val="0083373B"/>
    <w:rsid w:val="00834D10"/>
    <w:rsid w:val="00834D23"/>
    <w:rsid w:val="00834F79"/>
    <w:rsid w:val="00835A69"/>
    <w:rsid w:val="00835C07"/>
    <w:rsid w:val="00835E3B"/>
    <w:rsid w:val="00836E26"/>
    <w:rsid w:val="0083735E"/>
    <w:rsid w:val="00837560"/>
    <w:rsid w:val="0083759B"/>
    <w:rsid w:val="00837807"/>
    <w:rsid w:val="00837E28"/>
    <w:rsid w:val="008403DA"/>
    <w:rsid w:val="008403FF"/>
    <w:rsid w:val="00841D39"/>
    <w:rsid w:val="00842CCA"/>
    <w:rsid w:val="0084389C"/>
    <w:rsid w:val="0084432C"/>
    <w:rsid w:val="00845DC4"/>
    <w:rsid w:val="00846034"/>
    <w:rsid w:val="00846265"/>
    <w:rsid w:val="008468E3"/>
    <w:rsid w:val="0084723D"/>
    <w:rsid w:val="008473EA"/>
    <w:rsid w:val="008473F1"/>
    <w:rsid w:val="00847439"/>
    <w:rsid w:val="00847FB9"/>
    <w:rsid w:val="0085005B"/>
    <w:rsid w:val="008506F6"/>
    <w:rsid w:val="00850B3A"/>
    <w:rsid w:val="00850C90"/>
    <w:rsid w:val="00850D92"/>
    <w:rsid w:val="00851E75"/>
    <w:rsid w:val="00852635"/>
    <w:rsid w:val="00853134"/>
    <w:rsid w:val="008539F7"/>
    <w:rsid w:val="00853B81"/>
    <w:rsid w:val="00853C77"/>
    <w:rsid w:val="008544F7"/>
    <w:rsid w:val="00854D17"/>
    <w:rsid w:val="00855A9A"/>
    <w:rsid w:val="00855E63"/>
    <w:rsid w:val="00855FBE"/>
    <w:rsid w:val="00856249"/>
    <w:rsid w:val="00856A0E"/>
    <w:rsid w:val="00856C28"/>
    <w:rsid w:val="0085733F"/>
    <w:rsid w:val="0085770B"/>
    <w:rsid w:val="008577E2"/>
    <w:rsid w:val="0085798F"/>
    <w:rsid w:val="00857F2D"/>
    <w:rsid w:val="0086078A"/>
    <w:rsid w:val="008607FA"/>
    <w:rsid w:val="00860971"/>
    <w:rsid w:val="00860A95"/>
    <w:rsid w:val="00860B71"/>
    <w:rsid w:val="00860BBA"/>
    <w:rsid w:val="00861309"/>
    <w:rsid w:val="00861EAE"/>
    <w:rsid w:val="008621E7"/>
    <w:rsid w:val="00862E82"/>
    <w:rsid w:val="008631CE"/>
    <w:rsid w:val="00863EB5"/>
    <w:rsid w:val="0086413C"/>
    <w:rsid w:val="0086443E"/>
    <w:rsid w:val="00864DE4"/>
    <w:rsid w:val="00865C9D"/>
    <w:rsid w:val="0086659A"/>
    <w:rsid w:val="0086706D"/>
    <w:rsid w:val="00867A2B"/>
    <w:rsid w:val="00870474"/>
    <w:rsid w:val="00870BA1"/>
    <w:rsid w:val="00872FD2"/>
    <w:rsid w:val="00873D35"/>
    <w:rsid w:val="00875290"/>
    <w:rsid w:val="0087627B"/>
    <w:rsid w:val="00876341"/>
    <w:rsid w:val="00876388"/>
    <w:rsid w:val="00876869"/>
    <w:rsid w:val="00876B41"/>
    <w:rsid w:val="00876D5F"/>
    <w:rsid w:val="00877299"/>
    <w:rsid w:val="00877681"/>
    <w:rsid w:val="00877819"/>
    <w:rsid w:val="008802BB"/>
    <w:rsid w:val="0088038B"/>
    <w:rsid w:val="00880A30"/>
    <w:rsid w:val="00880BFD"/>
    <w:rsid w:val="00881123"/>
    <w:rsid w:val="008813CB"/>
    <w:rsid w:val="00882D8B"/>
    <w:rsid w:val="00882EB0"/>
    <w:rsid w:val="008836EC"/>
    <w:rsid w:val="00883946"/>
    <w:rsid w:val="00883F6C"/>
    <w:rsid w:val="0088479D"/>
    <w:rsid w:val="00884D75"/>
    <w:rsid w:val="008858AA"/>
    <w:rsid w:val="00885AA2"/>
    <w:rsid w:val="00885C0F"/>
    <w:rsid w:val="00885FA7"/>
    <w:rsid w:val="0088609E"/>
    <w:rsid w:val="00886160"/>
    <w:rsid w:val="00886A2B"/>
    <w:rsid w:val="0088771C"/>
    <w:rsid w:val="00887AEE"/>
    <w:rsid w:val="00887D35"/>
    <w:rsid w:val="00890EA7"/>
    <w:rsid w:val="008910FC"/>
    <w:rsid w:val="00891340"/>
    <w:rsid w:val="008916C4"/>
    <w:rsid w:val="0089274C"/>
    <w:rsid w:val="00892E65"/>
    <w:rsid w:val="0089374F"/>
    <w:rsid w:val="0089389E"/>
    <w:rsid w:val="00893A4F"/>
    <w:rsid w:val="00894B46"/>
    <w:rsid w:val="00894F9A"/>
    <w:rsid w:val="008954BC"/>
    <w:rsid w:val="008959E5"/>
    <w:rsid w:val="008964DE"/>
    <w:rsid w:val="008969DF"/>
    <w:rsid w:val="00896BD0"/>
    <w:rsid w:val="00896D99"/>
    <w:rsid w:val="008974B0"/>
    <w:rsid w:val="0089791D"/>
    <w:rsid w:val="008A0F16"/>
    <w:rsid w:val="008A156C"/>
    <w:rsid w:val="008A15E0"/>
    <w:rsid w:val="008A168B"/>
    <w:rsid w:val="008A1E37"/>
    <w:rsid w:val="008A1ED6"/>
    <w:rsid w:val="008A232D"/>
    <w:rsid w:val="008A2B3F"/>
    <w:rsid w:val="008A3A52"/>
    <w:rsid w:val="008A3E18"/>
    <w:rsid w:val="008A44BF"/>
    <w:rsid w:val="008A4669"/>
    <w:rsid w:val="008A4704"/>
    <w:rsid w:val="008A5037"/>
    <w:rsid w:val="008A51F0"/>
    <w:rsid w:val="008A589A"/>
    <w:rsid w:val="008A593C"/>
    <w:rsid w:val="008A6412"/>
    <w:rsid w:val="008A684E"/>
    <w:rsid w:val="008A730C"/>
    <w:rsid w:val="008A76AF"/>
    <w:rsid w:val="008B010F"/>
    <w:rsid w:val="008B029F"/>
    <w:rsid w:val="008B13DA"/>
    <w:rsid w:val="008B1ADB"/>
    <w:rsid w:val="008B1F80"/>
    <w:rsid w:val="008B20E8"/>
    <w:rsid w:val="008B26FD"/>
    <w:rsid w:val="008B2E68"/>
    <w:rsid w:val="008B2E86"/>
    <w:rsid w:val="008B33CC"/>
    <w:rsid w:val="008B3A29"/>
    <w:rsid w:val="008B3F3F"/>
    <w:rsid w:val="008B44B2"/>
    <w:rsid w:val="008B46EA"/>
    <w:rsid w:val="008B484A"/>
    <w:rsid w:val="008B4860"/>
    <w:rsid w:val="008B4D86"/>
    <w:rsid w:val="008B51E8"/>
    <w:rsid w:val="008B5B6F"/>
    <w:rsid w:val="008B5E96"/>
    <w:rsid w:val="008B5E98"/>
    <w:rsid w:val="008B61F9"/>
    <w:rsid w:val="008B6520"/>
    <w:rsid w:val="008B6728"/>
    <w:rsid w:val="008B70EE"/>
    <w:rsid w:val="008B71E1"/>
    <w:rsid w:val="008B7B6D"/>
    <w:rsid w:val="008B7C38"/>
    <w:rsid w:val="008B7E6E"/>
    <w:rsid w:val="008C014E"/>
    <w:rsid w:val="008C052A"/>
    <w:rsid w:val="008C0686"/>
    <w:rsid w:val="008C0884"/>
    <w:rsid w:val="008C0EAA"/>
    <w:rsid w:val="008C0F13"/>
    <w:rsid w:val="008C1180"/>
    <w:rsid w:val="008C16DC"/>
    <w:rsid w:val="008C1832"/>
    <w:rsid w:val="008C1AC7"/>
    <w:rsid w:val="008C1D31"/>
    <w:rsid w:val="008C1DD3"/>
    <w:rsid w:val="008C1F55"/>
    <w:rsid w:val="008C30FD"/>
    <w:rsid w:val="008C3255"/>
    <w:rsid w:val="008C447E"/>
    <w:rsid w:val="008C4FAA"/>
    <w:rsid w:val="008C50AD"/>
    <w:rsid w:val="008C5113"/>
    <w:rsid w:val="008C59B6"/>
    <w:rsid w:val="008C5A91"/>
    <w:rsid w:val="008C782E"/>
    <w:rsid w:val="008D0669"/>
    <w:rsid w:val="008D075C"/>
    <w:rsid w:val="008D294E"/>
    <w:rsid w:val="008D2B60"/>
    <w:rsid w:val="008D3CE8"/>
    <w:rsid w:val="008D4DED"/>
    <w:rsid w:val="008D5626"/>
    <w:rsid w:val="008D6229"/>
    <w:rsid w:val="008D72F2"/>
    <w:rsid w:val="008D7CFF"/>
    <w:rsid w:val="008E0DA6"/>
    <w:rsid w:val="008E34E7"/>
    <w:rsid w:val="008E4E59"/>
    <w:rsid w:val="008E518E"/>
    <w:rsid w:val="008E676A"/>
    <w:rsid w:val="008E7199"/>
    <w:rsid w:val="008E77D9"/>
    <w:rsid w:val="008E784F"/>
    <w:rsid w:val="008E7B8E"/>
    <w:rsid w:val="008E7DEE"/>
    <w:rsid w:val="008E7ED3"/>
    <w:rsid w:val="008F0B00"/>
    <w:rsid w:val="008F0ECA"/>
    <w:rsid w:val="008F0F57"/>
    <w:rsid w:val="008F31BA"/>
    <w:rsid w:val="008F362A"/>
    <w:rsid w:val="008F369F"/>
    <w:rsid w:val="008F42CD"/>
    <w:rsid w:val="008F4CDA"/>
    <w:rsid w:val="008F596B"/>
    <w:rsid w:val="008F5B5F"/>
    <w:rsid w:val="008F5F9E"/>
    <w:rsid w:val="008F6687"/>
    <w:rsid w:val="008F7C0B"/>
    <w:rsid w:val="00900EA2"/>
    <w:rsid w:val="009016A4"/>
    <w:rsid w:val="00901963"/>
    <w:rsid w:val="009026FF"/>
    <w:rsid w:val="00902714"/>
    <w:rsid w:val="00904097"/>
    <w:rsid w:val="0090509B"/>
    <w:rsid w:val="009050A0"/>
    <w:rsid w:val="009053F7"/>
    <w:rsid w:val="00905422"/>
    <w:rsid w:val="009067A1"/>
    <w:rsid w:val="0090698F"/>
    <w:rsid w:val="0090711E"/>
    <w:rsid w:val="00907487"/>
    <w:rsid w:val="009076E9"/>
    <w:rsid w:val="009079B8"/>
    <w:rsid w:val="00910410"/>
    <w:rsid w:val="009114DE"/>
    <w:rsid w:val="009115AD"/>
    <w:rsid w:val="0091176C"/>
    <w:rsid w:val="009134B0"/>
    <w:rsid w:val="009138E0"/>
    <w:rsid w:val="00913C61"/>
    <w:rsid w:val="00914007"/>
    <w:rsid w:val="00914133"/>
    <w:rsid w:val="00914437"/>
    <w:rsid w:val="00914718"/>
    <w:rsid w:val="0091655D"/>
    <w:rsid w:val="0091660D"/>
    <w:rsid w:val="00917969"/>
    <w:rsid w:val="009179D5"/>
    <w:rsid w:val="00917D5B"/>
    <w:rsid w:val="00920246"/>
    <w:rsid w:val="00920253"/>
    <w:rsid w:val="00920839"/>
    <w:rsid w:val="00920ADE"/>
    <w:rsid w:val="00921191"/>
    <w:rsid w:val="00921643"/>
    <w:rsid w:val="00922595"/>
    <w:rsid w:val="00922AA6"/>
    <w:rsid w:val="009232DC"/>
    <w:rsid w:val="009232DE"/>
    <w:rsid w:val="0092569B"/>
    <w:rsid w:val="00925A17"/>
    <w:rsid w:val="0092600C"/>
    <w:rsid w:val="00926024"/>
    <w:rsid w:val="009265C0"/>
    <w:rsid w:val="00926A30"/>
    <w:rsid w:val="00926D8B"/>
    <w:rsid w:val="009270C5"/>
    <w:rsid w:val="009273C8"/>
    <w:rsid w:val="009273DC"/>
    <w:rsid w:val="00927953"/>
    <w:rsid w:val="00930258"/>
    <w:rsid w:val="009303E1"/>
    <w:rsid w:val="0093091D"/>
    <w:rsid w:val="00930A39"/>
    <w:rsid w:val="00930BC9"/>
    <w:rsid w:val="00930E3F"/>
    <w:rsid w:val="00931045"/>
    <w:rsid w:val="00932265"/>
    <w:rsid w:val="00932828"/>
    <w:rsid w:val="009328C9"/>
    <w:rsid w:val="00932CC2"/>
    <w:rsid w:val="009332E1"/>
    <w:rsid w:val="00933415"/>
    <w:rsid w:val="009336EF"/>
    <w:rsid w:val="00933A74"/>
    <w:rsid w:val="00933A95"/>
    <w:rsid w:val="009340D5"/>
    <w:rsid w:val="00934606"/>
    <w:rsid w:val="009350F0"/>
    <w:rsid w:val="009351FD"/>
    <w:rsid w:val="0093521A"/>
    <w:rsid w:val="009352DD"/>
    <w:rsid w:val="00935DA4"/>
    <w:rsid w:val="00936060"/>
    <w:rsid w:val="00936F09"/>
    <w:rsid w:val="00937269"/>
    <w:rsid w:val="0093798A"/>
    <w:rsid w:val="00940570"/>
    <w:rsid w:val="00941289"/>
    <w:rsid w:val="009419A4"/>
    <w:rsid w:val="0094212A"/>
    <w:rsid w:val="00942B72"/>
    <w:rsid w:val="00942C51"/>
    <w:rsid w:val="009436FC"/>
    <w:rsid w:val="00943C9C"/>
    <w:rsid w:val="00943CCB"/>
    <w:rsid w:val="00943E9E"/>
    <w:rsid w:val="0094484A"/>
    <w:rsid w:val="00945003"/>
    <w:rsid w:val="009455A7"/>
    <w:rsid w:val="009458FF"/>
    <w:rsid w:val="00945B96"/>
    <w:rsid w:val="00945F33"/>
    <w:rsid w:val="00946A5C"/>
    <w:rsid w:val="0094708A"/>
    <w:rsid w:val="00947E0B"/>
    <w:rsid w:val="009506DC"/>
    <w:rsid w:val="00950CA4"/>
    <w:rsid w:val="0095196F"/>
    <w:rsid w:val="00952C2E"/>
    <w:rsid w:val="00952C44"/>
    <w:rsid w:val="00952FB5"/>
    <w:rsid w:val="009530DC"/>
    <w:rsid w:val="00953249"/>
    <w:rsid w:val="00953262"/>
    <w:rsid w:val="009534DE"/>
    <w:rsid w:val="00953CDD"/>
    <w:rsid w:val="00955DAE"/>
    <w:rsid w:val="0095679C"/>
    <w:rsid w:val="0095759C"/>
    <w:rsid w:val="009575A3"/>
    <w:rsid w:val="00957BA0"/>
    <w:rsid w:val="00957FBB"/>
    <w:rsid w:val="009606EE"/>
    <w:rsid w:val="00960AB8"/>
    <w:rsid w:val="00960AD2"/>
    <w:rsid w:val="00960BD8"/>
    <w:rsid w:val="00960BFE"/>
    <w:rsid w:val="00961391"/>
    <w:rsid w:val="0096189F"/>
    <w:rsid w:val="009619E1"/>
    <w:rsid w:val="009627A3"/>
    <w:rsid w:val="00963F59"/>
    <w:rsid w:val="00964352"/>
    <w:rsid w:val="00964D56"/>
    <w:rsid w:val="009654B0"/>
    <w:rsid w:val="00965A20"/>
    <w:rsid w:val="00965B97"/>
    <w:rsid w:val="00966788"/>
    <w:rsid w:val="00966F4A"/>
    <w:rsid w:val="00972171"/>
    <w:rsid w:val="0097245A"/>
    <w:rsid w:val="0097401F"/>
    <w:rsid w:val="0097413B"/>
    <w:rsid w:val="00974D9D"/>
    <w:rsid w:val="009756C4"/>
    <w:rsid w:val="009765B0"/>
    <w:rsid w:val="00976FB2"/>
    <w:rsid w:val="00977A40"/>
    <w:rsid w:val="00977BEA"/>
    <w:rsid w:val="00977D3A"/>
    <w:rsid w:val="00981018"/>
    <w:rsid w:val="009810B8"/>
    <w:rsid w:val="009811A6"/>
    <w:rsid w:val="009812F9"/>
    <w:rsid w:val="0098175D"/>
    <w:rsid w:val="009827A4"/>
    <w:rsid w:val="0098389E"/>
    <w:rsid w:val="009838B0"/>
    <w:rsid w:val="00983929"/>
    <w:rsid w:val="00983A25"/>
    <w:rsid w:val="00983CA2"/>
    <w:rsid w:val="00984201"/>
    <w:rsid w:val="009857F8"/>
    <w:rsid w:val="00985D12"/>
    <w:rsid w:val="00985F05"/>
    <w:rsid w:val="00990543"/>
    <w:rsid w:val="009907DF"/>
    <w:rsid w:val="00991538"/>
    <w:rsid w:val="00991F56"/>
    <w:rsid w:val="0099372E"/>
    <w:rsid w:val="0099383A"/>
    <w:rsid w:val="009939D3"/>
    <w:rsid w:val="00994B4A"/>
    <w:rsid w:val="00994C96"/>
    <w:rsid w:val="00995104"/>
    <w:rsid w:val="0099575B"/>
    <w:rsid w:val="00995C0D"/>
    <w:rsid w:val="00995ED8"/>
    <w:rsid w:val="00996326"/>
    <w:rsid w:val="009A0464"/>
    <w:rsid w:val="009A0B65"/>
    <w:rsid w:val="009A129F"/>
    <w:rsid w:val="009A15D4"/>
    <w:rsid w:val="009A2451"/>
    <w:rsid w:val="009A2BB8"/>
    <w:rsid w:val="009A3EA6"/>
    <w:rsid w:val="009A44A5"/>
    <w:rsid w:val="009A48CD"/>
    <w:rsid w:val="009A4933"/>
    <w:rsid w:val="009A4AD0"/>
    <w:rsid w:val="009A5002"/>
    <w:rsid w:val="009A50A9"/>
    <w:rsid w:val="009A5606"/>
    <w:rsid w:val="009A566E"/>
    <w:rsid w:val="009A5763"/>
    <w:rsid w:val="009A59AB"/>
    <w:rsid w:val="009A79B4"/>
    <w:rsid w:val="009A7E7C"/>
    <w:rsid w:val="009B058D"/>
    <w:rsid w:val="009B1240"/>
    <w:rsid w:val="009B139F"/>
    <w:rsid w:val="009B1990"/>
    <w:rsid w:val="009B1AD2"/>
    <w:rsid w:val="009B243A"/>
    <w:rsid w:val="009B2B14"/>
    <w:rsid w:val="009B2C9B"/>
    <w:rsid w:val="009B2CCB"/>
    <w:rsid w:val="009B2D95"/>
    <w:rsid w:val="009B30CA"/>
    <w:rsid w:val="009B4048"/>
    <w:rsid w:val="009B54FB"/>
    <w:rsid w:val="009B5529"/>
    <w:rsid w:val="009B5663"/>
    <w:rsid w:val="009B5EF0"/>
    <w:rsid w:val="009B60B8"/>
    <w:rsid w:val="009B6213"/>
    <w:rsid w:val="009B6E9F"/>
    <w:rsid w:val="009B71B4"/>
    <w:rsid w:val="009B753E"/>
    <w:rsid w:val="009B7611"/>
    <w:rsid w:val="009B771C"/>
    <w:rsid w:val="009C0077"/>
    <w:rsid w:val="009C0504"/>
    <w:rsid w:val="009C073D"/>
    <w:rsid w:val="009C0756"/>
    <w:rsid w:val="009C1120"/>
    <w:rsid w:val="009C189B"/>
    <w:rsid w:val="009C1993"/>
    <w:rsid w:val="009C1B0E"/>
    <w:rsid w:val="009C1B2A"/>
    <w:rsid w:val="009C3461"/>
    <w:rsid w:val="009C359B"/>
    <w:rsid w:val="009C3B00"/>
    <w:rsid w:val="009C3B17"/>
    <w:rsid w:val="009C3F07"/>
    <w:rsid w:val="009C3FEE"/>
    <w:rsid w:val="009C403B"/>
    <w:rsid w:val="009C4790"/>
    <w:rsid w:val="009C50AF"/>
    <w:rsid w:val="009C52E4"/>
    <w:rsid w:val="009C5535"/>
    <w:rsid w:val="009C6721"/>
    <w:rsid w:val="009C6BB6"/>
    <w:rsid w:val="009C73DF"/>
    <w:rsid w:val="009C7BD5"/>
    <w:rsid w:val="009D09AE"/>
    <w:rsid w:val="009D0CBB"/>
    <w:rsid w:val="009D13A3"/>
    <w:rsid w:val="009D1AE9"/>
    <w:rsid w:val="009D2168"/>
    <w:rsid w:val="009D329F"/>
    <w:rsid w:val="009D3564"/>
    <w:rsid w:val="009D3DBA"/>
    <w:rsid w:val="009D4DC0"/>
    <w:rsid w:val="009D5174"/>
    <w:rsid w:val="009D53F9"/>
    <w:rsid w:val="009D57E3"/>
    <w:rsid w:val="009D5B95"/>
    <w:rsid w:val="009D65FF"/>
    <w:rsid w:val="009D7122"/>
    <w:rsid w:val="009D72C6"/>
    <w:rsid w:val="009D731B"/>
    <w:rsid w:val="009D7EBC"/>
    <w:rsid w:val="009D7F58"/>
    <w:rsid w:val="009E006D"/>
    <w:rsid w:val="009E0340"/>
    <w:rsid w:val="009E0A65"/>
    <w:rsid w:val="009E1027"/>
    <w:rsid w:val="009E1E66"/>
    <w:rsid w:val="009E1EA6"/>
    <w:rsid w:val="009E1EFA"/>
    <w:rsid w:val="009E22C7"/>
    <w:rsid w:val="009E24F0"/>
    <w:rsid w:val="009E2F33"/>
    <w:rsid w:val="009E3331"/>
    <w:rsid w:val="009E38F0"/>
    <w:rsid w:val="009E3A17"/>
    <w:rsid w:val="009E44E0"/>
    <w:rsid w:val="009E5122"/>
    <w:rsid w:val="009E6174"/>
    <w:rsid w:val="009E6C22"/>
    <w:rsid w:val="009E730D"/>
    <w:rsid w:val="009E75A5"/>
    <w:rsid w:val="009E7F7E"/>
    <w:rsid w:val="009F073B"/>
    <w:rsid w:val="009F0C9E"/>
    <w:rsid w:val="009F0CA9"/>
    <w:rsid w:val="009F0E44"/>
    <w:rsid w:val="009F109C"/>
    <w:rsid w:val="009F13F9"/>
    <w:rsid w:val="009F1441"/>
    <w:rsid w:val="009F17DF"/>
    <w:rsid w:val="009F1DE1"/>
    <w:rsid w:val="009F23F6"/>
    <w:rsid w:val="009F28F6"/>
    <w:rsid w:val="009F2A80"/>
    <w:rsid w:val="009F2EA4"/>
    <w:rsid w:val="009F3274"/>
    <w:rsid w:val="009F3489"/>
    <w:rsid w:val="009F3726"/>
    <w:rsid w:val="009F3933"/>
    <w:rsid w:val="009F4DFD"/>
    <w:rsid w:val="009F50DA"/>
    <w:rsid w:val="009F5B24"/>
    <w:rsid w:val="009F5F52"/>
    <w:rsid w:val="009F5F8A"/>
    <w:rsid w:val="009F64FD"/>
    <w:rsid w:val="009F7572"/>
    <w:rsid w:val="009F77EC"/>
    <w:rsid w:val="009F7974"/>
    <w:rsid w:val="009F7F5D"/>
    <w:rsid w:val="00A00335"/>
    <w:rsid w:val="00A004D4"/>
    <w:rsid w:val="00A00755"/>
    <w:rsid w:val="00A00A55"/>
    <w:rsid w:val="00A0119E"/>
    <w:rsid w:val="00A01C26"/>
    <w:rsid w:val="00A01DA8"/>
    <w:rsid w:val="00A0229D"/>
    <w:rsid w:val="00A022C5"/>
    <w:rsid w:val="00A026DC"/>
    <w:rsid w:val="00A02846"/>
    <w:rsid w:val="00A02A69"/>
    <w:rsid w:val="00A02CD7"/>
    <w:rsid w:val="00A04359"/>
    <w:rsid w:val="00A04B4C"/>
    <w:rsid w:val="00A04F89"/>
    <w:rsid w:val="00A0529C"/>
    <w:rsid w:val="00A05548"/>
    <w:rsid w:val="00A060F2"/>
    <w:rsid w:val="00A063EE"/>
    <w:rsid w:val="00A07E29"/>
    <w:rsid w:val="00A07F60"/>
    <w:rsid w:val="00A10E7B"/>
    <w:rsid w:val="00A11B83"/>
    <w:rsid w:val="00A123E0"/>
    <w:rsid w:val="00A1251F"/>
    <w:rsid w:val="00A1256D"/>
    <w:rsid w:val="00A127C6"/>
    <w:rsid w:val="00A13B9D"/>
    <w:rsid w:val="00A14303"/>
    <w:rsid w:val="00A149F3"/>
    <w:rsid w:val="00A14A96"/>
    <w:rsid w:val="00A14D36"/>
    <w:rsid w:val="00A150EE"/>
    <w:rsid w:val="00A15156"/>
    <w:rsid w:val="00A155D2"/>
    <w:rsid w:val="00A161A4"/>
    <w:rsid w:val="00A16AFC"/>
    <w:rsid w:val="00A16C9A"/>
    <w:rsid w:val="00A17703"/>
    <w:rsid w:val="00A17721"/>
    <w:rsid w:val="00A17832"/>
    <w:rsid w:val="00A17957"/>
    <w:rsid w:val="00A17D99"/>
    <w:rsid w:val="00A17E73"/>
    <w:rsid w:val="00A20CB9"/>
    <w:rsid w:val="00A20E95"/>
    <w:rsid w:val="00A211D0"/>
    <w:rsid w:val="00A2240A"/>
    <w:rsid w:val="00A224D6"/>
    <w:rsid w:val="00A22970"/>
    <w:rsid w:val="00A22C63"/>
    <w:rsid w:val="00A22CAE"/>
    <w:rsid w:val="00A23997"/>
    <w:rsid w:val="00A23B03"/>
    <w:rsid w:val="00A23E08"/>
    <w:rsid w:val="00A23F0F"/>
    <w:rsid w:val="00A242DE"/>
    <w:rsid w:val="00A24CCE"/>
    <w:rsid w:val="00A25242"/>
    <w:rsid w:val="00A260C0"/>
    <w:rsid w:val="00A2675E"/>
    <w:rsid w:val="00A26C35"/>
    <w:rsid w:val="00A26ED2"/>
    <w:rsid w:val="00A26FC2"/>
    <w:rsid w:val="00A27331"/>
    <w:rsid w:val="00A2734D"/>
    <w:rsid w:val="00A27DA1"/>
    <w:rsid w:val="00A30653"/>
    <w:rsid w:val="00A31EF9"/>
    <w:rsid w:val="00A32258"/>
    <w:rsid w:val="00A32309"/>
    <w:rsid w:val="00A33333"/>
    <w:rsid w:val="00A3442C"/>
    <w:rsid w:val="00A34D54"/>
    <w:rsid w:val="00A34D7E"/>
    <w:rsid w:val="00A34E13"/>
    <w:rsid w:val="00A35075"/>
    <w:rsid w:val="00A354F5"/>
    <w:rsid w:val="00A35C18"/>
    <w:rsid w:val="00A36060"/>
    <w:rsid w:val="00A369D2"/>
    <w:rsid w:val="00A36C95"/>
    <w:rsid w:val="00A37554"/>
    <w:rsid w:val="00A37E03"/>
    <w:rsid w:val="00A37F70"/>
    <w:rsid w:val="00A407B5"/>
    <w:rsid w:val="00A40CF1"/>
    <w:rsid w:val="00A410D9"/>
    <w:rsid w:val="00A4175A"/>
    <w:rsid w:val="00A42674"/>
    <w:rsid w:val="00A42735"/>
    <w:rsid w:val="00A42CC9"/>
    <w:rsid w:val="00A42D7D"/>
    <w:rsid w:val="00A43B3E"/>
    <w:rsid w:val="00A43B89"/>
    <w:rsid w:val="00A43BDF"/>
    <w:rsid w:val="00A43C85"/>
    <w:rsid w:val="00A448C4"/>
    <w:rsid w:val="00A44CE1"/>
    <w:rsid w:val="00A45250"/>
    <w:rsid w:val="00A4532F"/>
    <w:rsid w:val="00A45A49"/>
    <w:rsid w:val="00A45C86"/>
    <w:rsid w:val="00A460EB"/>
    <w:rsid w:val="00A4695D"/>
    <w:rsid w:val="00A473AF"/>
    <w:rsid w:val="00A4742E"/>
    <w:rsid w:val="00A47453"/>
    <w:rsid w:val="00A476F8"/>
    <w:rsid w:val="00A509EC"/>
    <w:rsid w:val="00A50A1F"/>
    <w:rsid w:val="00A539CD"/>
    <w:rsid w:val="00A53BF9"/>
    <w:rsid w:val="00A53EB5"/>
    <w:rsid w:val="00A548FD"/>
    <w:rsid w:val="00A54AD1"/>
    <w:rsid w:val="00A54CBB"/>
    <w:rsid w:val="00A553C7"/>
    <w:rsid w:val="00A555F7"/>
    <w:rsid w:val="00A55D1B"/>
    <w:rsid w:val="00A55D4A"/>
    <w:rsid w:val="00A55E8C"/>
    <w:rsid w:val="00A566A4"/>
    <w:rsid w:val="00A56AD2"/>
    <w:rsid w:val="00A57241"/>
    <w:rsid w:val="00A57345"/>
    <w:rsid w:val="00A5763D"/>
    <w:rsid w:val="00A6112D"/>
    <w:rsid w:val="00A61138"/>
    <w:rsid w:val="00A615AF"/>
    <w:rsid w:val="00A61DD2"/>
    <w:rsid w:val="00A62378"/>
    <w:rsid w:val="00A62DD2"/>
    <w:rsid w:val="00A63C69"/>
    <w:rsid w:val="00A63E17"/>
    <w:rsid w:val="00A63FB6"/>
    <w:rsid w:val="00A6460F"/>
    <w:rsid w:val="00A646CF"/>
    <w:rsid w:val="00A64F24"/>
    <w:rsid w:val="00A6563E"/>
    <w:rsid w:val="00A659E1"/>
    <w:rsid w:val="00A6709A"/>
    <w:rsid w:val="00A676CE"/>
    <w:rsid w:val="00A70756"/>
    <w:rsid w:val="00A70FC3"/>
    <w:rsid w:val="00A710C4"/>
    <w:rsid w:val="00A7141B"/>
    <w:rsid w:val="00A71FF2"/>
    <w:rsid w:val="00A72064"/>
    <w:rsid w:val="00A722A1"/>
    <w:rsid w:val="00A7281A"/>
    <w:rsid w:val="00A72FC0"/>
    <w:rsid w:val="00A736DF"/>
    <w:rsid w:val="00A73CFC"/>
    <w:rsid w:val="00A74043"/>
    <w:rsid w:val="00A74C2D"/>
    <w:rsid w:val="00A755DB"/>
    <w:rsid w:val="00A7619F"/>
    <w:rsid w:val="00A776D0"/>
    <w:rsid w:val="00A8003B"/>
    <w:rsid w:val="00A8009D"/>
    <w:rsid w:val="00A801A8"/>
    <w:rsid w:val="00A80E26"/>
    <w:rsid w:val="00A818EA"/>
    <w:rsid w:val="00A81C62"/>
    <w:rsid w:val="00A8270C"/>
    <w:rsid w:val="00A82CD0"/>
    <w:rsid w:val="00A82D46"/>
    <w:rsid w:val="00A838F3"/>
    <w:rsid w:val="00A84573"/>
    <w:rsid w:val="00A84BF7"/>
    <w:rsid w:val="00A852FD"/>
    <w:rsid w:val="00A85445"/>
    <w:rsid w:val="00A857BD"/>
    <w:rsid w:val="00A85E70"/>
    <w:rsid w:val="00A86EAD"/>
    <w:rsid w:val="00A87623"/>
    <w:rsid w:val="00A87773"/>
    <w:rsid w:val="00A87BA4"/>
    <w:rsid w:val="00A900CC"/>
    <w:rsid w:val="00A9095F"/>
    <w:rsid w:val="00A90D07"/>
    <w:rsid w:val="00A93323"/>
    <w:rsid w:val="00A9351D"/>
    <w:rsid w:val="00A93908"/>
    <w:rsid w:val="00A94603"/>
    <w:rsid w:val="00A95261"/>
    <w:rsid w:val="00A954E4"/>
    <w:rsid w:val="00A95553"/>
    <w:rsid w:val="00A95ED1"/>
    <w:rsid w:val="00A96354"/>
    <w:rsid w:val="00A96DE4"/>
    <w:rsid w:val="00A96E5F"/>
    <w:rsid w:val="00A96FA8"/>
    <w:rsid w:val="00A97464"/>
    <w:rsid w:val="00A97BEB"/>
    <w:rsid w:val="00A97EDE"/>
    <w:rsid w:val="00A97F81"/>
    <w:rsid w:val="00AA0DFE"/>
    <w:rsid w:val="00AA1C36"/>
    <w:rsid w:val="00AA21DE"/>
    <w:rsid w:val="00AA2475"/>
    <w:rsid w:val="00AA34E3"/>
    <w:rsid w:val="00AA3629"/>
    <w:rsid w:val="00AA388D"/>
    <w:rsid w:val="00AA41CD"/>
    <w:rsid w:val="00AA4905"/>
    <w:rsid w:val="00AA57EF"/>
    <w:rsid w:val="00AA6242"/>
    <w:rsid w:val="00AA6904"/>
    <w:rsid w:val="00AA715B"/>
    <w:rsid w:val="00AA733C"/>
    <w:rsid w:val="00AA73A2"/>
    <w:rsid w:val="00AB03E9"/>
    <w:rsid w:val="00AB0608"/>
    <w:rsid w:val="00AB06FE"/>
    <w:rsid w:val="00AB089F"/>
    <w:rsid w:val="00AB0A3A"/>
    <w:rsid w:val="00AB1464"/>
    <w:rsid w:val="00AB182C"/>
    <w:rsid w:val="00AB1862"/>
    <w:rsid w:val="00AB2582"/>
    <w:rsid w:val="00AB2B04"/>
    <w:rsid w:val="00AB32A9"/>
    <w:rsid w:val="00AB3DD5"/>
    <w:rsid w:val="00AB429F"/>
    <w:rsid w:val="00AB4C1B"/>
    <w:rsid w:val="00AB4C8D"/>
    <w:rsid w:val="00AB5C93"/>
    <w:rsid w:val="00AB68A0"/>
    <w:rsid w:val="00AB7199"/>
    <w:rsid w:val="00AB7347"/>
    <w:rsid w:val="00AB7576"/>
    <w:rsid w:val="00AB7788"/>
    <w:rsid w:val="00AC02AA"/>
    <w:rsid w:val="00AC063A"/>
    <w:rsid w:val="00AC0660"/>
    <w:rsid w:val="00AC0724"/>
    <w:rsid w:val="00AC0978"/>
    <w:rsid w:val="00AC0BED"/>
    <w:rsid w:val="00AC1D94"/>
    <w:rsid w:val="00AC2081"/>
    <w:rsid w:val="00AC27EB"/>
    <w:rsid w:val="00AC2E60"/>
    <w:rsid w:val="00AC3A7E"/>
    <w:rsid w:val="00AC42B8"/>
    <w:rsid w:val="00AC5866"/>
    <w:rsid w:val="00AC6872"/>
    <w:rsid w:val="00AC6D72"/>
    <w:rsid w:val="00AC79B6"/>
    <w:rsid w:val="00AC7A1A"/>
    <w:rsid w:val="00AC7C7F"/>
    <w:rsid w:val="00AD1937"/>
    <w:rsid w:val="00AD2533"/>
    <w:rsid w:val="00AD2B0F"/>
    <w:rsid w:val="00AD2EA2"/>
    <w:rsid w:val="00AD2F0A"/>
    <w:rsid w:val="00AD33EE"/>
    <w:rsid w:val="00AD392A"/>
    <w:rsid w:val="00AD47D5"/>
    <w:rsid w:val="00AD5363"/>
    <w:rsid w:val="00AD59DD"/>
    <w:rsid w:val="00AD6BDD"/>
    <w:rsid w:val="00AD6EC9"/>
    <w:rsid w:val="00AD6F2E"/>
    <w:rsid w:val="00AD6FEB"/>
    <w:rsid w:val="00AD79A5"/>
    <w:rsid w:val="00AE0743"/>
    <w:rsid w:val="00AE0FC7"/>
    <w:rsid w:val="00AE13B6"/>
    <w:rsid w:val="00AE2A2F"/>
    <w:rsid w:val="00AE322F"/>
    <w:rsid w:val="00AE3A54"/>
    <w:rsid w:val="00AE45C7"/>
    <w:rsid w:val="00AE4923"/>
    <w:rsid w:val="00AE4B59"/>
    <w:rsid w:val="00AE4C9A"/>
    <w:rsid w:val="00AE4E95"/>
    <w:rsid w:val="00AE5897"/>
    <w:rsid w:val="00AE5A96"/>
    <w:rsid w:val="00AE5E77"/>
    <w:rsid w:val="00AE6C40"/>
    <w:rsid w:val="00AE710A"/>
    <w:rsid w:val="00AE75B6"/>
    <w:rsid w:val="00AE7856"/>
    <w:rsid w:val="00AF089A"/>
    <w:rsid w:val="00AF0983"/>
    <w:rsid w:val="00AF0C0C"/>
    <w:rsid w:val="00AF1643"/>
    <w:rsid w:val="00AF1DE6"/>
    <w:rsid w:val="00AF1FDF"/>
    <w:rsid w:val="00AF2B63"/>
    <w:rsid w:val="00AF2D26"/>
    <w:rsid w:val="00AF2F73"/>
    <w:rsid w:val="00AF33CC"/>
    <w:rsid w:val="00AF3A00"/>
    <w:rsid w:val="00AF3F58"/>
    <w:rsid w:val="00AF525F"/>
    <w:rsid w:val="00AF551D"/>
    <w:rsid w:val="00AF5F73"/>
    <w:rsid w:val="00AF6627"/>
    <w:rsid w:val="00AF6BF9"/>
    <w:rsid w:val="00AF6CDF"/>
    <w:rsid w:val="00B00158"/>
    <w:rsid w:val="00B001C4"/>
    <w:rsid w:val="00B00DB7"/>
    <w:rsid w:val="00B00EE3"/>
    <w:rsid w:val="00B01C03"/>
    <w:rsid w:val="00B02040"/>
    <w:rsid w:val="00B020E4"/>
    <w:rsid w:val="00B02338"/>
    <w:rsid w:val="00B02473"/>
    <w:rsid w:val="00B033B3"/>
    <w:rsid w:val="00B03551"/>
    <w:rsid w:val="00B047E5"/>
    <w:rsid w:val="00B047EF"/>
    <w:rsid w:val="00B04B5D"/>
    <w:rsid w:val="00B04DE7"/>
    <w:rsid w:val="00B04F9D"/>
    <w:rsid w:val="00B055B1"/>
    <w:rsid w:val="00B0585A"/>
    <w:rsid w:val="00B062C2"/>
    <w:rsid w:val="00B0660D"/>
    <w:rsid w:val="00B06697"/>
    <w:rsid w:val="00B069E4"/>
    <w:rsid w:val="00B06BBB"/>
    <w:rsid w:val="00B074E6"/>
    <w:rsid w:val="00B07A65"/>
    <w:rsid w:val="00B07BD9"/>
    <w:rsid w:val="00B07EDE"/>
    <w:rsid w:val="00B1024D"/>
    <w:rsid w:val="00B108E0"/>
    <w:rsid w:val="00B10999"/>
    <w:rsid w:val="00B113AA"/>
    <w:rsid w:val="00B12190"/>
    <w:rsid w:val="00B12C1A"/>
    <w:rsid w:val="00B13040"/>
    <w:rsid w:val="00B13AEE"/>
    <w:rsid w:val="00B13F1C"/>
    <w:rsid w:val="00B14954"/>
    <w:rsid w:val="00B149D1"/>
    <w:rsid w:val="00B152A7"/>
    <w:rsid w:val="00B155D0"/>
    <w:rsid w:val="00B1582B"/>
    <w:rsid w:val="00B15F1F"/>
    <w:rsid w:val="00B1748F"/>
    <w:rsid w:val="00B176C3"/>
    <w:rsid w:val="00B20527"/>
    <w:rsid w:val="00B20A5D"/>
    <w:rsid w:val="00B20E03"/>
    <w:rsid w:val="00B22566"/>
    <w:rsid w:val="00B2257A"/>
    <w:rsid w:val="00B2289F"/>
    <w:rsid w:val="00B23386"/>
    <w:rsid w:val="00B23699"/>
    <w:rsid w:val="00B2399F"/>
    <w:rsid w:val="00B239CE"/>
    <w:rsid w:val="00B23A3C"/>
    <w:rsid w:val="00B23B63"/>
    <w:rsid w:val="00B23C0B"/>
    <w:rsid w:val="00B24476"/>
    <w:rsid w:val="00B24F32"/>
    <w:rsid w:val="00B24F53"/>
    <w:rsid w:val="00B25143"/>
    <w:rsid w:val="00B2531E"/>
    <w:rsid w:val="00B25387"/>
    <w:rsid w:val="00B253A1"/>
    <w:rsid w:val="00B253D3"/>
    <w:rsid w:val="00B25E69"/>
    <w:rsid w:val="00B2624E"/>
    <w:rsid w:val="00B262AB"/>
    <w:rsid w:val="00B2709E"/>
    <w:rsid w:val="00B30581"/>
    <w:rsid w:val="00B30A5E"/>
    <w:rsid w:val="00B313A8"/>
    <w:rsid w:val="00B31CD5"/>
    <w:rsid w:val="00B31E41"/>
    <w:rsid w:val="00B32423"/>
    <w:rsid w:val="00B328DC"/>
    <w:rsid w:val="00B32E37"/>
    <w:rsid w:val="00B32F61"/>
    <w:rsid w:val="00B33591"/>
    <w:rsid w:val="00B33CB7"/>
    <w:rsid w:val="00B340BC"/>
    <w:rsid w:val="00B34C99"/>
    <w:rsid w:val="00B352FA"/>
    <w:rsid w:val="00B3548B"/>
    <w:rsid w:val="00B36AD2"/>
    <w:rsid w:val="00B36B5C"/>
    <w:rsid w:val="00B36D31"/>
    <w:rsid w:val="00B37A4E"/>
    <w:rsid w:val="00B402A8"/>
    <w:rsid w:val="00B403CA"/>
    <w:rsid w:val="00B41185"/>
    <w:rsid w:val="00B415B6"/>
    <w:rsid w:val="00B416ED"/>
    <w:rsid w:val="00B4244A"/>
    <w:rsid w:val="00B43146"/>
    <w:rsid w:val="00B43622"/>
    <w:rsid w:val="00B43DE0"/>
    <w:rsid w:val="00B43E74"/>
    <w:rsid w:val="00B44325"/>
    <w:rsid w:val="00B44BBD"/>
    <w:rsid w:val="00B44C51"/>
    <w:rsid w:val="00B44C9A"/>
    <w:rsid w:val="00B44F4F"/>
    <w:rsid w:val="00B459B5"/>
    <w:rsid w:val="00B45B67"/>
    <w:rsid w:val="00B45CFF"/>
    <w:rsid w:val="00B460A8"/>
    <w:rsid w:val="00B464C3"/>
    <w:rsid w:val="00B46969"/>
    <w:rsid w:val="00B46ACD"/>
    <w:rsid w:val="00B46EB8"/>
    <w:rsid w:val="00B4777C"/>
    <w:rsid w:val="00B47A1D"/>
    <w:rsid w:val="00B47E74"/>
    <w:rsid w:val="00B50F14"/>
    <w:rsid w:val="00B50FE1"/>
    <w:rsid w:val="00B51A84"/>
    <w:rsid w:val="00B51BB2"/>
    <w:rsid w:val="00B51C7B"/>
    <w:rsid w:val="00B526C3"/>
    <w:rsid w:val="00B52ABA"/>
    <w:rsid w:val="00B53C0C"/>
    <w:rsid w:val="00B54698"/>
    <w:rsid w:val="00B5479F"/>
    <w:rsid w:val="00B54A3B"/>
    <w:rsid w:val="00B55653"/>
    <w:rsid w:val="00B5581F"/>
    <w:rsid w:val="00B55D80"/>
    <w:rsid w:val="00B55EF8"/>
    <w:rsid w:val="00B5608F"/>
    <w:rsid w:val="00B56967"/>
    <w:rsid w:val="00B56CA3"/>
    <w:rsid w:val="00B57E38"/>
    <w:rsid w:val="00B605BF"/>
    <w:rsid w:val="00B60B88"/>
    <w:rsid w:val="00B60EA7"/>
    <w:rsid w:val="00B6177F"/>
    <w:rsid w:val="00B617CD"/>
    <w:rsid w:val="00B61C77"/>
    <w:rsid w:val="00B61E27"/>
    <w:rsid w:val="00B62DF4"/>
    <w:rsid w:val="00B636A1"/>
    <w:rsid w:val="00B64ED5"/>
    <w:rsid w:val="00B652B3"/>
    <w:rsid w:val="00B659D7"/>
    <w:rsid w:val="00B65C3A"/>
    <w:rsid w:val="00B665A8"/>
    <w:rsid w:val="00B66A05"/>
    <w:rsid w:val="00B66F45"/>
    <w:rsid w:val="00B672A8"/>
    <w:rsid w:val="00B67722"/>
    <w:rsid w:val="00B70A0F"/>
    <w:rsid w:val="00B70C53"/>
    <w:rsid w:val="00B70D4C"/>
    <w:rsid w:val="00B70EF7"/>
    <w:rsid w:val="00B724B5"/>
    <w:rsid w:val="00B7265D"/>
    <w:rsid w:val="00B7287A"/>
    <w:rsid w:val="00B72A61"/>
    <w:rsid w:val="00B72EE0"/>
    <w:rsid w:val="00B737C6"/>
    <w:rsid w:val="00B73B4A"/>
    <w:rsid w:val="00B74063"/>
    <w:rsid w:val="00B74175"/>
    <w:rsid w:val="00B74FA4"/>
    <w:rsid w:val="00B75238"/>
    <w:rsid w:val="00B7597C"/>
    <w:rsid w:val="00B759B0"/>
    <w:rsid w:val="00B759F2"/>
    <w:rsid w:val="00B75F1C"/>
    <w:rsid w:val="00B76228"/>
    <w:rsid w:val="00B76AF5"/>
    <w:rsid w:val="00B76E4D"/>
    <w:rsid w:val="00B76F09"/>
    <w:rsid w:val="00B774D1"/>
    <w:rsid w:val="00B77B29"/>
    <w:rsid w:val="00B77D3D"/>
    <w:rsid w:val="00B77E72"/>
    <w:rsid w:val="00B80248"/>
    <w:rsid w:val="00B8058C"/>
    <w:rsid w:val="00B805E0"/>
    <w:rsid w:val="00B80910"/>
    <w:rsid w:val="00B80C8F"/>
    <w:rsid w:val="00B81A22"/>
    <w:rsid w:val="00B8236E"/>
    <w:rsid w:val="00B824DC"/>
    <w:rsid w:val="00B82D58"/>
    <w:rsid w:val="00B83045"/>
    <w:rsid w:val="00B8321F"/>
    <w:rsid w:val="00B83556"/>
    <w:rsid w:val="00B83763"/>
    <w:rsid w:val="00B83796"/>
    <w:rsid w:val="00B83E72"/>
    <w:rsid w:val="00B84061"/>
    <w:rsid w:val="00B8436B"/>
    <w:rsid w:val="00B84A42"/>
    <w:rsid w:val="00B84AB0"/>
    <w:rsid w:val="00B857D0"/>
    <w:rsid w:val="00B859C1"/>
    <w:rsid w:val="00B859EA"/>
    <w:rsid w:val="00B861D8"/>
    <w:rsid w:val="00B86453"/>
    <w:rsid w:val="00B86B58"/>
    <w:rsid w:val="00B86E85"/>
    <w:rsid w:val="00B9009B"/>
    <w:rsid w:val="00B903A1"/>
    <w:rsid w:val="00B90833"/>
    <w:rsid w:val="00B9098C"/>
    <w:rsid w:val="00B912CF"/>
    <w:rsid w:val="00B91350"/>
    <w:rsid w:val="00B917A7"/>
    <w:rsid w:val="00B91A5E"/>
    <w:rsid w:val="00B92171"/>
    <w:rsid w:val="00B921CE"/>
    <w:rsid w:val="00B935E1"/>
    <w:rsid w:val="00B93799"/>
    <w:rsid w:val="00B93AD2"/>
    <w:rsid w:val="00B94671"/>
    <w:rsid w:val="00B94A45"/>
    <w:rsid w:val="00B94CC1"/>
    <w:rsid w:val="00B94F7D"/>
    <w:rsid w:val="00B954E8"/>
    <w:rsid w:val="00B955D3"/>
    <w:rsid w:val="00B955FF"/>
    <w:rsid w:val="00B962CB"/>
    <w:rsid w:val="00B967BC"/>
    <w:rsid w:val="00B96805"/>
    <w:rsid w:val="00B96952"/>
    <w:rsid w:val="00B96A81"/>
    <w:rsid w:val="00BA0DD6"/>
    <w:rsid w:val="00BA14C9"/>
    <w:rsid w:val="00BA28E1"/>
    <w:rsid w:val="00BA3BD8"/>
    <w:rsid w:val="00BA4664"/>
    <w:rsid w:val="00BA4761"/>
    <w:rsid w:val="00BA4A12"/>
    <w:rsid w:val="00BA5C2B"/>
    <w:rsid w:val="00BA61EF"/>
    <w:rsid w:val="00BA6289"/>
    <w:rsid w:val="00BA6659"/>
    <w:rsid w:val="00BA6973"/>
    <w:rsid w:val="00BA73DB"/>
    <w:rsid w:val="00BA752D"/>
    <w:rsid w:val="00BB0197"/>
    <w:rsid w:val="00BB03C6"/>
    <w:rsid w:val="00BB0A67"/>
    <w:rsid w:val="00BB0EAE"/>
    <w:rsid w:val="00BB2004"/>
    <w:rsid w:val="00BB217D"/>
    <w:rsid w:val="00BB237A"/>
    <w:rsid w:val="00BB2FB4"/>
    <w:rsid w:val="00BB33AA"/>
    <w:rsid w:val="00BB36CC"/>
    <w:rsid w:val="00BB4A7A"/>
    <w:rsid w:val="00BB4E47"/>
    <w:rsid w:val="00BB4F03"/>
    <w:rsid w:val="00BB50A9"/>
    <w:rsid w:val="00BB5237"/>
    <w:rsid w:val="00BB5539"/>
    <w:rsid w:val="00BB5A64"/>
    <w:rsid w:val="00BB5D38"/>
    <w:rsid w:val="00BB68FD"/>
    <w:rsid w:val="00BB6A8B"/>
    <w:rsid w:val="00BB6C0B"/>
    <w:rsid w:val="00BB6CB3"/>
    <w:rsid w:val="00BB73D8"/>
    <w:rsid w:val="00BC0047"/>
    <w:rsid w:val="00BC0F2E"/>
    <w:rsid w:val="00BC0F57"/>
    <w:rsid w:val="00BC1CA7"/>
    <w:rsid w:val="00BC211A"/>
    <w:rsid w:val="00BC23BC"/>
    <w:rsid w:val="00BC255B"/>
    <w:rsid w:val="00BC266F"/>
    <w:rsid w:val="00BC26B9"/>
    <w:rsid w:val="00BC3F83"/>
    <w:rsid w:val="00BC3F92"/>
    <w:rsid w:val="00BC4829"/>
    <w:rsid w:val="00BC4D51"/>
    <w:rsid w:val="00BC4E24"/>
    <w:rsid w:val="00BC4EF2"/>
    <w:rsid w:val="00BC4F2E"/>
    <w:rsid w:val="00BC518F"/>
    <w:rsid w:val="00BC531B"/>
    <w:rsid w:val="00BC54D8"/>
    <w:rsid w:val="00BC58E4"/>
    <w:rsid w:val="00BC63D6"/>
    <w:rsid w:val="00BC759D"/>
    <w:rsid w:val="00BD0705"/>
    <w:rsid w:val="00BD1B77"/>
    <w:rsid w:val="00BD1E78"/>
    <w:rsid w:val="00BD271B"/>
    <w:rsid w:val="00BD3860"/>
    <w:rsid w:val="00BD39D0"/>
    <w:rsid w:val="00BD48F0"/>
    <w:rsid w:val="00BD4C41"/>
    <w:rsid w:val="00BD503A"/>
    <w:rsid w:val="00BD5BBC"/>
    <w:rsid w:val="00BD656E"/>
    <w:rsid w:val="00BD6BA2"/>
    <w:rsid w:val="00BD7BD7"/>
    <w:rsid w:val="00BE00CB"/>
    <w:rsid w:val="00BE0441"/>
    <w:rsid w:val="00BE0496"/>
    <w:rsid w:val="00BE0AA6"/>
    <w:rsid w:val="00BE0B8E"/>
    <w:rsid w:val="00BE0CD4"/>
    <w:rsid w:val="00BE1BA8"/>
    <w:rsid w:val="00BE2C6D"/>
    <w:rsid w:val="00BE2F7D"/>
    <w:rsid w:val="00BE35B6"/>
    <w:rsid w:val="00BE420D"/>
    <w:rsid w:val="00BE421A"/>
    <w:rsid w:val="00BE4286"/>
    <w:rsid w:val="00BE4390"/>
    <w:rsid w:val="00BE45BE"/>
    <w:rsid w:val="00BE48D2"/>
    <w:rsid w:val="00BE4CD7"/>
    <w:rsid w:val="00BE4D9E"/>
    <w:rsid w:val="00BE5ACB"/>
    <w:rsid w:val="00BE5ED8"/>
    <w:rsid w:val="00BE68DF"/>
    <w:rsid w:val="00BE6B21"/>
    <w:rsid w:val="00BE74C1"/>
    <w:rsid w:val="00BE77B1"/>
    <w:rsid w:val="00BE788D"/>
    <w:rsid w:val="00BF005A"/>
    <w:rsid w:val="00BF0680"/>
    <w:rsid w:val="00BF0743"/>
    <w:rsid w:val="00BF11A8"/>
    <w:rsid w:val="00BF167C"/>
    <w:rsid w:val="00BF1830"/>
    <w:rsid w:val="00BF23F5"/>
    <w:rsid w:val="00BF2566"/>
    <w:rsid w:val="00BF3260"/>
    <w:rsid w:val="00BF3634"/>
    <w:rsid w:val="00BF3C38"/>
    <w:rsid w:val="00BF4216"/>
    <w:rsid w:val="00BF428D"/>
    <w:rsid w:val="00BF455A"/>
    <w:rsid w:val="00BF479A"/>
    <w:rsid w:val="00BF5480"/>
    <w:rsid w:val="00BF577E"/>
    <w:rsid w:val="00BF5DEC"/>
    <w:rsid w:val="00BF6742"/>
    <w:rsid w:val="00BF67EE"/>
    <w:rsid w:val="00BF694C"/>
    <w:rsid w:val="00BF6F8B"/>
    <w:rsid w:val="00BF7637"/>
    <w:rsid w:val="00BF7FB7"/>
    <w:rsid w:val="00C00135"/>
    <w:rsid w:val="00C00812"/>
    <w:rsid w:val="00C00B5A"/>
    <w:rsid w:val="00C00BA7"/>
    <w:rsid w:val="00C01205"/>
    <w:rsid w:val="00C01D94"/>
    <w:rsid w:val="00C02408"/>
    <w:rsid w:val="00C03619"/>
    <w:rsid w:val="00C03758"/>
    <w:rsid w:val="00C047DF"/>
    <w:rsid w:val="00C047F6"/>
    <w:rsid w:val="00C04CB7"/>
    <w:rsid w:val="00C04DCF"/>
    <w:rsid w:val="00C04FE1"/>
    <w:rsid w:val="00C05256"/>
    <w:rsid w:val="00C0579C"/>
    <w:rsid w:val="00C05CDA"/>
    <w:rsid w:val="00C05D32"/>
    <w:rsid w:val="00C06177"/>
    <w:rsid w:val="00C063D7"/>
    <w:rsid w:val="00C064AC"/>
    <w:rsid w:val="00C064B0"/>
    <w:rsid w:val="00C065DF"/>
    <w:rsid w:val="00C069D5"/>
    <w:rsid w:val="00C06F37"/>
    <w:rsid w:val="00C06F61"/>
    <w:rsid w:val="00C075EA"/>
    <w:rsid w:val="00C10266"/>
    <w:rsid w:val="00C10D87"/>
    <w:rsid w:val="00C1115C"/>
    <w:rsid w:val="00C113F0"/>
    <w:rsid w:val="00C11C9D"/>
    <w:rsid w:val="00C12226"/>
    <w:rsid w:val="00C1280F"/>
    <w:rsid w:val="00C12A00"/>
    <w:rsid w:val="00C12D6E"/>
    <w:rsid w:val="00C130C0"/>
    <w:rsid w:val="00C135DD"/>
    <w:rsid w:val="00C137C5"/>
    <w:rsid w:val="00C13CE6"/>
    <w:rsid w:val="00C1428A"/>
    <w:rsid w:val="00C1485A"/>
    <w:rsid w:val="00C14D0D"/>
    <w:rsid w:val="00C14E11"/>
    <w:rsid w:val="00C158DA"/>
    <w:rsid w:val="00C172F3"/>
    <w:rsid w:val="00C173CA"/>
    <w:rsid w:val="00C20200"/>
    <w:rsid w:val="00C2068F"/>
    <w:rsid w:val="00C206A0"/>
    <w:rsid w:val="00C2075B"/>
    <w:rsid w:val="00C2111D"/>
    <w:rsid w:val="00C21CD6"/>
    <w:rsid w:val="00C21DB6"/>
    <w:rsid w:val="00C234A9"/>
    <w:rsid w:val="00C23990"/>
    <w:rsid w:val="00C23B48"/>
    <w:rsid w:val="00C23CE6"/>
    <w:rsid w:val="00C2592D"/>
    <w:rsid w:val="00C25E02"/>
    <w:rsid w:val="00C25EC1"/>
    <w:rsid w:val="00C25F56"/>
    <w:rsid w:val="00C27661"/>
    <w:rsid w:val="00C2783F"/>
    <w:rsid w:val="00C27ECE"/>
    <w:rsid w:val="00C27EDD"/>
    <w:rsid w:val="00C306FD"/>
    <w:rsid w:val="00C3082D"/>
    <w:rsid w:val="00C30F93"/>
    <w:rsid w:val="00C32494"/>
    <w:rsid w:val="00C327AE"/>
    <w:rsid w:val="00C33098"/>
    <w:rsid w:val="00C33680"/>
    <w:rsid w:val="00C338E4"/>
    <w:rsid w:val="00C34C43"/>
    <w:rsid w:val="00C35E49"/>
    <w:rsid w:val="00C36434"/>
    <w:rsid w:val="00C3666C"/>
    <w:rsid w:val="00C37323"/>
    <w:rsid w:val="00C3768C"/>
    <w:rsid w:val="00C401EA"/>
    <w:rsid w:val="00C402B3"/>
    <w:rsid w:val="00C40BEC"/>
    <w:rsid w:val="00C41BEB"/>
    <w:rsid w:val="00C41FB6"/>
    <w:rsid w:val="00C420CE"/>
    <w:rsid w:val="00C421D6"/>
    <w:rsid w:val="00C4222B"/>
    <w:rsid w:val="00C42DE9"/>
    <w:rsid w:val="00C4305A"/>
    <w:rsid w:val="00C433D9"/>
    <w:rsid w:val="00C44692"/>
    <w:rsid w:val="00C45436"/>
    <w:rsid w:val="00C4570F"/>
    <w:rsid w:val="00C45A4E"/>
    <w:rsid w:val="00C4679D"/>
    <w:rsid w:val="00C47550"/>
    <w:rsid w:val="00C479B2"/>
    <w:rsid w:val="00C47E78"/>
    <w:rsid w:val="00C47E94"/>
    <w:rsid w:val="00C47F40"/>
    <w:rsid w:val="00C5027E"/>
    <w:rsid w:val="00C50447"/>
    <w:rsid w:val="00C50A26"/>
    <w:rsid w:val="00C522B3"/>
    <w:rsid w:val="00C52510"/>
    <w:rsid w:val="00C52EA7"/>
    <w:rsid w:val="00C52FEC"/>
    <w:rsid w:val="00C5354D"/>
    <w:rsid w:val="00C550F8"/>
    <w:rsid w:val="00C562D0"/>
    <w:rsid w:val="00C56D7D"/>
    <w:rsid w:val="00C5701C"/>
    <w:rsid w:val="00C60550"/>
    <w:rsid w:val="00C605A6"/>
    <w:rsid w:val="00C605A7"/>
    <w:rsid w:val="00C60BE6"/>
    <w:rsid w:val="00C617F6"/>
    <w:rsid w:val="00C61AC6"/>
    <w:rsid w:val="00C62E15"/>
    <w:rsid w:val="00C63096"/>
    <w:rsid w:val="00C63098"/>
    <w:rsid w:val="00C63F19"/>
    <w:rsid w:val="00C643C7"/>
    <w:rsid w:val="00C64484"/>
    <w:rsid w:val="00C64574"/>
    <w:rsid w:val="00C64D1B"/>
    <w:rsid w:val="00C656BB"/>
    <w:rsid w:val="00C66368"/>
    <w:rsid w:val="00C66A28"/>
    <w:rsid w:val="00C702C7"/>
    <w:rsid w:val="00C70789"/>
    <w:rsid w:val="00C70805"/>
    <w:rsid w:val="00C71684"/>
    <w:rsid w:val="00C72260"/>
    <w:rsid w:val="00C723AA"/>
    <w:rsid w:val="00C7241D"/>
    <w:rsid w:val="00C73A74"/>
    <w:rsid w:val="00C7429C"/>
    <w:rsid w:val="00C74594"/>
    <w:rsid w:val="00C74FE2"/>
    <w:rsid w:val="00C75935"/>
    <w:rsid w:val="00C75A3D"/>
    <w:rsid w:val="00C762EB"/>
    <w:rsid w:val="00C76B00"/>
    <w:rsid w:val="00C77C1D"/>
    <w:rsid w:val="00C77DD9"/>
    <w:rsid w:val="00C80598"/>
    <w:rsid w:val="00C80A4E"/>
    <w:rsid w:val="00C8132D"/>
    <w:rsid w:val="00C81F1D"/>
    <w:rsid w:val="00C82CE6"/>
    <w:rsid w:val="00C83839"/>
    <w:rsid w:val="00C839D8"/>
    <w:rsid w:val="00C83CA1"/>
    <w:rsid w:val="00C83D2B"/>
    <w:rsid w:val="00C844AA"/>
    <w:rsid w:val="00C84B15"/>
    <w:rsid w:val="00C85294"/>
    <w:rsid w:val="00C856A7"/>
    <w:rsid w:val="00C85F86"/>
    <w:rsid w:val="00C8703B"/>
    <w:rsid w:val="00C87254"/>
    <w:rsid w:val="00C87AC7"/>
    <w:rsid w:val="00C87F88"/>
    <w:rsid w:val="00C902B4"/>
    <w:rsid w:val="00C90334"/>
    <w:rsid w:val="00C90501"/>
    <w:rsid w:val="00C906C7"/>
    <w:rsid w:val="00C9073E"/>
    <w:rsid w:val="00C92A76"/>
    <w:rsid w:val="00C92CCB"/>
    <w:rsid w:val="00C93560"/>
    <w:rsid w:val="00C93B14"/>
    <w:rsid w:val="00C93E8E"/>
    <w:rsid w:val="00C9471C"/>
    <w:rsid w:val="00C94798"/>
    <w:rsid w:val="00C95106"/>
    <w:rsid w:val="00C9585A"/>
    <w:rsid w:val="00C95A43"/>
    <w:rsid w:val="00C96381"/>
    <w:rsid w:val="00C96A5F"/>
    <w:rsid w:val="00C97B84"/>
    <w:rsid w:val="00C97DDF"/>
    <w:rsid w:val="00CA0564"/>
    <w:rsid w:val="00CA0756"/>
    <w:rsid w:val="00CA1357"/>
    <w:rsid w:val="00CA1EFF"/>
    <w:rsid w:val="00CA215F"/>
    <w:rsid w:val="00CA2160"/>
    <w:rsid w:val="00CA21EC"/>
    <w:rsid w:val="00CA273D"/>
    <w:rsid w:val="00CA30FF"/>
    <w:rsid w:val="00CA372A"/>
    <w:rsid w:val="00CA3FF7"/>
    <w:rsid w:val="00CA4691"/>
    <w:rsid w:val="00CA4E63"/>
    <w:rsid w:val="00CA5246"/>
    <w:rsid w:val="00CA5B05"/>
    <w:rsid w:val="00CA5F9B"/>
    <w:rsid w:val="00CA6BDD"/>
    <w:rsid w:val="00CA78FB"/>
    <w:rsid w:val="00CA7AC3"/>
    <w:rsid w:val="00CA7C16"/>
    <w:rsid w:val="00CB0243"/>
    <w:rsid w:val="00CB03C2"/>
    <w:rsid w:val="00CB044E"/>
    <w:rsid w:val="00CB0D28"/>
    <w:rsid w:val="00CB1304"/>
    <w:rsid w:val="00CB135D"/>
    <w:rsid w:val="00CB178A"/>
    <w:rsid w:val="00CB23B8"/>
    <w:rsid w:val="00CB2442"/>
    <w:rsid w:val="00CB2C8C"/>
    <w:rsid w:val="00CB3379"/>
    <w:rsid w:val="00CB34DB"/>
    <w:rsid w:val="00CB3881"/>
    <w:rsid w:val="00CB39F9"/>
    <w:rsid w:val="00CB3A8A"/>
    <w:rsid w:val="00CB3EEB"/>
    <w:rsid w:val="00CB413F"/>
    <w:rsid w:val="00CB479B"/>
    <w:rsid w:val="00CB5417"/>
    <w:rsid w:val="00CB564A"/>
    <w:rsid w:val="00CB6088"/>
    <w:rsid w:val="00CB6CD1"/>
    <w:rsid w:val="00CB7379"/>
    <w:rsid w:val="00CB7474"/>
    <w:rsid w:val="00CB74B4"/>
    <w:rsid w:val="00CB7C24"/>
    <w:rsid w:val="00CB7C63"/>
    <w:rsid w:val="00CC02D4"/>
    <w:rsid w:val="00CC0785"/>
    <w:rsid w:val="00CC0797"/>
    <w:rsid w:val="00CC0DC8"/>
    <w:rsid w:val="00CC0EA6"/>
    <w:rsid w:val="00CC13A7"/>
    <w:rsid w:val="00CC19D4"/>
    <w:rsid w:val="00CC1D41"/>
    <w:rsid w:val="00CC1F0A"/>
    <w:rsid w:val="00CC239D"/>
    <w:rsid w:val="00CC26DA"/>
    <w:rsid w:val="00CC2A1A"/>
    <w:rsid w:val="00CC2EC4"/>
    <w:rsid w:val="00CC3047"/>
    <w:rsid w:val="00CC3414"/>
    <w:rsid w:val="00CC34DA"/>
    <w:rsid w:val="00CC3BF8"/>
    <w:rsid w:val="00CC4179"/>
    <w:rsid w:val="00CC431C"/>
    <w:rsid w:val="00CC44F3"/>
    <w:rsid w:val="00CC4760"/>
    <w:rsid w:val="00CC496B"/>
    <w:rsid w:val="00CC4DB2"/>
    <w:rsid w:val="00CC53C1"/>
    <w:rsid w:val="00CC56EA"/>
    <w:rsid w:val="00CC5E8F"/>
    <w:rsid w:val="00CC60F9"/>
    <w:rsid w:val="00CC63A9"/>
    <w:rsid w:val="00CC6916"/>
    <w:rsid w:val="00CC702D"/>
    <w:rsid w:val="00CC749E"/>
    <w:rsid w:val="00CC7525"/>
    <w:rsid w:val="00CC75C4"/>
    <w:rsid w:val="00CC75FD"/>
    <w:rsid w:val="00CC78A9"/>
    <w:rsid w:val="00CC7B4E"/>
    <w:rsid w:val="00CD0347"/>
    <w:rsid w:val="00CD0472"/>
    <w:rsid w:val="00CD1A36"/>
    <w:rsid w:val="00CD1C62"/>
    <w:rsid w:val="00CD254F"/>
    <w:rsid w:val="00CD2828"/>
    <w:rsid w:val="00CD284B"/>
    <w:rsid w:val="00CD32D1"/>
    <w:rsid w:val="00CD400F"/>
    <w:rsid w:val="00CD4078"/>
    <w:rsid w:val="00CD4E0C"/>
    <w:rsid w:val="00CD585E"/>
    <w:rsid w:val="00CD5B69"/>
    <w:rsid w:val="00CD5BA9"/>
    <w:rsid w:val="00CD6374"/>
    <w:rsid w:val="00CD64A1"/>
    <w:rsid w:val="00CD6A65"/>
    <w:rsid w:val="00CD6D0D"/>
    <w:rsid w:val="00CD757C"/>
    <w:rsid w:val="00CE1CE3"/>
    <w:rsid w:val="00CE1D9F"/>
    <w:rsid w:val="00CE1E3D"/>
    <w:rsid w:val="00CE1EC7"/>
    <w:rsid w:val="00CE2CD9"/>
    <w:rsid w:val="00CE3443"/>
    <w:rsid w:val="00CE40C4"/>
    <w:rsid w:val="00CE4278"/>
    <w:rsid w:val="00CE44D4"/>
    <w:rsid w:val="00CE44FE"/>
    <w:rsid w:val="00CE4969"/>
    <w:rsid w:val="00CE4B03"/>
    <w:rsid w:val="00CE4C9B"/>
    <w:rsid w:val="00CE4E3B"/>
    <w:rsid w:val="00CE52A2"/>
    <w:rsid w:val="00CE5614"/>
    <w:rsid w:val="00CE577D"/>
    <w:rsid w:val="00CE596A"/>
    <w:rsid w:val="00CE6446"/>
    <w:rsid w:val="00CE6EDB"/>
    <w:rsid w:val="00CE7A01"/>
    <w:rsid w:val="00CE7ABE"/>
    <w:rsid w:val="00CE7B91"/>
    <w:rsid w:val="00CE7C7C"/>
    <w:rsid w:val="00CE7C8F"/>
    <w:rsid w:val="00CF0EFA"/>
    <w:rsid w:val="00CF1609"/>
    <w:rsid w:val="00CF1737"/>
    <w:rsid w:val="00CF2113"/>
    <w:rsid w:val="00CF23CD"/>
    <w:rsid w:val="00CF2A7C"/>
    <w:rsid w:val="00CF31DE"/>
    <w:rsid w:val="00CF34EB"/>
    <w:rsid w:val="00CF3CA4"/>
    <w:rsid w:val="00CF4199"/>
    <w:rsid w:val="00CF432A"/>
    <w:rsid w:val="00CF435D"/>
    <w:rsid w:val="00CF46A8"/>
    <w:rsid w:val="00CF4836"/>
    <w:rsid w:val="00CF4CA0"/>
    <w:rsid w:val="00CF546E"/>
    <w:rsid w:val="00CF549B"/>
    <w:rsid w:val="00CF5690"/>
    <w:rsid w:val="00CF5853"/>
    <w:rsid w:val="00CF5AA9"/>
    <w:rsid w:val="00CF5C9F"/>
    <w:rsid w:val="00CF7B62"/>
    <w:rsid w:val="00CF7EF2"/>
    <w:rsid w:val="00CF7F7F"/>
    <w:rsid w:val="00D0023B"/>
    <w:rsid w:val="00D00C64"/>
    <w:rsid w:val="00D01239"/>
    <w:rsid w:val="00D0194E"/>
    <w:rsid w:val="00D0246F"/>
    <w:rsid w:val="00D02BE4"/>
    <w:rsid w:val="00D02E00"/>
    <w:rsid w:val="00D02EBF"/>
    <w:rsid w:val="00D04C9B"/>
    <w:rsid w:val="00D04E20"/>
    <w:rsid w:val="00D04FC7"/>
    <w:rsid w:val="00D05F1F"/>
    <w:rsid w:val="00D060C2"/>
    <w:rsid w:val="00D0627D"/>
    <w:rsid w:val="00D0697A"/>
    <w:rsid w:val="00D07459"/>
    <w:rsid w:val="00D07D52"/>
    <w:rsid w:val="00D103EE"/>
    <w:rsid w:val="00D118FF"/>
    <w:rsid w:val="00D1240F"/>
    <w:rsid w:val="00D12A78"/>
    <w:rsid w:val="00D12F18"/>
    <w:rsid w:val="00D12F62"/>
    <w:rsid w:val="00D13466"/>
    <w:rsid w:val="00D138FC"/>
    <w:rsid w:val="00D143DA"/>
    <w:rsid w:val="00D144D1"/>
    <w:rsid w:val="00D147D3"/>
    <w:rsid w:val="00D149EC"/>
    <w:rsid w:val="00D151FD"/>
    <w:rsid w:val="00D15420"/>
    <w:rsid w:val="00D159FB"/>
    <w:rsid w:val="00D1699D"/>
    <w:rsid w:val="00D169D5"/>
    <w:rsid w:val="00D16C8C"/>
    <w:rsid w:val="00D17895"/>
    <w:rsid w:val="00D17AF6"/>
    <w:rsid w:val="00D2025E"/>
    <w:rsid w:val="00D20649"/>
    <w:rsid w:val="00D20CBB"/>
    <w:rsid w:val="00D20F69"/>
    <w:rsid w:val="00D21DEE"/>
    <w:rsid w:val="00D22086"/>
    <w:rsid w:val="00D22993"/>
    <w:rsid w:val="00D22C2B"/>
    <w:rsid w:val="00D23478"/>
    <w:rsid w:val="00D236E8"/>
    <w:rsid w:val="00D23935"/>
    <w:rsid w:val="00D23DEC"/>
    <w:rsid w:val="00D24686"/>
    <w:rsid w:val="00D2473C"/>
    <w:rsid w:val="00D24870"/>
    <w:rsid w:val="00D25977"/>
    <w:rsid w:val="00D259D0"/>
    <w:rsid w:val="00D25BE8"/>
    <w:rsid w:val="00D261AB"/>
    <w:rsid w:val="00D26B61"/>
    <w:rsid w:val="00D26C70"/>
    <w:rsid w:val="00D27545"/>
    <w:rsid w:val="00D27B73"/>
    <w:rsid w:val="00D30FC4"/>
    <w:rsid w:val="00D311D5"/>
    <w:rsid w:val="00D31560"/>
    <w:rsid w:val="00D31629"/>
    <w:rsid w:val="00D317A9"/>
    <w:rsid w:val="00D31D51"/>
    <w:rsid w:val="00D31DBD"/>
    <w:rsid w:val="00D329DF"/>
    <w:rsid w:val="00D32A57"/>
    <w:rsid w:val="00D32B71"/>
    <w:rsid w:val="00D33400"/>
    <w:rsid w:val="00D33A2B"/>
    <w:rsid w:val="00D34C08"/>
    <w:rsid w:val="00D353B2"/>
    <w:rsid w:val="00D35A5A"/>
    <w:rsid w:val="00D35DC2"/>
    <w:rsid w:val="00D36729"/>
    <w:rsid w:val="00D36E73"/>
    <w:rsid w:val="00D3728E"/>
    <w:rsid w:val="00D379AA"/>
    <w:rsid w:val="00D37F58"/>
    <w:rsid w:val="00D40CCB"/>
    <w:rsid w:val="00D40CD3"/>
    <w:rsid w:val="00D41023"/>
    <w:rsid w:val="00D41FA6"/>
    <w:rsid w:val="00D4280C"/>
    <w:rsid w:val="00D42919"/>
    <w:rsid w:val="00D4352D"/>
    <w:rsid w:val="00D43786"/>
    <w:rsid w:val="00D43C89"/>
    <w:rsid w:val="00D440A5"/>
    <w:rsid w:val="00D440EA"/>
    <w:rsid w:val="00D4464F"/>
    <w:rsid w:val="00D446E4"/>
    <w:rsid w:val="00D44CA9"/>
    <w:rsid w:val="00D44EDA"/>
    <w:rsid w:val="00D45746"/>
    <w:rsid w:val="00D45CE2"/>
    <w:rsid w:val="00D45DAC"/>
    <w:rsid w:val="00D46130"/>
    <w:rsid w:val="00D46816"/>
    <w:rsid w:val="00D47778"/>
    <w:rsid w:val="00D47CD6"/>
    <w:rsid w:val="00D47F20"/>
    <w:rsid w:val="00D50853"/>
    <w:rsid w:val="00D509C1"/>
    <w:rsid w:val="00D50A97"/>
    <w:rsid w:val="00D523C9"/>
    <w:rsid w:val="00D528D9"/>
    <w:rsid w:val="00D5297D"/>
    <w:rsid w:val="00D52A6A"/>
    <w:rsid w:val="00D52FFE"/>
    <w:rsid w:val="00D53931"/>
    <w:rsid w:val="00D54C63"/>
    <w:rsid w:val="00D54D32"/>
    <w:rsid w:val="00D54FAA"/>
    <w:rsid w:val="00D554A4"/>
    <w:rsid w:val="00D555BD"/>
    <w:rsid w:val="00D559D1"/>
    <w:rsid w:val="00D55B81"/>
    <w:rsid w:val="00D561A8"/>
    <w:rsid w:val="00D56453"/>
    <w:rsid w:val="00D56680"/>
    <w:rsid w:val="00D567CB"/>
    <w:rsid w:val="00D56A82"/>
    <w:rsid w:val="00D5724A"/>
    <w:rsid w:val="00D575FB"/>
    <w:rsid w:val="00D57A68"/>
    <w:rsid w:val="00D57ADB"/>
    <w:rsid w:val="00D6098C"/>
    <w:rsid w:val="00D60A18"/>
    <w:rsid w:val="00D60CD4"/>
    <w:rsid w:val="00D61320"/>
    <w:rsid w:val="00D61DF8"/>
    <w:rsid w:val="00D61DFC"/>
    <w:rsid w:val="00D624CC"/>
    <w:rsid w:val="00D62676"/>
    <w:rsid w:val="00D62CE5"/>
    <w:rsid w:val="00D64282"/>
    <w:rsid w:val="00D6550A"/>
    <w:rsid w:val="00D666FA"/>
    <w:rsid w:val="00D66908"/>
    <w:rsid w:val="00D66D0B"/>
    <w:rsid w:val="00D66E1E"/>
    <w:rsid w:val="00D674B2"/>
    <w:rsid w:val="00D67839"/>
    <w:rsid w:val="00D679DD"/>
    <w:rsid w:val="00D7032E"/>
    <w:rsid w:val="00D70455"/>
    <w:rsid w:val="00D70A1A"/>
    <w:rsid w:val="00D70F3F"/>
    <w:rsid w:val="00D711CA"/>
    <w:rsid w:val="00D71219"/>
    <w:rsid w:val="00D7186E"/>
    <w:rsid w:val="00D71A24"/>
    <w:rsid w:val="00D71AE9"/>
    <w:rsid w:val="00D720A9"/>
    <w:rsid w:val="00D72271"/>
    <w:rsid w:val="00D7301E"/>
    <w:rsid w:val="00D7314E"/>
    <w:rsid w:val="00D73E23"/>
    <w:rsid w:val="00D741C3"/>
    <w:rsid w:val="00D748BB"/>
    <w:rsid w:val="00D75004"/>
    <w:rsid w:val="00D754E4"/>
    <w:rsid w:val="00D75550"/>
    <w:rsid w:val="00D758C1"/>
    <w:rsid w:val="00D768FD"/>
    <w:rsid w:val="00D7732D"/>
    <w:rsid w:val="00D77D69"/>
    <w:rsid w:val="00D77F9A"/>
    <w:rsid w:val="00D8002F"/>
    <w:rsid w:val="00D800C5"/>
    <w:rsid w:val="00D80A75"/>
    <w:rsid w:val="00D8135E"/>
    <w:rsid w:val="00D815D0"/>
    <w:rsid w:val="00D81C8B"/>
    <w:rsid w:val="00D82425"/>
    <w:rsid w:val="00D836A4"/>
    <w:rsid w:val="00D83D18"/>
    <w:rsid w:val="00D8444C"/>
    <w:rsid w:val="00D856D2"/>
    <w:rsid w:val="00D85A71"/>
    <w:rsid w:val="00D8667C"/>
    <w:rsid w:val="00D86914"/>
    <w:rsid w:val="00D879B2"/>
    <w:rsid w:val="00D9102E"/>
    <w:rsid w:val="00D92657"/>
    <w:rsid w:val="00D92A29"/>
    <w:rsid w:val="00D92D4A"/>
    <w:rsid w:val="00D93006"/>
    <w:rsid w:val="00D93859"/>
    <w:rsid w:val="00D93FF0"/>
    <w:rsid w:val="00D946B7"/>
    <w:rsid w:val="00D9538B"/>
    <w:rsid w:val="00D959B0"/>
    <w:rsid w:val="00D95BCE"/>
    <w:rsid w:val="00D95D5A"/>
    <w:rsid w:val="00D96296"/>
    <w:rsid w:val="00D963D5"/>
    <w:rsid w:val="00D964A2"/>
    <w:rsid w:val="00D96B1C"/>
    <w:rsid w:val="00D97151"/>
    <w:rsid w:val="00DA0268"/>
    <w:rsid w:val="00DA1773"/>
    <w:rsid w:val="00DA1962"/>
    <w:rsid w:val="00DA1E4C"/>
    <w:rsid w:val="00DA1EE2"/>
    <w:rsid w:val="00DA2C3B"/>
    <w:rsid w:val="00DA30BF"/>
    <w:rsid w:val="00DA35E2"/>
    <w:rsid w:val="00DA5064"/>
    <w:rsid w:val="00DA51CA"/>
    <w:rsid w:val="00DA556B"/>
    <w:rsid w:val="00DA596D"/>
    <w:rsid w:val="00DA5C68"/>
    <w:rsid w:val="00DA5DDF"/>
    <w:rsid w:val="00DA6654"/>
    <w:rsid w:val="00DA68C8"/>
    <w:rsid w:val="00DA6E85"/>
    <w:rsid w:val="00DA72B6"/>
    <w:rsid w:val="00DA7656"/>
    <w:rsid w:val="00DA7AF9"/>
    <w:rsid w:val="00DB0030"/>
    <w:rsid w:val="00DB0810"/>
    <w:rsid w:val="00DB09E3"/>
    <w:rsid w:val="00DB0CB1"/>
    <w:rsid w:val="00DB117A"/>
    <w:rsid w:val="00DB1A2A"/>
    <w:rsid w:val="00DB2B17"/>
    <w:rsid w:val="00DB2D09"/>
    <w:rsid w:val="00DB30A7"/>
    <w:rsid w:val="00DB3477"/>
    <w:rsid w:val="00DB3A79"/>
    <w:rsid w:val="00DB3DE0"/>
    <w:rsid w:val="00DB4410"/>
    <w:rsid w:val="00DB4E90"/>
    <w:rsid w:val="00DB4F72"/>
    <w:rsid w:val="00DB577C"/>
    <w:rsid w:val="00DB5D79"/>
    <w:rsid w:val="00DB6754"/>
    <w:rsid w:val="00DB68FD"/>
    <w:rsid w:val="00DB76CA"/>
    <w:rsid w:val="00DB7789"/>
    <w:rsid w:val="00DB78DD"/>
    <w:rsid w:val="00DB7CA8"/>
    <w:rsid w:val="00DB7ED7"/>
    <w:rsid w:val="00DC00AC"/>
    <w:rsid w:val="00DC01E4"/>
    <w:rsid w:val="00DC14B9"/>
    <w:rsid w:val="00DC1860"/>
    <w:rsid w:val="00DC1917"/>
    <w:rsid w:val="00DC1A99"/>
    <w:rsid w:val="00DC1AF4"/>
    <w:rsid w:val="00DC1C18"/>
    <w:rsid w:val="00DC2489"/>
    <w:rsid w:val="00DC2928"/>
    <w:rsid w:val="00DC2E24"/>
    <w:rsid w:val="00DC2F84"/>
    <w:rsid w:val="00DC352E"/>
    <w:rsid w:val="00DC3F57"/>
    <w:rsid w:val="00DC4D91"/>
    <w:rsid w:val="00DC52F1"/>
    <w:rsid w:val="00DC5366"/>
    <w:rsid w:val="00DC5B2F"/>
    <w:rsid w:val="00DC5B64"/>
    <w:rsid w:val="00DC6262"/>
    <w:rsid w:val="00DC6396"/>
    <w:rsid w:val="00DC65D0"/>
    <w:rsid w:val="00DD011D"/>
    <w:rsid w:val="00DD01D2"/>
    <w:rsid w:val="00DD04AE"/>
    <w:rsid w:val="00DD04C4"/>
    <w:rsid w:val="00DD05FD"/>
    <w:rsid w:val="00DD0A79"/>
    <w:rsid w:val="00DD0BE7"/>
    <w:rsid w:val="00DD22FF"/>
    <w:rsid w:val="00DD341B"/>
    <w:rsid w:val="00DD4208"/>
    <w:rsid w:val="00DD426B"/>
    <w:rsid w:val="00DD48A8"/>
    <w:rsid w:val="00DD492D"/>
    <w:rsid w:val="00DD5A1B"/>
    <w:rsid w:val="00DD60C2"/>
    <w:rsid w:val="00DD6746"/>
    <w:rsid w:val="00DD69C3"/>
    <w:rsid w:val="00DD6D23"/>
    <w:rsid w:val="00DD715C"/>
    <w:rsid w:val="00DD7FD0"/>
    <w:rsid w:val="00DE0593"/>
    <w:rsid w:val="00DE172D"/>
    <w:rsid w:val="00DE18BC"/>
    <w:rsid w:val="00DE22E6"/>
    <w:rsid w:val="00DE2EE7"/>
    <w:rsid w:val="00DE33FB"/>
    <w:rsid w:val="00DE3964"/>
    <w:rsid w:val="00DE3B33"/>
    <w:rsid w:val="00DE4845"/>
    <w:rsid w:val="00DE5098"/>
    <w:rsid w:val="00DE5647"/>
    <w:rsid w:val="00DE5CDB"/>
    <w:rsid w:val="00DE69CC"/>
    <w:rsid w:val="00DE7214"/>
    <w:rsid w:val="00DE73D3"/>
    <w:rsid w:val="00DE7746"/>
    <w:rsid w:val="00DE7879"/>
    <w:rsid w:val="00DF06E9"/>
    <w:rsid w:val="00DF098B"/>
    <w:rsid w:val="00DF1915"/>
    <w:rsid w:val="00DF23C2"/>
    <w:rsid w:val="00DF26B4"/>
    <w:rsid w:val="00DF2B37"/>
    <w:rsid w:val="00DF2B7F"/>
    <w:rsid w:val="00DF2F01"/>
    <w:rsid w:val="00DF301B"/>
    <w:rsid w:val="00DF3204"/>
    <w:rsid w:val="00DF4984"/>
    <w:rsid w:val="00DF4B62"/>
    <w:rsid w:val="00DF4E58"/>
    <w:rsid w:val="00DF50A6"/>
    <w:rsid w:val="00DF5A60"/>
    <w:rsid w:val="00DF5AA5"/>
    <w:rsid w:val="00DF5F20"/>
    <w:rsid w:val="00DF61B9"/>
    <w:rsid w:val="00DF63B9"/>
    <w:rsid w:val="00DF6982"/>
    <w:rsid w:val="00DF708C"/>
    <w:rsid w:val="00DF740C"/>
    <w:rsid w:val="00DF7819"/>
    <w:rsid w:val="00DF7C90"/>
    <w:rsid w:val="00E00316"/>
    <w:rsid w:val="00E0074F"/>
    <w:rsid w:val="00E00C5D"/>
    <w:rsid w:val="00E00E81"/>
    <w:rsid w:val="00E013A4"/>
    <w:rsid w:val="00E01EAF"/>
    <w:rsid w:val="00E02353"/>
    <w:rsid w:val="00E02645"/>
    <w:rsid w:val="00E02727"/>
    <w:rsid w:val="00E048C0"/>
    <w:rsid w:val="00E0517E"/>
    <w:rsid w:val="00E0545B"/>
    <w:rsid w:val="00E055DA"/>
    <w:rsid w:val="00E05EFD"/>
    <w:rsid w:val="00E06A93"/>
    <w:rsid w:val="00E06BAF"/>
    <w:rsid w:val="00E06C4B"/>
    <w:rsid w:val="00E06F2E"/>
    <w:rsid w:val="00E0735B"/>
    <w:rsid w:val="00E109F4"/>
    <w:rsid w:val="00E10F10"/>
    <w:rsid w:val="00E11006"/>
    <w:rsid w:val="00E11337"/>
    <w:rsid w:val="00E11AEC"/>
    <w:rsid w:val="00E11D59"/>
    <w:rsid w:val="00E12475"/>
    <w:rsid w:val="00E12A32"/>
    <w:rsid w:val="00E13606"/>
    <w:rsid w:val="00E136E1"/>
    <w:rsid w:val="00E14D9E"/>
    <w:rsid w:val="00E151A2"/>
    <w:rsid w:val="00E15318"/>
    <w:rsid w:val="00E15DEF"/>
    <w:rsid w:val="00E15E9E"/>
    <w:rsid w:val="00E161E1"/>
    <w:rsid w:val="00E165C5"/>
    <w:rsid w:val="00E1691D"/>
    <w:rsid w:val="00E1757E"/>
    <w:rsid w:val="00E1785C"/>
    <w:rsid w:val="00E17E15"/>
    <w:rsid w:val="00E2027A"/>
    <w:rsid w:val="00E2058F"/>
    <w:rsid w:val="00E20652"/>
    <w:rsid w:val="00E2092F"/>
    <w:rsid w:val="00E24AE4"/>
    <w:rsid w:val="00E2517A"/>
    <w:rsid w:val="00E2545B"/>
    <w:rsid w:val="00E256DB"/>
    <w:rsid w:val="00E25C74"/>
    <w:rsid w:val="00E26113"/>
    <w:rsid w:val="00E266A4"/>
    <w:rsid w:val="00E26CDA"/>
    <w:rsid w:val="00E27224"/>
    <w:rsid w:val="00E27320"/>
    <w:rsid w:val="00E27934"/>
    <w:rsid w:val="00E3050E"/>
    <w:rsid w:val="00E31515"/>
    <w:rsid w:val="00E3161A"/>
    <w:rsid w:val="00E31AB0"/>
    <w:rsid w:val="00E327FA"/>
    <w:rsid w:val="00E32E0C"/>
    <w:rsid w:val="00E32FCF"/>
    <w:rsid w:val="00E3388A"/>
    <w:rsid w:val="00E33965"/>
    <w:rsid w:val="00E339BA"/>
    <w:rsid w:val="00E33B5F"/>
    <w:rsid w:val="00E3434F"/>
    <w:rsid w:val="00E34DB9"/>
    <w:rsid w:val="00E35306"/>
    <w:rsid w:val="00E353A7"/>
    <w:rsid w:val="00E35847"/>
    <w:rsid w:val="00E3640C"/>
    <w:rsid w:val="00E364CD"/>
    <w:rsid w:val="00E369A7"/>
    <w:rsid w:val="00E36C7A"/>
    <w:rsid w:val="00E36CA6"/>
    <w:rsid w:val="00E4049F"/>
    <w:rsid w:val="00E40E58"/>
    <w:rsid w:val="00E427A4"/>
    <w:rsid w:val="00E4362E"/>
    <w:rsid w:val="00E4387C"/>
    <w:rsid w:val="00E43905"/>
    <w:rsid w:val="00E43AB4"/>
    <w:rsid w:val="00E43AB6"/>
    <w:rsid w:val="00E442DA"/>
    <w:rsid w:val="00E44E6B"/>
    <w:rsid w:val="00E45465"/>
    <w:rsid w:val="00E457C4"/>
    <w:rsid w:val="00E45EBC"/>
    <w:rsid w:val="00E4613A"/>
    <w:rsid w:val="00E461D9"/>
    <w:rsid w:val="00E46794"/>
    <w:rsid w:val="00E470F6"/>
    <w:rsid w:val="00E477AB"/>
    <w:rsid w:val="00E47F25"/>
    <w:rsid w:val="00E50147"/>
    <w:rsid w:val="00E50BA2"/>
    <w:rsid w:val="00E51605"/>
    <w:rsid w:val="00E523A9"/>
    <w:rsid w:val="00E52E16"/>
    <w:rsid w:val="00E53765"/>
    <w:rsid w:val="00E53C17"/>
    <w:rsid w:val="00E54BC4"/>
    <w:rsid w:val="00E54BEF"/>
    <w:rsid w:val="00E54C37"/>
    <w:rsid w:val="00E55108"/>
    <w:rsid w:val="00E55363"/>
    <w:rsid w:val="00E5540A"/>
    <w:rsid w:val="00E55591"/>
    <w:rsid w:val="00E55CAB"/>
    <w:rsid w:val="00E56993"/>
    <w:rsid w:val="00E56B54"/>
    <w:rsid w:val="00E56EA1"/>
    <w:rsid w:val="00E56EA8"/>
    <w:rsid w:val="00E56F4A"/>
    <w:rsid w:val="00E5759A"/>
    <w:rsid w:val="00E57981"/>
    <w:rsid w:val="00E57D6F"/>
    <w:rsid w:val="00E57F04"/>
    <w:rsid w:val="00E6015E"/>
    <w:rsid w:val="00E60419"/>
    <w:rsid w:val="00E61770"/>
    <w:rsid w:val="00E618C6"/>
    <w:rsid w:val="00E61CCA"/>
    <w:rsid w:val="00E621E1"/>
    <w:rsid w:val="00E62625"/>
    <w:rsid w:val="00E62856"/>
    <w:rsid w:val="00E62EAE"/>
    <w:rsid w:val="00E6421B"/>
    <w:rsid w:val="00E647FC"/>
    <w:rsid w:val="00E64ECA"/>
    <w:rsid w:val="00E6504E"/>
    <w:rsid w:val="00E668BD"/>
    <w:rsid w:val="00E66EBB"/>
    <w:rsid w:val="00E67130"/>
    <w:rsid w:val="00E676A9"/>
    <w:rsid w:val="00E67A1F"/>
    <w:rsid w:val="00E708A8"/>
    <w:rsid w:val="00E70B41"/>
    <w:rsid w:val="00E70E9F"/>
    <w:rsid w:val="00E71731"/>
    <w:rsid w:val="00E71BA3"/>
    <w:rsid w:val="00E721FF"/>
    <w:rsid w:val="00E722C9"/>
    <w:rsid w:val="00E73486"/>
    <w:rsid w:val="00E74029"/>
    <w:rsid w:val="00E74551"/>
    <w:rsid w:val="00E745C6"/>
    <w:rsid w:val="00E746CB"/>
    <w:rsid w:val="00E74C7E"/>
    <w:rsid w:val="00E7502D"/>
    <w:rsid w:val="00E75440"/>
    <w:rsid w:val="00E75AC7"/>
    <w:rsid w:val="00E75EC7"/>
    <w:rsid w:val="00E76878"/>
    <w:rsid w:val="00E77210"/>
    <w:rsid w:val="00E7754C"/>
    <w:rsid w:val="00E7771F"/>
    <w:rsid w:val="00E80D82"/>
    <w:rsid w:val="00E814F9"/>
    <w:rsid w:val="00E815AD"/>
    <w:rsid w:val="00E81D08"/>
    <w:rsid w:val="00E81ECD"/>
    <w:rsid w:val="00E821CD"/>
    <w:rsid w:val="00E822FE"/>
    <w:rsid w:val="00E823A2"/>
    <w:rsid w:val="00E82807"/>
    <w:rsid w:val="00E83D31"/>
    <w:rsid w:val="00E841F7"/>
    <w:rsid w:val="00E8532B"/>
    <w:rsid w:val="00E85678"/>
    <w:rsid w:val="00E859E0"/>
    <w:rsid w:val="00E85C21"/>
    <w:rsid w:val="00E86211"/>
    <w:rsid w:val="00E86249"/>
    <w:rsid w:val="00E86D97"/>
    <w:rsid w:val="00E86F41"/>
    <w:rsid w:val="00E87432"/>
    <w:rsid w:val="00E87D0B"/>
    <w:rsid w:val="00E87D48"/>
    <w:rsid w:val="00E90564"/>
    <w:rsid w:val="00E915FC"/>
    <w:rsid w:val="00E917DD"/>
    <w:rsid w:val="00E918F3"/>
    <w:rsid w:val="00E91C45"/>
    <w:rsid w:val="00E92D26"/>
    <w:rsid w:val="00E937C4"/>
    <w:rsid w:val="00E943B8"/>
    <w:rsid w:val="00E9441A"/>
    <w:rsid w:val="00E94477"/>
    <w:rsid w:val="00E945B9"/>
    <w:rsid w:val="00E94B98"/>
    <w:rsid w:val="00E94C20"/>
    <w:rsid w:val="00E96CF4"/>
    <w:rsid w:val="00E97036"/>
    <w:rsid w:val="00E97615"/>
    <w:rsid w:val="00E97FA2"/>
    <w:rsid w:val="00EA0695"/>
    <w:rsid w:val="00EA1590"/>
    <w:rsid w:val="00EA1C70"/>
    <w:rsid w:val="00EA2193"/>
    <w:rsid w:val="00EA2C8A"/>
    <w:rsid w:val="00EA304D"/>
    <w:rsid w:val="00EA30E8"/>
    <w:rsid w:val="00EA31D7"/>
    <w:rsid w:val="00EA339C"/>
    <w:rsid w:val="00EA37A0"/>
    <w:rsid w:val="00EA3B98"/>
    <w:rsid w:val="00EA4885"/>
    <w:rsid w:val="00EA498A"/>
    <w:rsid w:val="00EA49A2"/>
    <w:rsid w:val="00EA4B90"/>
    <w:rsid w:val="00EA4CC8"/>
    <w:rsid w:val="00EA5C3B"/>
    <w:rsid w:val="00EA7680"/>
    <w:rsid w:val="00EA794D"/>
    <w:rsid w:val="00EA7A37"/>
    <w:rsid w:val="00EA7FA3"/>
    <w:rsid w:val="00EB07A0"/>
    <w:rsid w:val="00EB0D33"/>
    <w:rsid w:val="00EB10F7"/>
    <w:rsid w:val="00EB154F"/>
    <w:rsid w:val="00EB19ED"/>
    <w:rsid w:val="00EB209E"/>
    <w:rsid w:val="00EB2321"/>
    <w:rsid w:val="00EB3403"/>
    <w:rsid w:val="00EB3E1E"/>
    <w:rsid w:val="00EB414C"/>
    <w:rsid w:val="00EB4833"/>
    <w:rsid w:val="00EB4FDD"/>
    <w:rsid w:val="00EB511F"/>
    <w:rsid w:val="00EB56E9"/>
    <w:rsid w:val="00EB5735"/>
    <w:rsid w:val="00EB5C70"/>
    <w:rsid w:val="00EB5CD1"/>
    <w:rsid w:val="00EB6049"/>
    <w:rsid w:val="00EB62D5"/>
    <w:rsid w:val="00EB6E9E"/>
    <w:rsid w:val="00EB75EC"/>
    <w:rsid w:val="00EB799E"/>
    <w:rsid w:val="00EB7FF3"/>
    <w:rsid w:val="00EC0227"/>
    <w:rsid w:val="00EC0A8E"/>
    <w:rsid w:val="00EC0AED"/>
    <w:rsid w:val="00EC1DFD"/>
    <w:rsid w:val="00EC1F53"/>
    <w:rsid w:val="00EC3B17"/>
    <w:rsid w:val="00EC3B51"/>
    <w:rsid w:val="00EC3C86"/>
    <w:rsid w:val="00EC3F85"/>
    <w:rsid w:val="00EC419D"/>
    <w:rsid w:val="00EC4EF6"/>
    <w:rsid w:val="00EC5071"/>
    <w:rsid w:val="00EC609C"/>
    <w:rsid w:val="00EC6180"/>
    <w:rsid w:val="00EC61AB"/>
    <w:rsid w:val="00EC699C"/>
    <w:rsid w:val="00EC6A0E"/>
    <w:rsid w:val="00EC6CC9"/>
    <w:rsid w:val="00EC6D8D"/>
    <w:rsid w:val="00EC6F5A"/>
    <w:rsid w:val="00EC71EE"/>
    <w:rsid w:val="00EC766F"/>
    <w:rsid w:val="00EC791F"/>
    <w:rsid w:val="00ED15E4"/>
    <w:rsid w:val="00ED20E8"/>
    <w:rsid w:val="00ED2813"/>
    <w:rsid w:val="00ED30F8"/>
    <w:rsid w:val="00ED3358"/>
    <w:rsid w:val="00ED358C"/>
    <w:rsid w:val="00ED36AD"/>
    <w:rsid w:val="00ED4110"/>
    <w:rsid w:val="00ED429D"/>
    <w:rsid w:val="00ED4501"/>
    <w:rsid w:val="00ED4B51"/>
    <w:rsid w:val="00ED4D07"/>
    <w:rsid w:val="00ED518B"/>
    <w:rsid w:val="00ED593B"/>
    <w:rsid w:val="00ED641B"/>
    <w:rsid w:val="00ED6A50"/>
    <w:rsid w:val="00ED750A"/>
    <w:rsid w:val="00ED7E4A"/>
    <w:rsid w:val="00EE09EF"/>
    <w:rsid w:val="00EE0DCE"/>
    <w:rsid w:val="00EE1129"/>
    <w:rsid w:val="00EE16D4"/>
    <w:rsid w:val="00EE178C"/>
    <w:rsid w:val="00EE1807"/>
    <w:rsid w:val="00EE19F4"/>
    <w:rsid w:val="00EE20E8"/>
    <w:rsid w:val="00EE265F"/>
    <w:rsid w:val="00EE2897"/>
    <w:rsid w:val="00EE2C87"/>
    <w:rsid w:val="00EE2E37"/>
    <w:rsid w:val="00EE313B"/>
    <w:rsid w:val="00EE3840"/>
    <w:rsid w:val="00EE395F"/>
    <w:rsid w:val="00EE3F2F"/>
    <w:rsid w:val="00EE4240"/>
    <w:rsid w:val="00EE61A2"/>
    <w:rsid w:val="00EE6595"/>
    <w:rsid w:val="00EE679D"/>
    <w:rsid w:val="00EE6DE6"/>
    <w:rsid w:val="00EE6FFF"/>
    <w:rsid w:val="00EE71CB"/>
    <w:rsid w:val="00EE748E"/>
    <w:rsid w:val="00EE77D9"/>
    <w:rsid w:val="00EE7CD1"/>
    <w:rsid w:val="00EE7DDC"/>
    <w:rsid w:val="00EE7E6D"/>
    <w:rsid w:val="00EE7E7A"/>
    <w:rsid w:val="00EF0925"/>
    <w:rsid w:val="00EF0B6C"/>
    <w:rsid w:val="00EF1B6B"/>
    <w:rsid w:val="00EF1F50"/>
    <w:rsid w:val="00EF2674"/>
    <w:rsid w:val="00EF2D71"/>
    <w:rsid w:val="00EF3AA1"/>
    <w:rsid w:val="00EF3CD6"/>
    <w:rsid w:val="00EF4086"/>
    <w:rsid w:val="00EF48D4"/>
    <w:rsid w:val="00EF4C4C"/>
    <w:rsid w:val="00EF6043"/>
    <w:rsid w:val="00EF6C2B"/>
    <w:rsid w:val="00EF6F50"/>
    <w:rsid w:val="00EF7378"/>
    <w:rsid w:val="00EF7789"/>
    <w:rsid w:val="00EF7E62"/>
    <w:rsid w:val="00F00EA5"/>
    <w:rsid w:val="00F01121"/>
    <w:rsid w:val="00F01B69"/>
    <w:rsid w:val="00F0232D"/>
    <w:rsid w:val="00F02941"/>
    <w:rsid w:val="00F02B90"/>
    <w:rsid w:val="00F02E8A"/>
    <w:rsid w:val="00F033B7"/>
    <w:rsid w:val="00F03BAE"/>
    <w:rsid w:val="00F03EA3"/>
    <w:rsid w:val="00F045B9"/>
    <w:rsid w:val="00F04B11"/>
    <w:rsid w:val="00F05F6D"/>
    <w:rsid w:val="00F06062"/>
    <w:rsid w:val="00F067F7"/>
    <w:rsid w:val="00F06B6C"/>
    <w:rsid w:val="00F06BF0"/>
    <w:rsid w:val="00F07C9E"/>
    <w:rsid w:val="00F10272"/>
    <w:rsid w:val="00F10D06"/>
    <w:rsid w:val="00F10E2B"/>
    <w:rsid w:val="00F12417"/>
    <w:rsid w:val="00F12C17"/>
    <w:rsid w:val="00F12EFB"/>
    <w:rsid w:val="00F130E0"/>
    <w:rsid w:val="00F13D2B"/>
    <w:rsid w:val="00F14A14"/>
    <w:rsid w:val="00F14DA8"/>
    <w:rsid w:val="00F14FBD"/>
    <w:rsid w:val="00F1518C"/>
    <w:rsid w:val="00F15A12"/>
    <w:rsid w:val="00F15DB0"/>
    <w:rsid w:val="00F15EAA"/>
    <w:rsid w:val="00F15F5C"/>
    <w:rsid w:val="00F16157"/>
    <w:rsid w:val="00F16457"/>
    <w:rsid w:val="00F16BA7"/>
    <w:rsid w:val="00F16FA7"/>
    <w:rsid w:val="00F177EA"/>
    <w:rsid w:val="00F1796F"/>
    <w:rsid w:val="00F205B9"/>
    <w:rsid w:val="00F2169E"/>
    <w:rsid w:val="00F21B96"/>
    <w:rsid w:val="00F21EC9"/>
    <w:rsid w:val="00F21FAD"/>
    <w:rsid w:val="00F22837"/>
    <w:rsid w:val="00F22A85"/>
    <w:rsid w:val="00F23266"/>
    <w:rsid w:val="00F232B9"/>
    <w:rsid w:val="00F23321"/>
    <w:rsid w:val="00F23337"/>
    <w:rsid w:val="00F23EFB"/>
    <w:rsid w:val="00F245A9"/>
    <w:rsid w:val="00F245AC"/>
    <w:rsid w:val="00F24B65"/>
    <w:rsid w:val="00F253F3"/>
    <w:rsid w:val="00F2553E"/>
    <w:rsid w:val="00F26827"/>
    <w:rsid w:val="00F26999"/>
    <w:rsid w:val="00F26D7D"/>
    <w:rsid w:val="00F27216"/>
    <w:rsid w:val="00F27395"/>
    <w:rsid w:val="00F273D1"/>
    <w:rsid w:val="00F3081C"/>
    <w:rsid w:val="00F3150F"/>
    <w:rsid w:val="00F32E55"/>
    <w:rsid w:val="00F33070"/>
    <w:rsid w:val="00F3349E"/>
    <w:rsid w:val="00F34137"/>
    <w:rsid w:val="00F34A68"/>
    <w:rsid w:val="00F3552C"/>
    <w:rsid w:val="00F3565E"/>
    <w:rsid w:val="00F3567F"/>
    <w:rsid w:val="00F361B3"/>
    <w:rsid w:val="00F36F6B"/>
    <w:rsid w:val="00F377CA"/>
    <w:rsid w:val="00F40569"/>
    <w:rsid w:val="00F412EA"/>
    <w:rsid w:val="00F425E3"/>
    <w:rsid w:val="00F427DB"/>
    <w:rsid w:val="00F42E7C"/>
    <w:rsid w:val="00F438CA"/>
    <w:rsid w:val="00F44086"/>
    <w:rsid w:val="00F445E4"/>
    <w:rsid w:val="00F448EC"/>
    <w:rsid w:val="00F45206"/>
    <w:rsid w:val="00F454B0"/>
    <w:rsid w:val="00F45E79"/>
    <w:rsid w:val="00F46942"/>
    <w:rsid w:val="00F46D92"/>
    <w:rsid w:val="00F476F6"/>
    <w:rsid w:val="00F47AD4"/>
    <w:rsid w:val="00F47C0E"/>
    <w:rsid w:val="00F506EF"/>
    <w:rsid w:val="00F507F1"/>
    <w:rsid w:val="00F5140D"/>
    <w:rsid w:val="00F51737"/>
    <w:rsid w:val="00F52921"/>
    <w:rsid w:val="00F530EE"/>
    <w:rsid w:val="00F534C7"/>
    <w:rsid w:val="00F5364E"/>
    <w:rsid w:val="00F53C8C"/>
    <w:rsid w:val="00F54130"/>
    <w:rsid w:val="00F54DA0"/>
    <w:rsid w:val="00F552F1"/>
    <w:rsid w:val="00F5604D"/>
    <w:rsid w:val="00F565A3"/>
    <w:rsid w:val="00F56953"/>
    <w:rsid w:val="00F56BE0"/>
    <w:rsid w:val="00F57B87"/>
    <w:rsid w:val="00F60869"/>
    <w:rsid w:val="00F61699"/>
    <w:rsid w:val="00F62360"/>
    <w:rsid w:val="00F631C8"/>
    <w:rsid w:val="00F63B4D"/>
    <w:rsid w:val="00F63D46"/>
    <w:rsid w:val="00F642AD"/>
    <w:rsid w:val="00F642F7"/>
    <w:rsid w:val="00F64334"/>
    <w:rsid w:val="00F6482C"/>
    <w:rsid w:val="00F64B13"/>
    <w:rsid w:val="00F64D1F"/>
    <w:rsid w:val="00F64F8A"/>
    <w:rsid w:val="00F659C5"/>
    <w:rsid w:val="00F6771E"/>
    <w:rsid w:val="00F67DF9"/>
    <w:rsid w:val="00F703B5"/>
    <w:rsid w:val="00F7071F"/>
    <w:rsid w:val="00F714E4"/>
    <w:rsid w:val="00F7203D"/>
    <w:rsid w:val="00F72745"/>
    <w:rsid w:val="00F72C0D"/>
    <w:rsid w:val="00F72E40"/>
    <w:rsid w:val="00F735F9"/>
    <w:rsid w:val="00F7394B"/>
    <w:rsid w:val="00F73982"/>
    <w:rsid w:val="00F7435C"/>
    <w:rsid w:val="00F74A0E"/>
    <w:rsid w:val="00F75183"/>
    <w:rsid w:val="00F7543B"/>
    <w:rsid w:val="00F756E3"/>
    <w:rsid w:val="00F75986"/>
    <w:rsid w:val="00F76205"/>
    <w:rsid w:val="00F765EE"/>
    <w:rsid w:val="00F773C7"/>
    <w:rsid w:val="00F774F3"/>
    <w:rsid w:val="00F77A19"/>
    <w:rsid w:val="00F77AE6"/>
    <w:rsid w:val="00F77EA7"/>
    <w:rsid w:val="00F80280"/>
    <w:rsid w:val="00F80FB5"/>
    <w:rsid w:val="00F81872"/>
    <w:rsid w:val="00F81950"/>
    <w:rsid w:val="00F81AB4"/>
    <w:rsid w:val="00F81D00"/>
    <w:rsid w:val="00F8318C"/>
    <w:rsid w:val="00F83DB0"/>
    <w:rsid w:val="00F83F83"/>
    <w:rsid w:val="00F840D9"/>
    <w:rsid w:val="00F84828"/>
    <w:rsid w:val="00F8484F"/>
    <w:rsid w:val="00F8644E"/>
    <w:rsid w:val="00F86702"/>
    <w:rsid w:val="00F86742"/>
    <w:rsid w:val="00F875E6"/>
    <w:rsid w:val="00F87EC1"/>
    <w:rsid w:val="00F901A4"/>
    <w:rsid w:val="00F901A5"/>
    <w:rsid w:val="00F90237"/>
    <w:rsid w:val="00F90428"/>
    <w:rsid w:val="00F90DE5"/>
    <w:rsid w:val="00F9113D"/>
    <w:rsid w:val="00F9119D"/>
    <w:rsid w:val="00F91FB6"/>
    <w:rsid w:val="00F92662"/>
    <w:rsid w:val="00F9360E"/>
    <w:rsid w:val="00F93865"/>
    <w:rsid w:val="00F939CF"/>
    <w:rsid w:val="00F93A57"/>
    <w:rsid w:val="00F93EB3"/>
    <w:rsid w:val="00F94A56"/>
    <w:rsid w:val="00F95129"/>
    <w:rsid w:val="00F9606E"/>
    <w:rsid w:val="00F9693A"/>
    <w:rsid w:val="00F9694B"/>
    <w:rsid w:val="00F973D7"/>
    <w:rsid w:val="00F97E5B"/>
    <w:rsid w:val="00FA0720"/>
    <w:rsid w:val="00FA14DE"/>
    <w:rsid w:val="00FA168F"/>
    <w:rsid w:val="00FA197A"/>
    <w:rsid w:val="00FA2176"/>
    <w:rsid w:val="00FA27B3"/>
    <w:rsid w:val="00FA29E1"/>
    <w:rsid w:val="00FA2B09"/>
    <w:rsid w:val="00FA2D55"/>
    <w:rsid w:val="00FA3105"/>
    <w:rsid w:val="00FA31A3"/>
    <w:rsid w:val="00FA400B"/>
    <w:rsid w:val="00FA406A"/>
    <w:rsid w:val="00FA6727"/>
    <w:rsid w:val="00FA6EC4"/>
    <w:rsid w:val="00FA7065"/>
    <w:rsid w:val="00FA7367"/>
    <w:rsid w:val="00FA76F4"/>
    <w:rsid w:val="00FA79D7"/>
    <w:rsid w:val="00FB025A"/>
    <w:rsid w:val="00FB04AD"/>
    <w:rsid w:val="00FB0B9D"/>
    <w:rsid w:val="00FB1B61"/>
    <w:rsid w:val="00FB25C1"/>
    <w:rsid w:val="00FB2C3E"/>
    <w:rsid w:val="00FB2DE4"/>
    <w:rsid w:val="00FB2E65"/>
    <w:rsid w:val="00FB2FA4"/>
    <w:rsid w:val="00FB3C04"/>
    <w:rsid w:val="00FB47F5"/>
    <w:rsid w:val="00FB4B57"/>
    <w:rsid w:val="00FB4D1E"/>
    <w:rsid w:val="00FB57B1"/>
    <w:rsid w:val="00FB582E"/>
    <w:rsid w:val="00FB5A52"/>
    <w:rsid w:val="00FB6C38"/>
    <w:rsid w:val="00FB6F4C"/>
    <w:rsid w:val="00FB7429"/>
    <w:rsid w:val="00FB77B7"/>
    <w:rsid w:val="00FC0AAF"/>
    <w:rsid w:val="00FC0C90"/>
    <w:rsid w:val="00FC12B6"/>
    <w:rsid w:val="00FC133A"/>
    <w:rsid w:val="00FC18AB"/>
    <w:rsid w:val="00FC2104"/>
    <w:rsid w:val="00FC21AA"/>
    <w:rsid w:val="00FC237C"/>
    <w:rsid w:val="00FC23D8"/>
    <w:rsid w:val="00FC2B0D"/>
    <w:rsid w:val="00FC37F6"/>
    <w:rsid w:val="00FC3A87"/>
    <w:rsid w:val="00FC3E8F"/>
    <w:rsid w:val="00FC46EC"/>
    <w:rsid w:val="00FC51D4"/>
    <w:rsid w:val="00FC560E"/>
    <w:rsid w:val="00FC578A"/>
    <w:rsid w:val="00FC5C06"/>
    <w:rsid w:val="00FC5F76"/>
    <w:rsid w:val="00FC6122"/>
    <w:rsid w:val="00FC66EF"/>
    <w:rsid w:val="00FC68CF"/>
    <w:rsid w:val="00FC76B0"/>
    <w:rsid w:val="00FD0004"/>
    <w:rsid w:val="00FD0296"/>
    <w:rsid w:val="00FD0FEC"/>
    <w:rsid w:val="00FD255C"/>
    <w:rsid w:val="00FD34BF"/>
    <w:rsid w:val="00FD384F"/>
    <w:rsid w:val="00FD3AB5"/>
    <w:rsid w:val="00FD3D8F"/>
    <w:rsid w:val="00FD4049"/>
    <w:rsid w:val="00FD41B4"/>
    <w:rsid w:val="00FD505C"/>
    <w:rsid w:val="00FD53B8"/>
    <w:rsid w:val="00FD5421"/>
    <w:rsid w:val="00FD65A0"/>
    <w:rsid w:val="00FD6696"/>
    <w:rsid w:val="00FD7170"/>
    <w:rsid w:val="00FD76F4"/>
    <w:rsid w:val="00FD7D79"/>
    <w:rsid w:val="00FE03D2"/>
    <w:rsid w:val="00FE0472"/>
    <w:rsid w:val="00FE0592"/>
    <w:rsid w:val="00FE1782"/>
    <w:rsid w:val="00FE1DDA"/>
    <w:rsid w:val="00FE35A4"/>
    <w:rsid w:val="00FE3B25"/>
    <w:rsid w:val="00FE5410"/>
    <w:rsid w:val="00FE5A20"/>
    <w:rsid w:val="00FE5B45"/>
    <w:rsid w:val="00FE5CB0"/>
    <w:rsid w:val="00FE5F1E"/>
    <w:rsid w:val="00FE6135"/>
    <w:rsid w:val="00FE6738"/>
    <w:rsid w:val="00FE6D2C"/>
    <w:rsid w:val="00FE6F94"/>
    <w:rsid w:val="00FE707C"/>
    <w:rsid w:val="00FE70CB"/>
    <w:rsid w:val="00FE7AD9"/>
    <w:rsid w:val="00FE7E6F"/>
    <w:rsid w:val="00FF093F"/>
    <w:rsid w:val="00FF0F52"/>
    <w:rsid w:val="00FF11EA"/>
    <w:rsid w:val="00FF1A0B"/>
    <w:rsid w:val="00FF1A79"/>
    <w:rsid w:val="00FF1CEF"/>
    <w:rsid w:val="00FF1E8D"/>
    <w:rsid w:val="00FF35F2"/>
    <w:rsid w:val="00FF3DF5"/>
    <w:rsid w:val="00FF452E"/>
    <w:rsid w:val="00FF454A"/>
    <w:rsid w:val="00FF4F76"/>
    <w:rsid w:val="00FF514D"/>
    <w:rsid w:val="00FF667A"/>
    <w:rsid w:val="00FF6DD6"/>
    <w:rsid w:val="00FF738B"/>
    <w:rsid w:val="00FF753B"/>
    <w:rsid w:val="00FF7C03"/>
    <w:rsid w:val="013B570F"/>
    <w:rsid w:val="026DBBBE"/>
    <w:rsid w:val="02A1943D"/>
    <w:rsid w:val="0318732A"/>
    <w:rsid w:val="067EB20C"/>
    <w:rsid w:val="0683EC0B"/>
    <w:rsid w:val="09F70D0E"/>
    <w:rsid w:val="0AD37DA3"/>
    <w:rsid w:val="0B6BE483"/>
    <w:rsid w:val="0CF575CA"/>
    <w:rsid w:val="0F15F917"/>
    <w:rsid w:val="0F75DCF3"/>
    <w:rsid w:val="1055C6E2"/>
    <w:rsid w:val="10AE7BCA"/>
    <w:rsid w:val="10CAD32D"/>
    <w:rsid w:val="13CFBB53"/>
    <w:rsid w:val="15379669"/>
    <w:rsid w:val="163BF286"/>
    <w:rsid w:val="183DD548"/>
    <w:rsid w:val="1880A894"/>
    <w:rsid w:val="191D207A"/>
    <w:rsid w:val="19525725"/>
    <w:rsid w:val="1A5F84DF"/>
    <w:rsid w:val="1B01B42B"/>
    <w:rsid w:val="1B076077"/>
    <w:rsid w:val="1D1004E2"/>
    <w:rsid w:val="1FE96D24"/>
    <w:rsid w:val="23A2865D"/>
    <w:rsid w:val="244A5C43"/>
    <w:rsid w:val="2509A12E"/>
    <w:rsid w:val="267BA427"/>
    <w:rsid w:val="268317B8"/>
    <w:rsid w:val="2814F1EA"/>
    <w:rsid w:val="2A7DBDBD"/>
    <w:rsid w:val="2BFD325E"/>
    <w:rsid w:val="2EA54B48"/>
    <w:rsid w:val="2F1F03CA"/>
    <w:rsid w:val="30A83A73"/>
    <w:rsid w:val="30A9711F"/>
    <w:rsid w:val="315A533F"/>
    <w:rsid w:val="315DD59E"/>
    <w:rsid w:val="31DB1324"/>
    <w:rsid w:val="31E58B3E"/>
    <w:rsid w:val="3331C07B"/>
    <w:rsid w:val="33368292"/>
    <w:rsid w:val="343B9ECB"/>
    <w:rsid w:val="37E1AFFC"/>
    <w:rsid w:val="3887B46D"/>
    <w:rsid w:val="3905625F"/>
    <w:rsid w:val="395CADB3"/>
    <w:rsid w:val="3CB50651"/>
    <w:rsid w:val="3D33394E"/>
    <w:rsid w:val="3EE85773"/>
    <w:rsid w:val="3EED7988"/>
    <w:rsid w:val="40EFA02F"/>
    <w:rsid w:val="44E02A01"/>
    <w:rsid w:val="45E84987"/>
    <w:rsid w:val="466DF539"/>
    <w:rsid w:val="46825478"/>
    <w:rsid w:val="4754785D"/>
    <w:rsid w:val="476B655C"/>
    <w:rsid w:val="482C1AAE"/>
    <w:rsid w:val="48790210"/>
    <w:rsid w:val="4AEA78D5"/>
    <w:rsid w:val="4BCBD848"/>
    <w:rsid w:val="4BD828DB"/>
    <w:rsid w:val="4CAAE1CB"/>
    <w:rsid w:val="4D025CD4"/>
    <w:rsid w:val="4D6D6758"/>
    <w:rsid w:val="4D8F5025"/>
    <w:rsid w:val="4E9E0024"/>
    <w:rsid w:val="4F799F0E"/>
    <w:rsid w:val="4FEB84B1"/>
    <w:rsid w:val="50F4BB11"/>
    <w:rsid w:val="510A061F"/>
    <w:rsid w:val="5268F140"/>
    <w:rsid w:val="52D2E3BB"/>
    <w:rsid w:val="539B5ED2"/>
    <w:rsid w:val="5541C5F6"/>
    <w:rsid w:val="59298E94"/>
    <w:rsid w:val="59BBA35F"/>
    <w:rsid w:val="5B78AD5B"/>
    <w:rsid w:val="5C4D6DDE"/>
    <w:rsid w:val="5D64286F"/>
    <w:rsid w:val="5DC61BDE"/>
    <w:rsid w:val="5E5F0ECE"/>
    <w:rsid w:val="5F857450"/>
    <w:rsid w:val="61617E21"/>
    <w:rsid w:val="64862127"/>
    <w:rsid w:val="649A2C71"/>
    <w:rsid w:val="66BC2C0A"/>
    <w:rsid w:val="67338DE3"/>
    <w:rsid w:val="67765FFA"/>
    <w:rsid w:val="69A95881"/>
    <w:rsid w:val="6B8CC535"/>
    <w:rsid w:val="6B8DC687"/>
    <w:rsid w:val="6C1E8E9D"/>
    <w:rsid w:val="6C713CA9"/>
    <w:rsid w:val="6D74D6F7"/>
    <w:rsid w:val="6E8B9E25"/>
    <w:rsid w:val="6F6C5FD9"/>
    <w:rsid w:val="70C5EAA8"/>
    <w:rsid w:val="724DD7AE"/>
    <w:rsid w:val="7380301E"/>
    <w:rsid w:val="74B5BA62"/>
    <w:rsid w:val="763EB41B"/>
    <w:rsid w:val="7914DEDA"/>
    <w:rsid w:val="7AB0D6EE"/>
    <w:rsid w:val="7D0DCD06"/>
    <w:rsid w:val="7EB1098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0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8"/>
        <w:szCs w:val="18"/>
        <w:lang w:val="en-GB"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semiHidden="0" w:uiPriority="1" w:unhideWhenUsed="0" w:qFormat="1"/>
    <w:lsdException w:name="heading 5" w:uiPriority="1" w:unhideWhenUsed="0" w:qFormat="1"/>
    <w:lsdException w:name="heading 6" w:uiPriority="1" w:unhideWhenUsed="0"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qFormat="1"/>
    <w:lsdException w:name="header" w:semiHidden="0" w:uiPriority="10"/>
    <w:lsdException w:name="footer" w:semiHidden="0" w:uiPriority="10" w:qFormat="1"/>
    <w:lsdException w:name="caption" w:semiHidden="0" w:uiPriority="3" w:qFormat="1"/>
    <w:lsdException w:name="footnote reference" w:semiHidden="0"/>
    <w:lsdException w:name="page number" w:uiPriority="10"/>
    <w:lsdException w:name="List Bullet" w:semiHidden="0" w:uiPriority="3" w:qFormat="1"/>
    <w:lsdException w:name="List Number" w:semiHidden="0" w:uiPriority="3" w:unhideWhenUsed="0" w:qFormat="1"/>
    <w:lsdException w:name="List 4" w:unhideWhenUsed="0"/>
    <w:lsdException w:name="List 5" w:unhideWhenUsed="0"/>
    <w:lsdException w:name="List Bullet 2" w:semiHidden="0" w:uiPriority="3" w:qFormat="1"/>
    <w:lsdException w:name="List Bullet 3" w:uiPriority="3"/>
    <w:lsdException w:name="List Number 2" w:semiHidden="0" w:uiPriority="3"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Table Grid" w:uiPriority="39"/>
    <w:lsdException w:name="Placeholder Text" w:uiPriority="1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latentStyles>
  <w:style w:type="paragraph" w:default="1" w:styleId="Normal">
    <w:name w:val="Normal"/>
    <w:qFormat/>
    <w:rsid w:val="00D67839"/>
    <w:pPr>
      <w:spacing w:after="170"/>
    </w:pPr>
    <w:rPr>
      <w:lang w:val="en-AU"/>
    </w:rPr>
  </w:style>
  <w:style w:type="paragraph" w:styleId="Heading1">
    <w:name w:val="heading 1"/>
    <w:aliases w:val="1.Heading 1"/>
    <w:basedOn w:val="Normal"/>
    <w:next w:val="Normal"/>
    <w:link w:val="Heading1Char"/>
    <w:uiPriority w:val="1"/>
    <w:qFormat/>
    <w:rsid w:val="009E2F33"/>
    <w:pPr>
      <w:keepNext/>
      <w:keepLines/>
      <w:pageBreakBefore/>
      <w:numPr>
        <w:numId w:val="3"/>
      </w:numPr>
      <w:spacing w:after="480" w:line="720" w:lineRule="atLeast"/>
      <w:contextualSpacing/>
      <w:outlineLvl w:val="0"/>
    </w:pPr>
    <w:rPr>
      <w:rFonts w:eastAsiaTheme="majorEastAsia" w:cstheme="majorBidi"/>
      <w:bCs/>
      <w:sz w:val="60"/>
      <w:szCs w:val="28"/>
    </w:rPr>
  </w:style>
  <w:style w:type="paragraph" w:styleId="Heading2">
    <w:name w:val="heading 2"/>
    <w:basedOn w:val="Normal"/>
    <w:next w:val="Normal"/>
    <w:link w:val="Heading2Char"/>
    <w:uiPriority w:val="1"/>
    <w:qFormat/>
    <w:rsid w:val="007F276A"/>
    <w:pPr>
      <w:keepNext/>
      <w:keepLines/>
      <w:numPr>
        <w:ilvl w:val="1"/>
        <w:numId w:val="3"/>
      </w:numPr>
      <w:spacing w:before="240" w:after="0" w:line="280" w:lineRule="atLeast"/>
      <w:outlineLvl w:val="1"/>
    </w:pPr>
    <w:rPr>
      <w:rFonts w:eastAsiaTheme="majorEastAsia" w:cstheme="majorBidi"/>
      <w:b/>
      <w:bCs/>
      <w:color w:val="62B5E5" w:themeColor="accent3"/>
      <w:sz w:val="22"/>
      <w:szCs w:val="26"/>
    </w:rPr>
  </w:style>
  <w:style w:type="paragraph" w:styleId="Heading3">
    <w:name w:val="heading 3"/>
    <w:basedOn w:val="Normal"/>
    <w:next w:val="Normal"/>
    <w:link w:val="Heading3Char"/>
    <w:uiPriority w:val="1"/>
    <w:qFormat/>
    <w:rsid w:val="00F9113D"/>
    <w:pPr>
      <w:keepNext/>
      <w:keepLines/>
      <w:numPr>
        <w:ilvl w:val="2"/>
        <w:numId w:val="3"/>
      </w:numPr>
      <w:spacing w:after="0"/>
      <w:outlineLvl w:val="2"/>
    </w:pPr>
    <w:rPr>
      <w:rFonts w:eastAsiaTheme="majorEastAsia" w:cstheme="majorBidi"/>
      <w:b/>
      <w:bCs/>
    </w:rPr>
  </w:style>
  <w:style w:type="paragraph" w:styleId="Heading4">
    <w:name w:val="heading 4"/>
    <w:basedOn w:val="Normal"/>
    <w:next w:val="Normal"/>
    <w:link w:val="Heading4Char"/>
    <w:uiPriority w:val="1"/>
    <w:qFormat/>
    <w:rsid w:val="00F9113D"/>
    <w:pPr>
      <w:keepNext/>
      <w:keepLines/>
      <w:numPr>
        <w:ilvl w:val="3"/>
        <w:numId w:val="3"/>
      </w:numPr>
      <w:tabs>
        <w:tab w:val="left" w:pos="340"/>
      </w:tabs>
      <w:spacing w:after="0"/>
      <w:outlineLvl w:val="3"/>
    </w:pPr>
    <w:rPr>
      <w:rFonts w:eastAsiaTheme="majorEastAsia" w:cstheme="majorBidi"/>
      <w:b/>
      <w:bCs/>
      <w:iCs/>
      <w:color w:val="75787B" w:themeColor="accent6"/>
    </w:rPr>
  </w:style>
  <w:style w:type="paragraph" w:styleId="Heading5">
    <w:name w:val="heading 5"/>
    <w:basedOn w:val="Normal"/>
    <w:next w:val="Normal"/>
    <w:link w:val="Heading5Char"/>
    <w:uiPriority w:val="1"/>
    <w:qFormat/>
    <w:rsid w:val="00F9113D"/>
    <w:pPr>
      <w:keepNext/>
      <w:keepLines/>
      <w:numPr>
        <w:ilvl w:val="4"/>
        <w:numId w:val="3"/>
      </w:numPr>
      <w:spacing w:after="0"/>
      <w:outlineLvl w:val="4"/>
    </w:pPr>
    <w:rPr>
      <w:rFonts w:eastAsiaTheme="majorEastAsia" w:cstheme="majorBidi"/>
      <w:b/>
    </w:rPr>
  </w:style>
  <w:style w:type="paragraph" w:styleId="Heading6">
    <w:name w:val="heading 6"/>
    <w:basedOn w:val="Normal"/>
    <w:next w:val="Normal"/>
    <w:link w:val="Heading6Char"/>
    <w:uiPriority w:val="1"/>
    <w:semiHidden/>
    <w:qFormat/>
    <w:rsid w:val="00F9113D"/>
    <w:pPr>
      <w:keepNext/>
      <w:keepLines/>
      <w:numPr>
        <w:ilvl w:val="5"/>
        <w:numId w:val="3"/>
      </w:numPr>
      <w:spacing w:after="0"/>
      <w:outlineLvl w:val="5"/>
    </w:pPr>
    <w:rPr>
      <w:rFonts w:eastAsiaTheme="majorEastAsia" w:cstheme="majorBidi"/>
      <w:b/>
      <w:iCs/>
    </w:rPr>
  </w:style>
  <w:style w:type="paragraph" w:styleId="Heading7">
    <w:name w:val="heading 7"/>
    <w:basedOn w:val="Normal"/>
    <w:next w:val="Normal"/>
    <w:link w:val="Heading7Char"/>
    <w:uiPriority w:val="1"/>
    <w:semiHidden/>
    <w:qFormat/>
    <w:rsid w:val="00F9113D"/>
    <w:pPr>
      <w:keepNext/>
      <w:keepLines/>
      <w:spacing w:after="0"/>
      <w:outlineLvl w:val="6"/>
    </w:pPr>
    <w:rPr>
      <w:rFonts w:eastAsiaTheme="majorEastAsia" w:cstheme="majorBidi"/>
      <w:b/>
      <w:iCs/>
    </w:rPr>
  </w:style>
  <w:style w:type="paragraph" w:styleId="Heading8">
    <w:name w:val="heading 8"/>
    <w:basedOn w:val="Normal"/>
    <w:next w:val="Normal"/>
    <w:link w:val="Heading8Char"/>
    <w:uiPriority w:val="1"/>
    <w:semiHidden/>
    <w:qFormat/>
    <w:rsid w:val="00F9113D"/>
    <w:pPr>
      <w:keepNext/>
      <w:keepLines/>
      <w:spacing w:after="0"/>
      <w:outlineLvl w:val="7"/>
    </w:pPr>
    <w:rPr>
      <w:rFonts w:eastAsiaTheme="majorEastAsia" w:cstheme="majorBidi"/>
      <w:b/>
      <w:szCs w:val="20"/>
    </w:rPr>
  </w:style>
  <w:style w:type="paragraph" w:styleId="Heading9">
    <w:name w:val="heading 9"/>
    <w:basedOn w:val="Normal"/>
    <w:next w:val="Normal"/>
    <w:link w:val="Heading9Char"/>
    <w:uiPriority w:val="1"/>
    <w:semiHidden/>
    <w:qFormat/>
    <w:rsid w:val="00F9113D"/>
    <w:pPr>
      <w:keepNext/>
      <w:keepLines/>
      <w:spacing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Heading 1 Char"/>
    <w:basedOn w:val="DefaultParagraphFont"/>
    <w:link w:val="Heading1"/>
    <w:uiPriority w:val="1"/>
    <w:rsid w:val="009E2F33"/>
    <w:rPr>
      <w:rFonts w:eastAsiaTheme="majorEastAsia" w:cstheme="majorBidi"/>
      <w:bCs/>
      <w:sz w:val="60"/>
      <w:szCs w:val="28"/>
      <w:lang w:val="en-AU"/>
    </w:rPr>
  </w:style>
  <w:style w:type="character" w:customStyle="1" w:styleId="Heading2Char">
    <w:name w:val="Heading 2 Char"/>
    <w:basedOn w:val="DefaultParagraphFont"/>
    <w:link w:val="Heading2"/>
    <w:uiPriority w:val="1"/>
    <w:rsid w:val="007F276A"/>
    <w:rPr>
      <w:rFonts w:eastAsiaTheme="majorEastAsia" w:cstheme="majorBidi"/>
      <w:b/>
      <w:bCs/>
      <w:color w:val="62B5E5" w:themeColor="accent3"/>
      <w:sz w:val="22"/>
      <w:szCs w:val="26"/>
      <w:lang w:val="en-AU"/>
    </w:rPr>
  </w:style>
  <w:style w:type="table" w:styleId="TableGrid">
    <w:name w:val="Table Grid"/>
    <w:basedOn w:val="TableNormal"/>
    <w:uiPriority w:val="39"/>
    <w:rsid w:val="00D93FF0"/>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10"/>
    <w:semiHidden/>
    <w:rsid w:val="000116B0"/>
    <w:pPr>
      <w:tabs>
        <w:tab w:val="center" w:pos="4513"/>
        <w:tab w:val="right" w:pos="9026"/>
      </w:tabs>
      <w:spacing w:line="240" w:lineRule="auto"/>
    </w:pPr>
    <w:rPr>
      <w:sz w:val="14"/>
      <w:lang w:val="en-AU"/>
    </w:rPr>
  </w:style>
  <w:style w:type="character" w:customStyle="1" w:styleId="HeaderChar">
    <w:name w:val="Header Char"/>
    <w:basedOn w:val="DefaultParagraphFont"/>
    <w:link w:val="Header"/>
    <w:uiPriority w:val="10"/>
    <w:semiHidden/>
    <w:rsid w:val="000116B0"/>
    <w:rPr>
      <w:sz w:val="14"/>
      <w:lang w:val="en-AU"/>
    </w:rPr>
  </w:style>
  <w:style w:type="paragraph" w:styleId="Footer">
    <w:name w:val="footer"/>
    <w:basedOn w:val="Normal"/>
    <w:link w:val="FooterChar"/>
    <w:uiPriority w:val="10"/>
    <w:semiHidden/>
    <w:qFormat/>
    <w:rsid w:val="00F9113D"/>
    <w:pPr>
      <w:tabs>
        <w:tab w:val="right" w:pos="7371"/>
      </w:tabs>
      <w:spacing w:after="0" w:line="200" w:lineRule="atLeast"/>
    </w:pPr>
    <w:rPr>
      <w:sz w:val="16"/>
    </w:rPr>
  </w:style>
  <w:style w:type="character" w:customStyle="1" w:styleId="FooterChar">
    <w:name w:val="Footer Char"/>
    <w:basedOn w:val="DefaultParagraphFont"/>
    <w:link w:val="Footer"/>
    <w:uiPriority w:val="10"/>
    <w:semiHidden/>
    <w:rsid w:val="00F9113D"/>
    <w:rPr>
      <w:sz w:val="16"/>
    </w:rPr>
  </w:style>
  <w:style w:type="paragraph" w:styleId="BalloonText">
    <w:name w:val="Balloon Text"/>
    <w:basedOn w:val="Normal"/>
    <w:link w:val="BalloonTextChar"/>
    <w:uiPriority w:val="99"/>
    <w:semiHidden/>
    <w:rsid w:val="00F91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3D"/>
    <w:rPr>
      <w:rFonts w:ascii="Tahoma" w:hAnsi="Tahoma" w:cs="Tahoma"/>
      <w:sz w:val="16"/>
      <w:szCs w:val="16"/>
    </w:rPr>
  </w:style>
  <w:style w:type="paragraph" w:customStyle="1" w:styleId="Subject">
    <w:name w:val="Subject"/>
    <w:basedOn w:val="Normal"/>
    <w:uiPriority w:val="6"/>
    <w:semiHidden/>
    <w:qFormat/>
    <w:rsid w:val="00F9113D"/>
    <w:pPr>
      <w:spacing w:after="0"/>
    </w:pPr>
    <w:rPr>
      <w:b/>
    </w:rPr>
  </w:style>
  <w:style w:type="character" w:styleId="PlaceholderText">
    <w:name w:val="Placeholder Text"/>
    <w:basedOn w:val="DefaultParagraphFont"/>
    <w:uiPriority w:val="10"/>
    <w:semiHidden/>
    <w:rsid w:val="00F9113D"/>
    <w:rPr>
      <w:color w:val="808080"/>
      <w:lang w:val="en-AU"/>
    </w:rPr>
  </w:style>
  <w:style w:type="paragraph" w:styleId="ListBullet">
    <w:name w:val="List Bullet"/>
    <w:basedOn w:val="Normal"/>
    <w:uiPriority w:val="3"/>
    <w:qFormat/>
    <w:rsid w:val="00DF7819"/>
    <w:pPr>
      <w:numPr>
        <w:numId w:val="24"/>
      </w:numPr>
      <w:spacing w:after="0"/>
      <w:contextualSpacing/>
    </w:pPr>
    <w:rPr>
      <w:szCs w:val="17"/>
    </w:rPr>
  </w:style>
  <w:style w:type="paragraph" w:styleId="ListBullet2">
    <w:name w:val="List Bullet 2"/>
    <w:basedOn w:val="Normal"/>
    <w:uiPriority w:val="3"/>
    <w:rsid w:val="00DF7819"/>
    <w:pPr>
      <w:numPr>
        <w:numId w:val="29"/>
      </w:numPr>
      <w:spacing w:after="0"/>
      <w:contextualSpacing/>
    </w:pPr>
    <w:rPr>
      <w:szCs w:val="17"/>
    </w:rPr>
  </w:style>
  <w:style w:type="paragraph" w:styleId="ListNumber">
    <w:name w:val="List Number"/>
    <w:basedOn w:val="Normal"/>
    <w:uiPriority w:val="3"/>
    <w:qFormat/>
    <w:rsid w:val="007F7A8C"/>
    <w:pPr>
      <w:numPr>
        <w:numId w:val="65"/>
      </w:numPr>
      <w:spacing w:after="0"/>
      <w:contextualSpacing/>
    </w:pPr>
    <w:rPr>
      <w:szCs w:val="17"/>
    </w:rPr>
  </w:style>
  <w:style w:type="paragraph" w:styleId="ListNumber2">
    <w:name w:val="List Number 2"/>
    <w:basedOn w:val="Normal"/>
    <w:uiPriority w:val="3"/>
    <w:qFormat/>
    <w:rsid w:val="007F7A8C"/>
    <w:pPr>
      <w:numPr>
        <w:ilvl w:val="1"/>
        <w:numId w:val="65"/>
      </w:numPr>
      <w:spacing w:after="0"/>
      <w:contextualSpacing/>
    </w:pPr>
  </w:style>
  <w:style w:type="character" w:customStyle="1" w:styleId="Heading3Char">
    <w:name w:val="Heading 3 Char"/>
    <w:basedOn w:val="DefaultParagraphFont"/>
    <w:link w:val="Heading3"/>
    <w:uiPriority w:val="1"/>
    <w:rsid w:val="00C50447"/>
    <w:rPr>
      <w:rFonts w:eastAsiaTheme="majorEastAsia" w:cstheme="majorBidi"/>
      <w:b/>
      <w:bCs/>
    </w:rPr>
  </w:style>
  <w:style w:type="character" w:customStyle="1" w:styleId="Heading4Char">
    <w:name w:val="Heading 4 Char"/>
    <w:basedOn w:val="DefaultParagraphFont"/>
    <w:link w:val="Heading4"/>
    <w:uiPriority w:val="1"/>
    <w:rsid w:val="00C50447"/>
    <w:rPr>
      <w:rFonts w:eastAsiaTheme="majorEastAsia" w:cstheme="majorBidi"/>
      <w:b/>
      <w:bCs/>
      <w:iCs/>
      <w:color w:val="75787B" w:themeColor="accent6"/>
    </w:rPr>
  </w:style>
  <w:style w:type="paragraph" w:styleId="FootnoteText">
    <w:name w:val="footnote text"/>
    <w:aliases w:val="Footnote Text Char1 Char,Footnote Text Char Char1 Char,Footnote Text Char Char Char Char Char1,Char Char,Footnote Text Char Char Char,Footnote Text Char Char Char Char,fn,FT,ft,SD Footnote Text,Footnote Text AG,(NECG) Footnote Text"/>
    <w:basedOn w:val="Normal"/>
    <w:link w:val="FootnoteTextChar"/>
    <w:qFormat/>
    <w:rsid w:val="00F9113D"/>
    <w:pPr>
      <w:spacing w:after="0" w:line="240" w:lineRule="auto"/>
    </w:pPr>
    <w:rPr>
      <w:sz w:val="16"/>
      <w:szCs w:val="20"/>
    </w:rPr>
  </w:style>
  <w:style w:type="character" w:customStyle="1" w:styleId="FootnoteTextChar">
    <w:name w:val="Footnote Text Char"/>
    <w:aliases w:val="Footnote Text Char1 Char Char,Footnote Text Char Char1 Char Char,Footnote Text Char Char Char Char Char1 Char,Char Char Char,Footnote Text Char Char Char Char1,Footnote Text Char Char Char Char Char,fn Char,FT Char,ft Char"/>
    <w:basedOn w:val="DefaultParagraphFont"/>
    <w:link w:val="FootnoteText"/>
    <w:rsid w:val="00F9113D"/>
    <w:rPr>
      <w:sz w:val="16"/>
      <w:szCs w:val="20"/>
    </w:rPr>
  </w:style>
  <w:style w:type="paragraph" w:customStyle="1" w:styleId="Documenttitle">
    <w:name w:val="Document title"/>
    <w:next w:val="Documentsubtitle"/>
    <w:uiPriority w:val="7"/>
    <w:rsid w:val="007C4146"/>
    <w:pPr>
      <w:spacing w:line="440" w:lineRule="atLeast"/>
    </w:pPr>
    <w:rPr>
      <w:rFonts w:eastAsiaTheme="majorEastAsia" w:cstheme="majorBidi"/>
      <w:b/>
      <w:bCs/>
      <w:color w:val="000000"/>
      <w:sz w:val="32"/>
      <w:szCs w:val="28"/>
      <w:lang w:val="en-AU"/>
    </w:rPr>
  </w:style>
  <w:style w:type="paragraph" w:customStyle="1" w:styleId="Subheading">
    <w:name w:val="Subheading"/>
    <w:basedOn w:val="Normal"/>
    <w:next w:val="Normal"/>
    <w:uiPriority w:val="6"/>
    <w:semiHidden/>
    <w:qFormat/>
    <w:rsid w:val="00F9113D"/>
    <w:pPr>
      <w:spacing w:after="0"/>
    </w:pPr>
    <w:rPr>
      <w:rFonts w:eastAsiaTheme="majorEastAsia" w:cstheme="majorBidi"/>
      <w:b/>
      <w:bCs/>
      <w:iCs/>
      <w:color w:val="000000" w:themeColor="text1"/>
    </w:rPr>
  </w:style>
  <w:style w:type="character" w:styleId="FootnoteReference">
    <w:name w:val="footnote reference"/>
    <w:aliases w:val="fr,(NECG) Footnote Reference,Ref,de nota al pie"/>
    <w:basedOn w:val="DefaultParagraphFont"/>
    <w:uiPriority w:val="99"/>
    <w:rsid w:val="00F9113D"/>
    <w:rPr>
      <w:vertAlign w:val="superscript"/>
      <w:lang w:val="en-AU"/>
    </w:rPr>
  </w:style>
  <w:style w:type="paragraph" w:customStyle="1" w:styleId="Sectionintro">
    <w:name w:val="Section intro"/>
    <w:basedOn w:val="Normal"/>
    <w:next w:val="Normal"/>
    <w:uiPriority w:val="2"/>
    <w:qFormat/>
    <w:rsid w:val="00F9113D"/>
    <w:pPr>
      <w:spacing w:after="360" w:line="360" w:lineRule="atLeast"/>
      <w:contextualSpacing/>
    </w:pPr>
    <w:rPr>
      <w:sz w:val="28"/>
    </w:rPr>
  </w:style>
  <w:style w:type="paragraph" w:customStyle="1" w:styleId="Documentdate">
    <w:name w:val="Document date"/>
    <w:uiPriority w:val="7"/>
    <w:rsid w:val="00F9113D"/>
    <w:rPr>
      <w:color w:val="000000"/>
      <w:lang w:val="en-AU"/>
    </w:rPr>
  </w:style>
  <w:style w:type="paragraph" w:customStyle="1" w:styleId="Heading1un-numbered">
    <w:name w:val="Heading 1 (un-numbered)"/>
    <w:basedOn w:val="Normal"/>
    <w:next w:val="Normal"/>
    <w:uiPriority w:val="2"/>
    <w:qFormat/>
    <w:rsid w:val="00F9113D"/>
    <w:pPr>
      <w:keepNext/>
      <w:keepLines/>
      <w:pageBreakBefore/>
      <w:spacing w:after="480" w:line="720" w:lineRule="atLeast"/>
      <w:outlineLvl w:val="0"/>
    </w:pPr>
    <w:rPr>
      <w:sz w:val="60"/>
    </w:rPr>
  </w:style>
  <w:style w:type="paragraph" w:customStyle="1" w:styleId="PulloutBlue">
    <w:name w:val="Pullout Blue"/>
    <w:basedOn w:val="Normal"/>
    <w:next w:val="Normal"/>
    <w:uiPriority w:val="6"/>
    <w:rsid w:val="00F9113D"/>
    <w:pPr>
      <w:spacing w:after="0" w:line="360" w:lineRule="atLeast"/>
    </w:pPr>
    <w:rPr>
      <w:color w:val="62B5E5" w:themeColor="accent3"/>
      <w:sz w:val="28"/>
    </w:rPr>
  </w:style>
  <w:style w:type="paragraph" w:customStyle="1" w:styleId="Contacttext">
    <w:name w:val="Contact text"/>
    <w:basedOn w:val="Normal"/>
    <w:uiPriority w:val="7"/>
    <w:semiHidden/>
    <w:rsid w:val="00F9113D"/>
    <w:pPr>
      <w:spacing w:after="0"/>
    </w:pPr>
  </w:style>
  <w:style w:type="paragraph" w:customStyle="1" w:styleId="Contactus">
    <w:name w:val="Contact us"/>
    <w:basedOn w:val="Contacttext"/>
    <w:next w:val="Contacttext"/>
    <w:uiPriority w:val="7"/>
    <w:semiHidden/>
    <w:rsid w:val="00F9113D"/>
    <w:pPr>
      <w:spacing w:after="240" w:line="340" w:lineRule="atLeast"/>
    </w:pPr>
    <w:rPr>
      <w:sz w:val="28"/>
    </w:rPr>
  </w:style>
  <w:style w:type="paragraph" w:styleId="Caption">
    <w:name w:val="caption"/>
    <w:basedOn w:val="Normal"/>
    <w:next w:val="Normal"/>
    <w:uiPriority w:val="3"/>
    <w:qFormat/>
    <w:rsid w:val="005D6648"/>
    <w:pPr>
      <w:keepNext/>
      <w:keepLines/>
      <w:spacing w:before="240" w:after="240"/>
    </w:pPr>
    <w:rPr>
      <w:iCs/>
      <w:color w:val="75787B" w:themeColor="accent6"/>
      <w:sz w:val="17"/>
    </w:rPr>
  </w:style>
  <w:style w:type="character" w:styleId="Hyperlink">
    <w:name w:val="Hyperlink"/>
    <w:basedOn w:val="DefaultParagraphFont"/>
    <w:uiPriority w:val="99"/>
    <w:rsid w:val="00F9113D"/>
    <w:rPr>
      <w:color w:val="00A3E0" w:themeColor="hyperlink"/>
      <w:u w:val="single"/>
      <w:lang w:val="en-AU"/>
    </w:rPr>
  </w:style>
  <w:style w:type="paragraph" w:customStyle="1" w:styleId="PulloutGreen">
    <w:name w:val="Pullout Green"/>
    <w:basedOn w:val="PulloutBlue"/>
    <w:next w:val="Normal"/>
    <w:uiPriority w:val="6"/>
    <w:rsid w:val="00F9113D"/>
    <w:rPr>
      <w:color w:val="86BC25" w:themeColor="accent1"/>
    </w:rPr>
  </w:style>
  <w:style w:type="paragraph" w:customStyle="1" w:styleId="QuotesourceBlue">
    <w:name w:val="Quote source Blue"/>
    <w:basedOn w:val="Normal"/>
    <w:next w:val="Normal"/>
    <w:uiPriority w:val="6"/>
    <w:rsid w:val="00F9113D"/>
    <w:pPr>
      <w:spacing w:after="0" w:line="200" w:lineRule="atLeast"/>
      <w:contextualSpacing/>
    </w:pPr>
    <w:rPr>
      <w:b/>
      <w:color w:val="62B5E5" w:themeColor="accent3"/>
      <w:sz w:val="17"/>
    </w:rPr>
  </w:style>
  <w:style w:type="paragraph" w:customStyle="1" w:styleId="QuotesourceGreen">
    <w:name w:val="Quote source Green"/>
    <w:basedOn w:val="QuotesourceBlue"/>
    <w:next w:val="Normal"/>
    <w:uiPriority w:val="6"/>
    <w:rsid w:val="00F9113D"/>
    <w:rPr>
      <w:color w:val="86BC25" w:themeColor="accent1"/>
    </w:rPr>
  </w:style>
  <w:style w:type="paragraph" w:customStyle="1" w:styleId="Paneltext">
    <w:name w:val="Panel text"/>
    <w:basedOn w:val="Normal"/>
    <w:uiPriority w:val="6"/>
    <w:rsid w:val="00F9113D"/>
    <w:pPr>
      <w:spacing w:after="0"/>
    </w:pPr>
    <w:rPr>
      <w:color w:val="FFFFFF"/>
      <w:sz w:val="17"/>
    </w:rPr>
  </w:style>
  <w:style w:type="paragraph" w:customStyle="1" w:styleId="Paneltitle">
    <w:name w:val="Panel title"/>
    <w:basedOn w:val="Paneltext"/>
    <w:next w:val="Paneltext"/>
    <w:uiPriority w:val="6"/>
    <w:rsid w:val="00F9113D"/>
    <w:pPr>
      <w:spacing w:line="360" w:lineRule="atLeast"/>
    </w:pPr>
    <w:rPr>
      <w:b/>
      <w:sz w:val="28"/>
    </w:rPr>
  </w:style>
  <w:style w:type="paragraph" w:customStyle="1" w:styleId="Formoreinfocalloutwhite8512ptPullOutStyles">
    <w:name w:val="For more info call out (white 8.5/12pt) (Pull Out Styles)"/>
    <w:basedOn w:val="Normal"/>
    <w:uiPriority w:val="99"/>
    <w:semiHidden/>
    <w:rsid w:val="00F9113D"/>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uiPriority w:val="7"/>
    <w:rsid w:val="007C4146"/>
    <w:pPr>
      <w:spacing w:after="120" w:line="440" w:lineRule="atLeast"/>
    </w:pPr>
    <w:rPr>
      <w:color w:val="000000"/>
      <w:sz w:val="28"/>
    </w:rPr>
  </w:style>
  <w:style w:type="paragraph" w:customStyle="1" w:styleId="Contentstitle">
    <w:name w:val="Contents title"/>
    <w:basedOn w:val="Heading1un-numbered"/>
    <w:next w:val="Normal"/>
    <w:uiPriority w:val="7"/>
    <w:semiHidden/>
    <w:rsid w:val="00F9113D"/>
  </w:style>
  <w:style w:type="paragraph" w:styleId="TOC1">
    <w:name w:val="toc 1"/>
    <w:basedOn w:val="Normal"/>
    <w:next w:val="Normal"/>
    <w:uiPriority w:val="39"/>
    <w:rsid w:val="00271D10"/>
    <w:pPr>
      <w:tabs>
        <w:tab w:val="left" w:pos="567"/>
        <w:tab w:val="right" w:pos="8959"/>
      </w:tabs>
      <w:spacing w:after="120" w:line="320" w:lineRule="atLeast"/>
      <w:ind w:left="567" w:right="567" w:hanging="567"/>
    </w:pPr>
  </w:style>
  <w:style w:type="paragraph" w:customStyle="1" w:styleId="Quotetext">
    <w:name w:val="Quote text"/>
    <w:basedOn w:val="PulloutBlue"/>
    <w:uiPriority w:val="6"/>
    <w:rsid w:val="00F9113D"/>
    <w:pPr>
      <w:spacing w:line="720" w:lineRule="atLeast"/>
    </w:pPr>
    <w:rPr>
      <w:color w:val="FFFFFF"/>
      <w:sz w:val="60"/>
    </w:rPr>
  </w:style>
  <w:style w:type="paragraph" w:customStyle="1" w:styleId="Legaltext">
    <w:name w:val="Legal text"/>
    <w:basedOn w:val="Normal"/>
    <w:uiPriority w:val="7"/>
    <w:semiHidden/>
    <w:qFormat/>
    <w:rsid w:val="00F9113D"/>
    <w:pPr>
      <w:spacing w:after="0" w:line="180" w:lineRule="atLeast"/>
    </w:pPr>
    <w:rPr>
      <w:sz w:val="14"/>
    </w:rPr>
  </w:style>
  <w:style w:type="table" w:customStyle="1" w:styleId="Deloittetable">
    <w:name w:val="Deloitte table"/>
    <w:basedOn w:val="TableNormal"/>
    <w:uiPriority w:val="99"/>
    <w:rsid w:val="005C6F31"/>
    <w:pPr>
      <w:ind w:left="57" w:right="57"/>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textLeft">
    <w:name w:val="Table text Left"/>
    <w:basedOn w:val="Normal"/>
    <w:uiPriority w:val="5"/>
    <w:rsid w:val="004A4474"/>
    <w:pPr>
      <w:spacing w:after="0" w:line="200" w:lineRule="atLeast"/>
      <w:ind w:left="57" w:right="57"/>
    </w:pPr>
    <w:rPr>
      <w:sz w:val="17"/>
    </w:rPr>
  </w:style>
  <w:style w:type="paragraph" w:customStyle="1" w:styleId="TableHeadingLeft">
    <w:name w:val="Table Heading Left"/>
    <w:basedOn w:val="TabletextLeft"/>
    <w:uiPriority w:val="5"/>
    <w:rsid w:val="00625BDB"/>
    <w:rPr>
      <w:b/>
      <w:color w:val="62B5E5" w:themeColor="accent3"/>
    </w:rPr>
  </w:style>
  <w:style w:type="paragraph" w:customStyle="1" w:styleId="Source">
    <w:name w:val="Source"/>
    <w:basedOn w:val="Caption"/>
    <w:next w:val="Normal"/>
    <w:uiPriority w:val="6"/>
    <w:rsid w:val="00B5479F"/>
    <w:pPr>
      <w:keepNext w:val="0"/>
      <w:keepLines w:val="0"/>
      <w:spacing w:before="120"/>
    </w:pPr>
    <w:rPr>
      <w:sz w:val="14"/>
    </w:rPr>
  </w:style>
  <w:style w:type="paragraph" w:customStyle="1" w:styleId="Tablebullets">
    <w:name w:val="Table bullets"/>
    <w:basedOn w:val="TabletextLeft"/>
    <w:uiPriority w:val="5"/>
    <w:rsid w:val="00F9113D"/>
    <w:pPr>
      <w:framePr w:hSpace="180" w:wrap="around" w:vAnchor="text" w:hAnchor="text" w:y="1"/>
      <w:numPr>
        <w:numId w:val="15"/>
      </w:numPr>
      <w:suppressOverlap/>
    </w:pPr>
  </w:style>
  <w:style w:type="paragraph" w:customStyle="1" w:styleId="Tablenumbered">
    <w:name w:val="Table numbered"/>
    <w:basedOn w:val="TabletextLeft"/>
    <w:uiPriority w:val="5"/>
    <w:rsid w:val="00F9113D"/>
    <w:pPr>
      <w:framePr w:hSpace="180" w:wrap="around" w:vAnchor="text" w:hAnchor="text" w:y="1"/>
      <w:numPr>
        <w:numId w:val="16"/>
      </w:numPr>
      <w:suppressOverlap/>
    </w:pPr>
  </w:style>
  <w:style w:type="paragraph" w:customStyle="1" w:styleId="Charttitle">
    <w:name w:val="Chart title"/>
    <w:uiPriority w:val="7"/>
    <w:rsid w:val="00F9113D"/>
    <w:pPr>
      <w:spacing w:before="120" w:after="120"/>
    </w:pPr>
    <w:rPr>
      <w:rFonts w:eastAsiaTheme="majorEastAsia" w:cstheme="majorBidi"/>
      <w:b/>
      <w:bCs/>
      <w:color w:val="62B5E5" w:themeColor="accent3"/>
      <w:szCs w:val="26"/>
      <w:lang w:val="en-AU"/>
    </w:rPr>
  </w:style>
  <w:style w:type="paragraph" w:styleId="Bibliography">
    <w:name w:val="Bibliography"/>
    <w:basedOn w:val="Normal"/>
    <w:next w:val="Normal"/>
    <w:uiPriority w:val="99"/>
    <w:semiHidden/>
    <w:rsid w:val="00F9113D"/>
  </w:style>
  <w:style w:type="paragraph" w:styleId="BlockText">
    <w:name w:val="Block Text"/>
    <w:basedOn w:val="Normal"/>
    <w:uiPriority w:val="99"/>
    <w:semiHidden/>
    <w:rsid w:val="00F9113D"/>
    <w:pPr>
      <w:pBdr>
        <w:top w:val="single" w:sz="2" w:space="10" w:color="86BC25" w:themeColor="accent1" w:frame="1"/>
        <w:left w:val="single" w:sz="2" w:space="10" w:color="86BC25" w:themeColor="accent1" w:frame="1"/>
        <w:bottom w:val="single" w:sz="2" w:space="10" w:color="86BC25" w:themeColor="accent1" w:frame="1"/>
        <w:right w:val="single" w:sz="2" w:space="10" w:color="86BC25" w:themeColor="accent1" w:frame="1"/>
      </w:pBdr>
      <w:ind w:left="1152" w:right="1152"/>
    </w:pPr>
    <w:rPr>
      <w:rFonts w:eastAsiaTheme="minorEastAsia"/>
      <w:i/>
      <w:iCs/>
      <w:color w:val="86BC25" w:themeColor="accent1"/>
    </w:rPr>
  </w:style>
  <w:style w:type="paragraph" w:styleId="BodyText">
    <w:name w:val="Body Text"/>
    <w:basedOn w:val="Normal"/>
    <w:link w:val="BodyTextChar"/>
    <w:semiHidden/>
    <w:rsid w:val="00F9113D"/>
    <w:pPr>
      <w:spacing w:after="240"/>
    </w:pPr>
  </w:style>
  <w:style w:type="character" w:customStyle="1" w:styleId="BodyTextChar">
    <w:name w:val="Body Text Char"/>
    <w:basedOn w:val="DefaultParagraphFont"/>
    <w:link w:val="BodyText"/>
    <w:semiHidden/>
    <w:rsid w:val="00D24870"/>
  </w:style>
  <w:style w:type="paragraph" w:styleId="BodyText2">
    <w:name w:val="Body Text 2"/>
    <w:basedOn w:val="Normal"/>
    <w:link w:val="BodyText2Char"/>
    <w:uiPriority w:val="99"/>
    <w:semiHidden/>
    <w:rsid w:val="00F9113D"/>
    <w:pPr>
      <w:spacing w:after="120" w:line="480" w:lineRule="auto"/>
    </w:pPr>
  </w:style>
  <w:style w:type="character" w:customStyle="1" w:styleId="BodyText2Char">
    <w:name w:val="Body Text 2 Char"/>
    <w:basedOn w:val="DefaultParagraphFont"/>
    <w:link w:val="BodyText2"/>
    <w:uiPriority w:val="99"/>
    <w:semiHidden/>
    <w:rsid w:val="00F9113D"/>
  </w:style>
  <w:style w:type="paragraph" w:styleId="BodyText3">
    <w:name w:val="Body Text 3"/>
    <w:basedOn w:val="Normal"/>
    <w:link w:val="BodyText3Char"/>
    <w:uiPriority w:val="99"/>
    <w:semiHidden/>
    <w:rsid w:val="00F9113D"/>
    <w:pPr>
      <w:spacing w:after="120"/>
    </w:pPr>
    <w:rPr>
      <w:sz w:val="16"/>
      <w:szCs w:val="16"/>
    </w:rPr>
  </w:style>
  <w:style w:type="character" w:customStyle="1" w:styleId="BodyText3Char">
    <w:name w:val="Body Text 3 Char"/>
    <w:basedOn w:val="DefaultParagraphFont"/>
    <w:link w:val="BodyText3"/>
    <w:uiPriority w:val="99"/>
    <w:semiHidden/>
    <w:rsid w:val="00F9113D"/>
    <w:rPr>
      <w:sz w:val="16"/>
      <w:szCs w:val="16"/>
    </w:rPr>
  </w:style>
  <w:style w:type="paragraph" w:styleId="BodyTextFirstIndent">
    <w:name w:val="Body Text First Indent"/>
    <w:basedOn w:val="BodyText"/>
    <w:link w:val="BodyTextFirstIndentChar"/>
    <w:uiPriority w:val="99"/>
    <w:semiHidden/>
    <w:rsid w:val="00F9113D"/>
    <w:pPr>
      <w:ind w:firstLine="360"/>
    </w:pPr>
  </w:style>
  <w:style w:type="character" w:customStyle="1" w:styleId="BodyTextFirstIndentChar">
    <w:name w:val="Body Text First Indent Char"/>
    <w:basedOn w:val="BodyTextChar"/>
    <w:link w:val="BodyTextFirstIndent"/>
    <w:uiPriority w:val="99"/>
    <w:semiHidden/>
    <w:rsid w:val="00F9113D"/>
  </w:style>
  <w:style w:type="paragraph" w:styleId="BodyTextIndent">
    <w:name w:val="Body Text Indent"/>
    <w:basedOn w:val="Normal"/>
    <w:link w:val="BodyTextIndentChar"/>
    <w:uiPriority w:val="99"/>
    <w:semiHidden/>
    <w:rsid w:val="00F9113D"/>
    <w:pPr>
      <w:spacing w:after="120"/>
      <w:ind w:left="283"/>
    </w:pPr>
  </w:style>
  <w:style w:type="character" w:customStyle="1" w:styleId="BodyTextIndentChar">
    <w:name w:val="Body Text Indent Char"/>
    <w:basedOn w:val="DefaultParagraphFont"/>
    <w:link w:val="BodyTextIndent"/>
    <w:uiPriority w:val="99"/>
    <w:semiHidden/>
    <w:rsid w:val="00F9113D"/>
  </w:style>
  <w:style w:type="paragraph" w:styleId="BodyTextFirstIndent2">
    <w:name w:val="Body Text First Indent 2"/>
    <w:basedOn w:val="BodyTextIndent"/>
    <w:link w:val="BodyTextFirstIndent2Char"/>
    <w:uiPriority w:val="99"/>
    <w:semiHidden/>
    <w:rsid w:val="00F9113D"/>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F9113D"/>
  </w:style>
  <w:style w:type="paragraph" w:styleId="BodyTextIndent2">
    <w:name w:val="Body Text Indent 2"/>
    <w:basedOn w:val="Normal"/>
    <w:link w:val="BodyTextIndent2Char"/>
    <w:uiPriority w:val="99"/>
    <w:semiHidden/>
    <w:rsid w:val="00F9113D"/>
    <w:pPr>
      <w:spacing w:after="120" w:line="480" w:lineRule="auto"/>
      <w:ind w:left="283"/>
    </w:pPr>
  </w:style>
  <w:style w:type="character" w:customStyle="1" w:styleId="BodyTextIndent2Char">
    <w:name w:val="Body Text Indent 2 Char"/>
    <w:basedOn w:val="DefaultParagraphFont"/>
    <w:link w:val="BodyTextIndent2"/>
    <w:uiPriority w:val="99"/>
    <w:semiHidden/>
    <w:rsid w:val="00F9113D"/>
  </w:style>
  <w:style w:type="paragraph" w:styleId="BodyTextIndent3">
    <w:name w:val="Body Text Indent 3"/>
    <w:basedOn w:val="Normal"/>
    <w:link w:val="BodyTextIndent3Char"/>
    <w:uiPriority w:val="99"/>
    <w:semiHidden/>
    <w:rsid w:val="00F9113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113D"/>
    <w:rPr>
      <w:sz w:val="16"/>
      <w:szCs w:val="16"/>
    </w:rPr>
  </w:style>
  <w:style w:type="character" w:styleId="BookTitle">
    <w:name w:val="Book Title"/>
    <w:basedOn w:val="DefaultParagraphFont"/>
    <w:uiPriority w:val="99"/>
    <w:semiHidden/>
    <w:qFormat/>
    <w:rsid w:val="00F9113D"/>
    <w:rPr>
      <w:b/>
      <w:bCs/>
      <w:smallCaps/>
      <w:spacing w:val="5"/>
      <w:lang w:val="en-AU"/>
    </w:rPr>
  </w:style>
  <w:style w:type="paragraph" w:styleId="Closing">
    <w:name w:val="Closing"/>
    <w:basedOn w:val="Normal"/>
    <w:link w:val="ClosingChar"/>
    <w:uiPriority w:val="99"/>
    <w:semiHidden/>
    <w:rsid w:val="00F9113D"/>
    <w:pPr>
      <w:spacing w:line="240" w:lineRule="auto"/>
      <w:ind w:left="4252"/>
    </w:pPr>
  </w:style>
  <w:style w:type="character" w:customStyle="1" w:styleId="ClosingChar">
    <w:name w:val="Closing Char"/>
    <w:basedOn w:val="DefaultParagraphFont"/>
    <w:link w:val="Closing"/>
    <w:uiPriority w:val="99"/>
    <w:semiHidden/>
    <w:rsid w:val="00F9113D"/>
  </w:style>
  <w:style w:type="table" w:styleId="ColorfulGrid">
    <w:name w:val="Colorful Grid"/>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F5CF" w:themeFill="accent1" w:themeFillTint="33"/>
    </w:tcPr>
    <w:tblStylePr w:type="firstRow">
      <w:rPr>
        <w:b/>
        <w:bCs/>
      </w:rPr>
      <w:tblPr/>
      <w:tcPr>
        <w:shd w:val="clear" w:color="auto" w:fill="D0EC9F" w:themeFill="accent1" w:themeFillTint="66"/>
      </w:tcPr>
    </w:tblStylePr>
    <w:tblStylePr w:type="lastRow">
      <w:rPr>
        <w:b/>
        <w:bCs/>
        <w:color w:val="000000" w:themeColor="text1"/>
      </w:rPr>
      <w:tblPr/>
      <w:tcPr>
        <w:shd w:val="clear" w:color="auto" w:fill="D0EC9F" w:themeFill="accent1" w:themeFillTint="66"/>
      </w:tcPr>
    </w:tblStylePr>
    <w:tblStylePr w:type="firstCol">
      <w:rPr>
        <w:color w:val="FFFFFF" w:themeColor="background1"/>
      </w:rPr>
      <w:tblPr/>
      <w:tcPr>
        <w:shd w:val="clear" w:color="auto" w:fill="638C1B" w:themeFill="accent1" w:themeFillShade="BF"/>
      </w:tcPr>
    </w:tblStylePr>
    <w:tblStylePr w:type="lastCol">
      <w:rPr>
        <w:color w:val="FFFFFF" w:themeColor="background1"/>
      </w:rPr>
      <w:tblPr/>
      <w:tcPr>
        <w:shd w:val="clear" w:color="auto" w:fill="638C1B" w:themeFill="accent1" w:themeFillShade="BF"/>
      </w:tc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ColorfulGrid-Accent2">
    <w:name w:val="Colorful Grid Accent 2"/>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1FCD7" w:themeFill="accent2" w:themeFillTint="33"/>
    </w:tcPr>
    <w:tblStylePr w:type="firstRow">
      <w:rPr>
        <w:b/>
        <w:bCs/>
      </w:rPr>
      <w:tblPr/>
      <w:tcPr>
        <w:shd w:val="clear" w:color="auto" w:fill="64F9B0" w:themeFill="accent2" w:themeFillTint="66"/>
      </w:tcPr>
    </w:tblStylePr>
    <w:tblStylePr w:type="lastRow">
      <w:rPr>
        <w:b/>
        <w:bCs/>
        <w:color w:val="000000" w:themeColor="text1"/>
      </w:rPr>
      <w:tblPr/>
      <w:tcPr>
        <w:shd w:val="clear" w:color="auto" w:fill="64F9B0" w:themeFill="accent2" w:themeFillTint="66"/>
      </w:tcPr>
    </w:tblStylePr>
    <w:tblStylePr w:type="firstCol">
      <w:rPr>
        <w:color w:val="FFFFFF" w:themeColor="background1"/>
      </w:rPr>
      <w:tblPr/>
      <w:tcPr>
        <w:shd w:val="clear" w:color="auto" w:fill="034F29" w:themeFill="accent2" w:themeFillShade="BF"/>
      </w:tcPr>
    </w:tblStylePr>
    <w:tblStylePr w:type="lastCol">
      <w:rPr>
        <w:color w:val="FFFFFF" w:themeColor="background1"/>
      </w:rPr>
      <w:tblPr/>
      <w:tcPr>
        <w:shd w:val="clear" w:color="auto" w:fill="034F29" w:themeFill="accent2" w:themeFillShade="BF"/>
      </w:tc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ColorfulGrid-Accent3">
    <w:name w:val="Colorful Grid Accent 3"/>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F9" w:themeFill="accent3" w:themeFillTint="33"/>
    </w:tcPr>
    <w:tblStylePr w:type="firstRow">
      <w:rPr>
        <w:b/>
        <w:bCs/>
      </w:rPr>
      <w:tblPr/>
      <w:tcPr>
        <w:shd w:val="clear" w:color="auto" w:fill="C0E1F4" w:themeFill="accent3" w:themeFillTint="66"/>
      </w:tcPr>
    </w:tblStylePr>
    <w:tblStylePr w:type="lastRow">
      <w:rPr>
        <w:b/>
        <w:bCs/>
        <w:color w:val="000000" w:themeColor="text1"/>
      </w:rPr>
      <w:tblPr/>
      <w:tcPr>
        <w:shd w:val="clear" w:color="auto" w:fill="C0E1F4" w:themeFill="accent3" w:themeFillTint="66"/>
      </w:tcPr>
    </w:tblStylePr>
    <w:tblStylePr w:type="firstCol">
      <w:rPr>
        <w:color w:val="FFFFFF" w:themeColor="background1"/>
      </w:rPr>
      <w:tblPr/>
      <w:tcPr>
        <w:shd w:val="clear" w:color="auto" w:fill="2291D1" w:themeFill="accent3" w:themeFillShade="BF"/>
      </w:tcPr>
    </w:tblStylePr>
    <w:tblStylePr w:type="lastCol">
      <w:rPr>
        <w:color w:val="FFFFFF" w:themeColor="background1"/>
      </w:rPr>
      <w:tblPr/>
      <w:tcPr>
        <w:shd w:val="clear" w:color="auto" w:fill="2291D1" w:themeFill="accent3" w:themeFillShade="BF"/>
      </w:tc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ColorfulGrid-Accent4">
    <w:name w:val="Colorful Grid Accent 4"/>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AEC7FE" w:themeFill="accent4" w:themeFillTint="33"/>
    </w:tcPr>
    <w:tblStylePr w:type="firstRow">
      <w:rPr>
        <w:b/>
        <w:bCs/>
      </w:rPr>
      <w:tblPr/>
      <w:tcPr>
        <w:shd w:val="clear" w:color="auto" w:fill="5E8FFD" w:themeFill="accent4" w:themeFillTint="66"/>
      </w:tcPr>
    </w:tblStylePr>
    <w:tblStylePr w:type="lastRow">
      <w:rPr>
        <w:b/>
        <w:bCs/>
        <w:color w:val="000000" w:themeColor="text1"/>
      </w:rPr>
      <w:tblPr/>
      <w:tcPr>
        <w:shd w:val="clear" w:color="auto" w:fill="5E8FFD" w:themeFill="accent4" w:themeFillTint="66"/>
      </w:tcPr>
    </w:tblStylePr>
    <w:tblStylePr w:type="firstCol">
      <w:rPr>
        <w:color w:val="FFFFFF" w:themeColor="background1"/>
      </w:rPr>
      <w:tblPr/>
      <w:tcPr>
        <w:shd w:val="clear" w:color="auto" w:fill="00184E" w:themeFill="accent4" w:themeFillShade="BF"/>
      </w:tcPr>
    </w:tblStylePr>
    <w:tblStylePr w:type="lastCol">
      <w:rPr>
        <w:color w:val="FFFFFF" w:themeColor="background1"/>
      </w:rPr>
      <w:tblPr/>
      <w:tcPr>
        <w:shd w:val="clear" w:color="auto" w:fill="00184E" w:themeFill="accent4" w:themeFillShade="BF"/>
      </w:tc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ColorfulGrid-Accent5">
    <w:name w:val="Colorful Grid Accent 5"/>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AF7FF" w:themeFill="accent5" w:themeFillTint="33"/>
    </w:tcPr>
    <w:tblStylePr w:type="firstRow">
      <w:rPr>
        <w:b/>
        <w:bCs/>
      </w:rPr>
      <w:tblPr/>
      <w:tcPr>
        <w:shd w:val="clear" w:color="auto" w:fill="76EFFF" w:themeFill="accent5" w:themeFillTint="66"/>
      </w:tcPr>
    </w:tblStylePr>
    <w:tblStylePr w:type="lastRow">
      <w:rPr>
        <w:b/>
        <w:bCs/>
        <w:color w:val="000000" w:themeColor="text1"/>
      </w:rPr>
      <w:tblPr/>
      <w:tcPr>
        <w:shd w:val="clear" w:color="auto" w:fill="76EFFF" w:themeFill="accent5" w:themeFillTint="66"/>
      </w:tcPr>
    </w:tblStylePr>
    <w:tblStylePr w:type="firstCol">
      <w:rPr>
        <w:color w:val="FFFFFF" w:themeColor="background1"/>
      </w:rPr>
      <w:tblPr/>
      <w:tcPr>
        <w:shd w:val="clear" w:color="auto" w:fill="00707E" w:themeFill="accent5" w:themeFillShade="BF"/>
      </w:tcPr>
    </w:tblStylePr>
    <w:tblStylePr w:type="lastCol">
      <w:rPr>
        <w:color w:val="FFFFFF" w:themeColor="background1"/>
      </w:rPr>
      <w:tblPr/>
      <w:tcPr>
        <w:shd w:val="clear" w:color="auto" w:fill="00707E" w:themeFill="accent5" w:themeFillShade="BF"/>
      </w:tc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ColorfulGrid-Accent6">
    <w:name w:val="Colorful Grid Accent 6"/>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6" w:themeFillTint="33"/>
    </w:tcPr>
    <w:tblStylePr w:type="firstRow">
      <w:rPr>
        <w:b/>
        <w:bCs/>
      </w:rPr>
      <w:tblPr/>
      <w:tcPr>
        <w:shd w:val="clear" w:color="auto" w:fill="C7C8CA" w:themeFill="accent6" w:themeFillTint="66"/>
      </w:tcPr>
    </w:tblStylePr>
    <w:tblStylePr w:type="lastRow">
      <w:rPr>
        <w:b/>
        <w:bCs/>
        <w:color w:val="000000" w:themeColor="text1"/>
      </w:rPr>
      <w:tblPr/>
      <w:tcPr>
        <w:shd w:val="clear" w:color="auto" w:fill="C7C8CA" w:themeFill="accent6" w:themeFillTint="66"/>
      </w:tcPr>
    </w:tblStylePr>
    <w:tblStylePr w:type="firstCol">
      <w:rPr>
        <w:color w:val="FFFFFF" w:themeColor="background1"/>
      </w:rPr>
      <w:tblPr/>
      <w:tcPr>
        <w:shd w:val="clear" w:color="auto" w:fill="57595C" w:themeFill="accent6" w:themeFillShade="BF"/>
      </w:tcPr>
    </w:tblStylePr>
    <w:tblStylePr w:type="lastCol">
      <w:rPr>
        <w:color w:val="FFFFFF" w:themeColor="background1"/>
      </w:rPr>
      <w:tblPr/>
      <w:tcPr>
        <w:shd w:val="clear" w:color="auto" w:fill="57595C" w:themeFill="accent6" w:themeFillShade="BF"/>
      </w:tc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ColorfulList">
    <w:name w:val="Colorful List"/>
    <w:basedOn w:val="TableNormal"/>
    <w:uiPriority w:val="72"/>
    <w:rsid w:val="00F9113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9113D"/>
    <w:pPr>
      <w:spacing w:line="240" w:lineRule="auto"/>
    </w:pPr>
    <w:rPr>
      <w:color w:val="000000" w:themeColor="text1"/>
    </w:rPr>
    <w:tblPr>
      <w:tblStyleRowBandSize w:val="1"/>
      <w:tblStyleColBandSize w:val="1"/>
    </w:tblPr>
    <w:tcPr>
      <w:shd w:val="clear" w:color="auto" w:fill="F3FAE7" w:themeFill="accen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1" w:themeFillTint="3F"/>
      </w:tcPr>
    </w:tblStylePr>
    <w:tblStylePr w:type="band1Horz">
      <w:tblPr/>
      <w:tcPr>
        <w:shd w:val="clear" w:color="auto" w:fill="E7F5CF" w:themeFill="accent1" w:themeFillTint="33"/>
      </w:tcPr>
    </w:tblStylePr>
  </w:style>
  <w:style w:type="table" w:styleId="ColorfulList-Accent2">
    <w:name w:val="Colorful List Accent 2"/>
    <w:basedOn w:val="TableNormal"/>
    <w:uiPriority w:val="72"/>
    <w:rsid w:val="00F9113D"/>
    <w:pPr>
      <w:spacing w:line="240" w:lineRule="auto"/>
    </w:pPr>
    <w:rPr>
      <w:color w:val="000000" w:themeColor="text1"/>
    </w:rPr>
    <w:tblPr>
      <w:tblStyleRowBandSize w:val="1"/>
      <w:tblStyleColBandSize w:val="1"/>
    </w:tblPr>
    <w:tcPr>
      <w:shd w:val="clear" w:color="auto" w:fill="D9FDEB" w:themeFill="accent2"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CE" w:themeFill="accent2" w:themeFillTint="3F"/>
      </w:tcPr>
    </w:tblStylePr>
    <w:tblStylePr w:type="band1Horz">
      <w:tblPr/>
      <w:tcPr>
        <w:shd w:val="clear" w:color="auto" w:fill="B1FCD7" w:themeFill="accent2" w:themeFillTint="33"/>
      </w:tcPr>
    </w:tblStylePr>
  </w:style>
  <w:style w:type="table" w:styleId="ColorfulList-Accent3">
    <w:name w:val="Colorful List Accent 3"/>
    <w:basedOn w:val="TableNormal"/>
    <w:uiPriority w:val="72"/>
    <w:rsid w:val="00F9113D"/>
    <w:pPr>
      <w:spacing w:line="240" w:lineRule="auto"/>
    </w:pPr>
    <w:rPr>
      <w:color w:val="000000" w:themeColor="text1"/>
    </w:rPr>
    <w:tblPr>
      <w:tblStyleRowBandSize w:val="1"/>
      <w:tblStyleColBandSize w:val="1"/>
    </w:tblPr>
    <w:tcPr>
      <w:shd w:val="clear" w:color="auto" w:fill="EFF7FC" w:themeFill="accent3" w:themeFillTint="19"/>
    </w:tcPr>
    <w:tblStylePr w:type="firstRow">
      <w:rPr>
        <w:b/>
        <w:bCs/>
        <w:color w:val="FFFFFF" w:themeColor="background1"/>
      </w:rPr>
      <w:tblPr/>
      <w:tcPr>
        <w:tcBorders>
          <w:bottom w:val="single" w:sz="12" w:space="0" w:color="FFFFFF" w:themeColor="background1"/>
        </w:tcBorders>
        <w:shd w:val="clear" w:color="auto" w:fill="001A53" w:themeFill="accent4" w:themeFillShade="CC"/>
      </w:tcPr>
    </w:tblStylePr>
    <w:tblStylePr w:type="lastRow">
      <w:rPr>
        <w:b/>
        <w:bCs/>
        <w:color w:val="001A5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3" w:themeFillTint="3F"/>
      </w:tcPr>
    </w:tblStylePr>
    <w:tblStylePr w:type="band1Horz">
      <w:tblPr/>
      <w:tcPr>
        <w:shd w:val="clear" w:color="auto" w:fill="DFF0F9" w:themeFill="accent3" w:themeFillTint="33"/>
      </w:tcPr>
    </w:tblStylePr>
  </w:style>
  <w:style w:type="table" w:styleId="ColorfulList-Accent4">
    <w:name w:val="Colorful List Accent 4"/>
    <w:basedOn w:val="TableNormal"/>
    <w:uiPriority w:val="72"/>
    <w:rsid w:val="00F9113D"/>
    <w:pPr>
      <w:spacing w:line="240" w:lineRule="auto"/>
    </w:pPr>
    <w:rPr>
      <w:color w:val="000000" w:themeColor="text1"/>
    </w:rPr>
    <w:tblPr>
      <w:tblStyleRowBandSize w:val="1"/>
      <w:tblStyleColBandSize w:val="1"/>
    </w:tblPr>
    <w:tcPr>
      <w:shd w:val="clear" w:color="auto" w:fill="D7E3FE" w:themeFill="accent4" w:themeFillTint="19"/>
    </w:tcPr>
    <w:tblStylePr w:type="firstRow">
      <w:rPr>
        <w:b/>
        <w:bCs/>
        <w:color w:val="FFFFFF" w:themeColor="background1"/>
      </w:rPr>
      <w:tblPr/>
      <w:tcPr>
        <w:tcBorders>
          <w:bottom w:val="single" w:sz="12" w:space="0" w:color="FFFFFF" w:themeColor="background1"/>
        </w:tcBorders>
        <w:shd w:val="clear" w:color="auto" w:fill="299ADB" w:themeFill="accent3" w:themeFillShade="CC"/>
      </w:tcPr>
    </w:tblStylePr>
    <w:tblStylePr w:type="lastRow">
      <w:rPr>
        <w:b/>
        <w:bCs/>
        <w:color w:val="299AD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BB9FE" w:themeFill="accent4" w:themeFillTint="3F"/>
      </w:tcPr>
    </w:tblStylePr>
    <w:tblStylePr w:type="band1Horz">
      <w:tblPr/>
      <w:tcPr>
        <w:shd w:val="clear" w:color="auto" w:fill="AEC7FE" w:themeFill="accent4" w:themeFillTint="33"/>
      </w:tcPr>
    </w:tblStylePr>
  </w:style>
  <w:style w:type="table" w:styleId="ColorfulList-Accent5">
    <w:name w:val="Colorful List Accent 5"/>
    <w:basedOn w:val="TableNormal"/>
    <w:uiPriority w:val="72"/>
    <w:rsid w:val="00F9113D"/>
    <w:pPr>
      <w:spacing w:line="240" w:lineRule="auto"/>
    </w:pPr>
    <w:rPr>
      <w:color w:val="000000" w:themeColor="text1"/>
    </w:rPr>
    <w:tblPr>
      <w:tblStyleRowBandSize w:val="1"/>
      <w:tblStyleColBandSize w:val="1"/>
    </w:tblPr>
    <w:tcPr>
      <w:shd w:val="clear" w:color="auto" w:fill="DDFBFF" w:themeFill="accent5" w:themeFillTint="19"/>
    </w:tcPr>
    <w:tblStylePr w:type="firstRow">
      <w:rPr>
        <w:b/>
        <w:bCs/>
        <w:color w:val="FFFFFF" w:themeColor="background1"/>
      </w:rPr>
      <w:tblPr/>
      <w:tcPr>
        <w:tcBorders>
          <w:bottom w:val="single" w:sz="12" w:space="0" w:color="FFFFFF" w:themeColor="background1"/>
        </w:tcBorders>
        <w:shd w:val="clear" w:color="auto" w:fill="5D5F62" w:themeFill="accent6" w:themeFillShade="CC"/>
      </w:tcPr>
    </w:tblStylePr>
    <w:tblStylePr w:type="lastRow">
      <w:rPr>
        <w:b/>
        <w:bCs/>
        <w:color w:val="5D5F6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5FF" w:themeFill="accent5" w:themeFillTint="3F"/>
      </w:tcPr>
    </w:tblStylePr>
    <w:tblStylePr w:type="band1Horz">
      <w:tblPr/>
      <w:tcPr>
        <w:shd w:val="clear" w:color="auto" w:fill="BAF7FF" w:themeFill="accent5" w:themeFillTint="33"/>
      </w:tcPr>
    </w:tblStylePr>
  </w:style>
  <w:style w:type="table" w:styleId="ColorfulList-Accent6">
    <w:name w:val="Colorful List Accent 6"/>
    <w:basedOn w:val="TableNormal"/>
    <w:uiPriority w:val="72"/>
    <w:rsid w:val="00F9113D"/>
    <w:pPr>
      <w:spacing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007887" w:themeFill="accent5" w:themeFillShade="CC"/>
      </w:tcPr>
    </w:tblStylePr>
    <w:tblStylePr w:type="lastRow">
      <w:rPr>
        <w:b/>
        <w:bCs/>
        <w:color w:val="00788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3E3E4" w:themeFill="accent6" w:themeFillTint="33"/>
      </w:tcPr>
    </w:tblStylePr>
  </w:style>
  <w:style w:type="table" w:styleId="ColorfulShading">
    <w:name w:val="Colorful Shading"/>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86BC25" w:themeColor="accent1"/>
        <w:bottom w:val="single" w:sz="4" w:space="0" w:color="86BC25" w:themeColor="accent1"/>
        <w:right w:val="single" w:sz="4" w:space="0" w:color="86BC25" w:themeColor="accent1"/>
        <w:insideH w:val="single" w:sz="4" w:space="0" w:color="FFFFFF" w:themeColor="background1"/>
        <w:insideV w:val="single" w:sz="4" w:space="0" w:color="FFFFFF" w:themeColor="background1"/>
      </w:tblBorders>
    </w:tblPr>
    <w:tcPr>
      <w:shd w:val="clear" w:color="auto" w:fill="F3FAE7" w:themeFill="accen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7016" w:themeFill="accent1" w:themeFillShade="99"/>
      </w:tcPr>
    </w:tblStylePr>
    <w:tblStylePr w:type="firstCol">
      <w:rPr>
        <w:color w:val="FFFFFF" w:themeColor="background1"/>
      </w:rPr>
      <w:tblPr/>
      <w:tcPr>
        <w:tcBorders>
          <w:top w:val="nil"/>
          <w:left w:val="nil"/>
          <w:bottom w:val="nil"/>
          <w:right w:val="nil"/>
          <w:insideH w:val="single" w:sz="4" w:space="0" w:color="507016" w:themeColor="accent1" w:themeShade="99"/>
          <w:insideV w:val="nil"/>
        </w:tcBorders>
        <w:shd w:val="clear" w:color="auto" w:fill="5070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7016" w:themeFill="accent1" w:themeFillShade="99"/>
      </w:tcPr>
    </w:tblStylePr>
    <w:tblStylePr w:type="band1Vert">
      <w:tblPr/>
      <w:tcPr>
        <w:shd w:val="clear" w:color="auto" w:fill="D0EC9F" w:themeFill="accent1" w:themeFillTint="66"/>
      </w:tcPr>
    </w:tblStylePr>
    <w:tblStylePr w:type="band1Horz">
      <w:tblPr/>
      <w:tcPr>
        <w:shd w:val="clear" w:color="auto" w:fill="C5E7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46A38" w:themeColor="accent2"/>
        <w:bottom w:val="single" w:sz="4" w:space="0" w:color="046A38" w:themeColor="accent2"/>
        <w:right w:val="single" w:sz="4" w:space="0" w:color="046A38" w:themeColor="accent2"/>
        <w:insideH w:val="single" w:sz="4" w:space="0" w:color="FFFFFF" w:themeColor="background1"/>
        <w:insideV w:val="single" w:sz="4" w:space="0" w:color="FFFFFF" w:themeColor="background1"/>
      </w:tblBorders>
    </w:tblPr>
    <w:tcPr>
      <w:shd w:val="clear" w:color="auto" w:fill="D9FDEB" w:themeFill="accent2"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F21" w:themeFill="accent2" w:themeFillShade="99"/>
      </w:tcPr>
    </w:tblStylePr>
    <w:tblStylePr w:type="firstCol">
      <w:rPr>
        <w:color w:val="FFFFFF" w:themeColor="background1"/>
      </w:rPr>
      <w:tblPr/>
      <w:tcPr>
        <w:tcBorders>
          <w:top w:val="nil"/>
          <w:left w:val="nil"/>
          <w:bottom w:val="nil"/>
          <w:right w:val="nil"/>
          <w:insideH w:val="single" w:sz="4" w:space="0" w:color="023F21" w:themeColor="accent2" w:themeShade="99"/>
          <w:insideV w:val="nil"/>
        </w:tcBorders>
        <w:shd w:val="clear" w:color="auto" w:fill="023F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23F21" w:themeFill="accent2" w:themeFillShade="99"/>
      </w:tcPr>
    </w:tblStylePr>
    <w:tblStylePr w:type="band1Vert">
      <w:tblPr/>
      <w:tcPr>
        <w:shd w:val="clear" w:color="auto" w:fill="64F9B0" w:themeFill="accent2" w:themeFillTint="66"/>
      </w:tcPr>
    </w:tblStylePr>
    <w:tblStylePr w:type="band1Horz">
      <w:tblPr/>
      <w:tcPr>
        <w:shd w:val="clear" w:color="auto" w:fill="3EF7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9113D"/>
    <w:pPr>
      <w:spacing w:line="240" w:lineRule="auto"/>
    </w:pPr>
    <w:rPr>
      <w:color w:val="000000" w:themeColor="text1"/>
    </w:rPr>
    <w:tblPr>
      <w:tblStyleRowBandSize w:val="1"/>
      <w:tblStyleColBandSize w:val="1"/>
      <w:tblBorders>
        <w:top w:val="single" w:sz="24" w:space="0" w:color="012169" w:themeColor="accent4"/>
        <w:left w:val="single" w:sz="4" w:space="0" w:color="62B5E5" w:themeColor="accent3"/>
        <w:bottom w:val="single" w:sz="4" w:space="0" w:color="62B5E5" w:themeColor="accent3"/>
        <w:right w:val="single" w:sz="4" w:space="0" w:color="62B5E5" w:themeColor="accent3"/>
        <w:insideH w:val="single" w:sz="4" w:space="0" w:color="FFFFFF" w:themeColor="background1"/>
        <w:insideV w:val="single" w:sz="4" w:space="0" w:color="FFFFFF" w:themeColor="background1"/>
      </w:tblBorders>
    </w:tblPr>
    <w:tcPr>
      <w:shd w:val="clear" w:color="auto" w:fill="EFF7FC" w:themeFill="accent3" w:themeFillTint="19"/>
    </w:tcPr>
    <w:tblStylePr w:type="firstRow">
      <w:rPr>
        <w:b/>
        <w:bCs/>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74A8" w:themeFill="accent3" w:themeFillShade="99"/>
      </w:tcPr>
    </w:tblStylePr>
    <w:tblStylePr w:type="firstCol">
      <w:rPr>
        <w:color w:val="FFFFFF" w:themeColor="background1"/>
      </w:rPr>
      <w:tblPr/>
      <w:tcPr>
        <w:tcBorders>
          <w:top w:val="nil"/>
          <w:left w:val="nil"/>
          <w:bottom w:val="nil"/>
          <w:right w:val="nil"/>
          <w:insideH w:val="single" w:sz="4" w:space="0" w:color="1C74A8" w:themeColor="accent3" w:themeShade="99"/>
          <w:insideV w:val="nil"/>
        </w:tcBorders>
        <w:shd w:val="clear" w:color="auto" w:fill="1C74A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74A8" w:themeFill="accent3" w:themeFillShade="99"/>
      </w:tcPr>
    </w:tblStylePr>
    <w:tblStylePr w:type="band1Vert">
      <w:tblPr/>
      <w:tcPr>
        <w:shd w:val="clear" w:color="auto" w:fill="C0E1F4" w:themeFill="accent3" w:themeFillTint="66"/>
      </w:tcPr>
    </w:tblStylePr>
    <w:tblStylePr w:type="band1Horz">
      <w:tblPr/>
      <w:tcPr>
        <w:shd w:val="clear" w:color="auto" w:fill="B0D9F2" w:themeFill="accent3" w:themeFillTint="7F"/>
      </w:tcPr>
    </w:tblStylePr>
  </w:style>
  <w:style w:type="table" w:styleId="ColorfulShading-Accent4">
    <w:name w:val="Colorful Shading Accent 4"/>
    <w:basedOn w:val="TableNormal"/>
    <w:uiPriority w:val="71"/>
    <w:rsid w:val="00F9113D"/>
    <w:pPr>
      <w:spacing w:line="240" w:lineRule="auto"/>
    </w:pPr>
    <w:rPr>
      <w:color w:val="000000" w:themeColor="text1"/>
    </w:rPr>
    <w:tblPr>
      <w:tblStyleRowBandSize w:val="1"/>
      <w:tblStyleColBandSize w:val="1"/>
      <w:tblBorders>
        <w:top w:val="single" w:sz="24" w:space="0" w:color="62B5E5" w:themeColor="accent3"/>
        <w:left w:val="single" w:sz="4" w:space="0" w:color="012169" w:themeColor="accent4"/>
        <w:bottom w:val="single" w:sz="4" w:space="0" w:color="012169" w:themeColor="accent4"/>
        <w:right w:val="single" w:sz="4" w:space="0" w:color="012169" w:themeColor="accent4"/>
        <w:insideH w:val="single" w:sz="4" w:space="0" w:color="FFFFFF" w:themeColor="background1"/>
        <w:insideV w:val="single" w:sz="4" w:space="0" w:color="FFFFFF" w:themeColor="background1"/>
      </w:tblBorders>
    </w:tblPr>
    <w:tcPr>
      <w:shd w:val="clear" w:color="auto" w:fill="D7E3FE" w:themeFill="accent4" w:themeFillTint="19"/>
    </w:tcPr>
    <w:tblStylePr w:type="firstRow">
      <w:rPr>
        <w:b/>
        <w:bCs/>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33E" w:themeFill="accent4" w:themeFillShade="99"/>
      </w:tcPr>
    </w:tblStylePr>
    <w:tblStylePr w:type="firstCol">
      <w:rPr>
        <w:color w:val="FFFFFF" w:themeColor="background1"/>
      </w:rPr>
      <w:tblPr/>
      <w:tcPr>
        <w:tcBorders>
          <w:top w:val="nil"/>
          <w:left w:val="nil"/>
          <w:bottom w:val="nil"/>
          <w:right w:val="nil"/>
          <w:insideH w:val="single" w:sz="4" w:space="0" w:color="00133E" w:themeColor="accent4" w:themeShade="99"/>
          <w:insideV w:val="nil"/>
        </w:tcBorders>
        <w:shd w:val="clear" w:color="auto" w:fill="00133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133E" w:themeFill="accent4" w:themeFillShade="99"/>
      </w:tcPr>
    </w:tblStylePr>
    <w:tblStylePr w:type="band1Vert">
      <w:tblPr/>
      <w:tcPr>
        <w:shd w:val="clear" w:color="auto" w:fill="5E8FFD" w:themeFill="accent4" w:themeFillTint="66"/>
      </w:tcPr>
    </w:tblStylePr>
    <w:tblStylePr w:type="band1Horz">
      <w:tblPr/>
      <w:tcPr>
        <w:shd w:val="clear" w:color="auto" w:fill="3773F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9113D"/>
    <w:pPr>
      <w:spacing w:line="240" w:lineRule="auto"/>
    </w:pPr>
    <w:rPr>
      <w:color w:val="000000" w:themeColor="text1"/>
    </w:rPr>
    <w:tblPr>
      <w:tblStyleRowBandSize w:val="1"/>
      <w:tblStyleColBandSize w:val="1"/>
      <w:tblBorders>
        <w:top w:val="single" w:sz="24" w:space="0" w:color="75787B" w:themeColor="accent6"/>
        <w:left w:val="single" w:sz="4" w:space="0" w:color="0097A9" w:themeColor="accent5"/>
        <w:bottom w:val="single" w:sz="4" w:space="0" w:color="0097A9" w:themeColor="accent5"/>
        <w:right w:val="single" w:sz="4" w:space="0" w:color="0097A9" w:themeColor="accent5"/>
        <w:insideH w:val="single" w:sz="4" w:space="0" w:color="FFFFFF" w:themeColor="background1"/>
        <w:insideV w:val="single" w:sz="4" w:space="0" w:color="FFFFFF" w:themeColor="background1"/>
      </w:tblBorders>
    </w:tblPr>
    <w:tcPr>
      <w:shd w:val="clear" w:color="auto" w:fill="DDFBFF" w:themeFill="accent5" w:themeFillTint="19"/>
    </w:tcPr>
    <w:tblStylePr w:type="firstRow">
      <w:rPr>
        <w:b/>
        <w:bCs/>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A65" w:themeFill="accent5" w:themeFillShade="99"/>
      </w:tcPr>
    </w:tblStylePr>
    <w:tblStylePr w:type="firstCol">
      <w:rPr>
        <w:color w:val="FFFFFF" w:themeColor="background1"/>
      </w:rPr>
      <w:tblPr/>
      <w:tcPr>
        <w:tcBorders>
          <w:top w:val="nil"/>
          <w:left w:val="nil"/>
          <w:bottom w:val="nil"/>
          <w:right w:val="nil"/>
          <w:insideH w:val="single" w:sz="4" w:space="0" w:color="005A65" w:themeColor="accent5" w:themeShade="99"/>
          <w:insideV w:val="nil"/>
        </w:tcBorders>
        <w:shd w:val="clear" w:color="auto" w:fill="005A6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A65" w:themeFill="accent5" w:themeFillShade="99"/>
      </w:tcPr>
    </w:tblStylePr>
    <w:tblStylePr w:type="band1Vert">
      <w:tblPr/>
      <w:tcPr>
        <w:shd w:val="clear" w:color="auto" w:fill="76EFFF" w:themeFill="accent5" w:themeFillTint="66"/>
      </w:tcPr>
    </w:tblStylePr>
    <w:tblStylePr w:type="band1Horz">
      <w:tblPr/>
      <w:tcPr>
        <w:shd w:val="clear" w:color="auto" w:fill="55E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9113D"/>
    <w:pPr>
      <w:spacing w:line="240" w:lineRule="auto"/>
    </w:pPr>
    <w:rPr>
      <w:color w:val="000000" w:themeColor="text1"/>
    </w:rPr>
    <w:tblPr>
      <w:tblStyleRowBandSize w:val="1"/>
      <w:tblStyleColBandSize w:val="1"/>
      <w:tblBorders>
        <w:top w:val="single" w:sz="24" w:space="0" w:color="0097A9" w:themeColor="accent5"/>
        <w:left w:val="single" w:sz="4" w:space="0" w:color="75787B" w:themeColor="accent6"/>
        <w:bottom w:val="single" w:sz="4" w:space="0" w:color="75787B" w:themeColor="accent6"/>
        <w:right w:val="single" w:sz="4" w:space="0" w:color="75787B"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6" w:themeFillShade="99"/>
      </w:tcPr>
    </w:tblStylePr>
    <w:tblStylePr w:type="firstCol">
      <w:rPr>
        <w:color w:val="FFFFFF" w:themeColor="background1"/>
      </w:rPr>
      <w:tblPr/>
      <w:tcPr>
        <w:tcBorders>
          <w:top w:val="nil"/>
          <w:left w:val="nil"/>
          <w:bottom w:val="nil"/>
          <w:right w:val="nil"/>
          <w:insideH w:val="single" w:sz="4" w:space="0" w:color="464749" w:themeColor="accent6" w:themeShade="99"/>
          <w:insideV w:val="nil"/>
        </w:tcBorders>
        <w:shd w:val="clear" w:color="auto" w:fill="46474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6" w:themeFillShade="99"/>
      </w:tcPr>
    </w:tblStylePr>
    <w:tblStylePr w:type="band1Vert">
      <w:tblPr/>
      <w:tcPr>
        <w:shd w:val="clear" w:color="auto" w:fill="C7C8CA" w:themeFill="accent6" w:themeFillTint="66"/>
      </w:tcPr>
    </w:tblStylePr>
    <w:tblStylePr w:type="band1Horz">
      <w:tblPr/>
      <w:tcPr>
        <w:shd w:val="clear" w:color="auto" w:fill="B9BBB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rsid w:val="00F9113D"/>
    <w:rPr>
      <w:sz w:val="16"/>
      <w:szCs w:val="16"/>
      <w:lang w:val="en-AU"/>
    </w:rPr>
  </w:style>
  <w:style w:type="paragraph" w:styleId="CommentText">
    <w:name w:val="annotation text"/>
    <w:basedOn w:val="Normal"/>
    <w:link w:val="CommentTextChar"/>
    <w:uiPriority w:val="99"/>
    <w:rsid w:val="00F9113D"/>
    <w:pPr>
      <w:spacing w:line="240" w:lineRule="auto"/>
    </w:pPr>
    <w:rPr>
      <w:sz w:val="20"/>
      <w:szCs w:val="20"/>
    </w:rPr>
  </w:style>
  <w:style w:type="character" w:customStyle="1" w:styleId="CommentTextChar">
    <w:name w:val="Comment Text Char"/>
    <w:basedOn w:val="DefaultParagraphFont"/>
    <w:link w:val="CommentText"/>
    <w:uiPriority w:val="99"/>
    <w:rsid w:val="00F9113D"/>
    <w:rPr>
      <w:sz w:val="20"/>
      <w:szCs w:val="20"/>
    </w:rPr>
  </w:style>
  <w:style w:type="paragraph" w:styleId="CommentSubject">
    <w:name w:val="annotation subject"/>
    <w:basedOn w:val="CommentText"/>
    <w:next w:val="CommentText"/>
    <w:link w:val="CommentSubjectChar"/>
    <w:uiPriority w:val="99"/>
    <w:semiHidden/>
    <w:rsid w:val="00F9113D"/>
    <w:rPr>
      <w:b/>
      <w:bCs/>
    </w:rPr>
  </w:style>
  <w:style w:type="character" w:customStyle="1" w:styleId="CommentSubjectChar">
    <w:name w:val="Comment Subject Char"/>
    <w:basedOn w:val="CommentTextChar"/>
    <w:link w:val="CommentSubject"/>
    <w:uiPriority w:val="99"/>
    <w:semiHidden/>
    <w:rsid w:val="00F9113D"/>
    <w:rPr>
      <w:b/>
      <w:bCs/>
      <w:sz w:val="20"/>
      <w:szCs w:val="20"/>
    </w:rPr>
  </w:style>
  <w:style w:type="table" w:styleId="DarkList">
    <w:name w:val="Dark List"/>
    <w:basedOn w:val="TableNormal"/>
    <w:uiPriority w:val="70"/>
    <w:rsid w:val="00F9113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9113D"/>
    <w:pPr>
      <w:spacing w:line="240" w:lineRule="auto"/>
    </w:pPr>
    <w:rPr>
      <w:color w:val="FFFFFF" w:themeColor="background1"/>
    </w:rPr>
    <w:tblPr>
      <w:tblStyleRowBandSize w:val="1"/>
      <w:tblStyleColBandSize w:val="1"/>
    </w:tblPr>
    <w:tcPr>
      <w:shd w:val="clear" w:color="auto" w:fill="86BC2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5D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38C1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38C1B" w:themeFill="accent1" w:themeFillShade="BF"/>
      </w:tcPr>
    </w:tblStylePr>
    <w:tblStylePr w:type="band1Vert">
      <w:tblPr/>
      <w:tcPr>
        <w:tcBorders>
          <w:top w:val="nil"/>
          <w:left w:val="nil"/>
          <w:bottom w:val="nil"/>
          <w:right w:val="nil"/>
          <w:insideH w:val="nil"/>
          <w:insideV w:val="nil"/>
        </w:tcBorders>
        <w:shd w:val="clear" w:color="auto" w:fill="638C1B" w:themeFill="accent1" w:themeFillShade="BF"/>
      </w:tcPr>
    </w:tblStylePr>
    <w:tblStylePr w:type="band1Horz">
      <w:tblPr/>
      <w:tcPr>
        <w:tcBorders>
          <w:top w:val="nil"/>
          <w:left w:val="nil"/>
          <w:bottom w:val="nil"/>
          <w:right w:val="nil"/>
          <w:insideH w:val="nil"/>
          <w:insideV w:val="nil"/>
        </w:tcBorders>
        <w:shd w:val="clear" w:color="auto" w:fill="638C1B" w:themeFill="accent1" w:themeFillShade="BF"/>
      </w:tcPr>
    </w:tblStylePr>
  </w:style>
  <w:style w:type="table" w:styleId="DarkList-Accent2">
    <w:name w:val="Dark List Accent 2"/>
    <w:basedOn w:val="TableNormal"/>
    <w:uiPriority w:val="70"/>
    <w:rsid w:val="00F9113D"/>
    <w:pPr>
      <w:spacing w:line="240" w:lineRule="auto"/>
    </w:pPr>
    <w:rPr>
      <w:color w:val="FFFFFF" w:themeColor="background1"/>
    </w:rPr>
    <w:tblPr>
      <w:tblStyleRowBandSize w:val="1"/>
      <w:tblStyleColBandSize w:val="1"/>
    </w:tblPr>
    <w:tcPr>
      <w:shd w:val="clear" w:color="auto" w:fill="046A3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34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34F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34F29" w:themeFill="accent2" w:themeFillShade="BF"/>
      </w:tcPr>
    </w:tblStylePr>
    <w:tblStylePr w:type="band1Vert">
      <w:tblPr/>
      <w:tcPr>
        <w:tcBorders>
          <w:top w:val="nil"/>
          <w:left w:val="nil"/>
          <w:bottom w:val="nil"/>
          <w:right w:val="nil"/>
          <w:insideH w:val="nil"/>
          <w:insideV w:val="nil"/>
        </w:tcBorders>
        <w:shd w:val="clear" w:color="auto" w:fill="034F29" w:themeFill="accent2" w:themeFillShade="BF"/>
      </w:tcPr>
    </w:tblStylePr>
    <w:tblStylePr w:type="band1Horz">
      <w:tblPr/>
      <w:tcPr>
        <w:tcBorders>
          <w:top w:val="nil"/>
          <w:left w:val="nil"/>
          <w:bottom w:val="nil"/>
          <w:right w:val="nil"/>
          <w:insideH w:val="nil"/>
          <w:insideV w:val="nil"/>
        </w:tcBorders>
        <w:shd w:val="clear" w:color="auto" w:fill="034F29" w:themeFill="accent2" w:themeFillShade="BF"/>
      </w:tcPr>
    </w:tblStylePr>
  </w:style>
  <w:style w:type="table" w:styleId="DarkList-Accent3">
    <w:name w:val="Dark List Accent 3"/>
    <w:basedOn w:val="TableNormal"/>
    <w:uiPriority w:val="70"/>
    <w:rsid w:val="00F9113D"/>
    <w:pPr>
      <w:spacing w:line="240" w:lineRule="auto"/>
    </w:pPr>
    <w:rPr>
      <w:color w:val="FFFFFF" w:themeColor="background1"/>
    </w:rPr>
    <w:tblPr>
      <w:tblStyleRowBandSize w:val="1"/>
      <w:tblStyleColBandSize w:val="1"/>
    </w:tblPr>
    <w:tcPr>
      <w:shd w:val="clear" w:color="auto" w:fill="62B5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608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291D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291D1" w:themeFill="accent3" w:themeFillShade="BF"/>
      </w:tcPr>
    </w:tblStylePr>
    <w:tblStylePr w:type="band1Vert">
      <w:tblPr/>
      <w:tcPr>
        <w:tcBorders>
          <w:top w:val="nil"/>
          <w:left w:val="nil"/>
          <w:bottom w:val="nil"/>
          <w:right w:val="nil"/>
          <w:insideH w:val="nil"/>
          <w:insideV w:val="nil"/>
        </w:tcBorders>
        <w:shd w:val="clear" w:color="auto" w:fill="2291D1" w:themeFill="accent3" w:themeFillShade="BF"/>
      </w:tcPr>
    </w:tblStylePr>
    <w:tblStylePr w:type="band1Horz">
      <w:tblPr/>
      <w:tcPr>
        <w:tcBorders>
          <w:top w:val="nil"/>
          <w:left w:val="nil"/>
          <w:bottom w:val="nil"/>
          <w:right w:val="nil"/>
          <w:insideH w:val="nil"/>
          <w:insideV w:val="nil"/>
        </w:tcBorders>
        <w:shd w:val="clear" w:color="auto" w:fill="2291D1" w:themeFill="accent3" w:themeFillShade="BF"/>
      </w:tcPr>
    </w:tblStylePr>
  </w:style>
  <w:style w:type="table" w:styleId="DarkList-Accent4">
    <w:name w:val="Dark List Accent 4"/>
    <w:basedOn w:val="TableNormal"/>
    <w:uiPriority w:val="70"/>
    <w:rsid w:val="00F9113D"/>
    <w:pPr>
      <w:spacing w:line="240" w:lineRule="auto"/>
    </w:pPr>
    <w:rPr>
      <w:color w:val="FFFFFF" w:themeColor="background1"/>
    </w:rPr>
    <w:tblPr>
      <w:tblStyleRowBandSize w:val="1"/>
      <w:tblStyleColBandSize w:val="1"/>
    </w:tblPr>
    <w:tcPr>
      <w:shd w:val="clear" w:color="auto" w:fill="01216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03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184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184E" w:themeFill="accent4" w:themeFillShade="BF"/>
      </w:tcPr>
    </w:tblStylePr>
    <w:tblStylePr w:type="band1Vert">
      <w:tblPr/>
      <w:tcPr>
        <w:tcBorders>
          <w:top w:val="nil"/>
          <w:left w:val="nil"/>
          <w:bottom w:val="nil"/>
          <w:right w:val="nil"/>
          <w:insideH w:val="nil"/>
          <w:insideV w:val="nil"/>
        </w:tcBorders>
        <w:shd w:val="clear" w:color="auto" w:fill="00184E" w:themeFill="accent4" w:themeFillShade="BF"/>
      </w:tcPr>
    </w:tblStylePr>
    <w:tblStylePr w:type="band1Horz">
      <w:tblPr/>
      <w:tcPr>
        <w:tcBorders>
          <w:top w:val="nil"/>
          <w:left w:val="nil"/>
          <w:bottom w:val="nil"/>
          <w:right w:val="nil"/>
          <w:insideH w:val="nil"/>
          <w:insideV w:val="nil"/>
        </w:tcBorders>
        <w:shd w:val="clear" w:color="auto" w:fill="00184E" w:themeFill="accent4" w:themeFillShade="BF"/>
      </w:tcPr>
    </w:tblStylePr>
  </w:style>
  <w:style w:type="table" w:styleId="DarkList-Accent5">
    <w:name w:val="Dark List Accent 5"/>
    <w:basedOn w:val="TableNormal"/>
    <w:uiPriority w:val="70"/>
    <w:rsid w:val="00F9113D"/>
    <w:pPr>
      <w:spacing w:line="240" w:lineRule="auto"/>
    </w:pPr>
    <w:rPr>
      <w:color w:val="FFFFFF" w:themeColor="background1"/>
    </w:rPr>
    <w:tblPr>
      <w:tblStyleRowBandSize w:val="1"/>
      <w:tblStyleColBandSize w:val="1"/>
    </w:tblPr>
    <w:tcPr>
      <w:shd w:val="clear" w:color="auto" w:fill="0097A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5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07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07E" w:themeFill="accent5" w:themeFillShade="BF"/>
      </w:tcPr>
    </w:tblStylePr>
    <w:tblStylePr w:type="band1Vert">
      <w:tblPr/>
      <w:tcPr>
        <w:tcBorders>
          <w:top w:val="nil"/>
          <w:left w:val="nil"/>
          <w:bottom w:val="nil"/>
          <w:right w:val="nil"/>
          <w:insideH w:val="nil"/>
          <w:insideV w:val="nil"/>
        </w:tcBorders>
        <w:shd w:val="clear" w:color="auto" w:fill="00707E" w:themeFill="accent5" w:themeFillShade="BF"/>
      </w:tcPr>
    </w:tblStylePr>
    <w:tblStylePr w:type="band1Horz">
      <w:tblPr/>
      <w:tcPr>
        <w:tcBorders>
          <w:top w:val="nil"/>
          <w:left w:val="nil"/>
          <w:bottom w:val="nil"/>
          <w:right w:val="nil"/>
          <w:insideH w:val="nil"/>
          <w:insideV w:val="nil"/>
        </w:tcBorders>
        <w:shd w:val="clear" w:color="auto" w:fill="00707E" w:themeFill="accent5" w:themeFillShade="BF"/>
      </w:tcPr>
    </w:tblStylePr>
  </w:style>
  <w:style w:type="table" w:styleId="DarkList-Accent6">
    <w:name w:val="Dark List Accent 6"/>
    <w:basedOn w:val="TableNormal"/>
    <w:uiPriority w:val="70"/>
    <w:rsid w:val="00F9113D"/>
    <w:pPr>
      <w:spacing w:line="240" w:lineRule="auto"/>
    </w:pPr>
    <w:rPr>
      <w:color w:val="FFFFFF" w:themeColor="background1"/>
    </w:rPr>
    <w:tblPr>
      <w:tblStyleRowBandSize w:val="1"/>
      <w:tblStyleColBandSize w:val="1"/>
    </w:tblPr>
    <w:tcPr>
      <w:shd w:val="clear" w:color="auto" w:fill="75787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6" w:themeFillShade="BF"/>
      </w:tcPr>
    </w:tblStylePr>
    <w:tblStylePr w:type="band1Vert">
      <w:tblPr/>
      <w:tcPr>
        <w:tcBorders>
          <w:top w:val="nil"/>
          <w:left w:val="nil"/>
          <w:bottom w:val="nil"/>
          <w:right w:val="nil"/>
          <w:insideH w:val="nil"/>
          <w:insideV w:val="nil"/>
        </w:tcBorders>
        <w:shd w:val="clear" w:color="auto" w:fill="57595C" w:themeFill="accent6" w:themeFillShade="BF"/>
      </w:tcPr>
    </w:tblStylePr>
    <w:tblStylePr w:type="band1Horz">
      <w:tblPr/>
      <w:tcPr>
        <w:tcBorders>
          <w:top w:val="nil"/>
          <w:left w:val="nil"/>
          <w:bottom w:val="nil"/>
          <w:right w:val="nil"/>
          <w:insideH w:val="nil"/>
          <w:insideV w:val="nil"/>
        </w:tcBorders>
        <w:shd w:val="clear" w:color="auto" w:fill="57595C" w:themeFill="accent6" w:themeFillShade="BF"/>
      </w:tcPr>
    </w:tblStylePr>
  </w:style>
  <w:style w:type="paragraph" w:styleId="Date">
    <w:name w:val="Date"/>
    <w:basedOn w:val="Normal"/>
    <w:next w:val="Normal"/>
    <w:link w:val="DateChar"/>
    <w:uiPriority w:val="99"/>
    <w:semiHidden/>
    <w:rsid w:val="00F9113D"/>
  </w:style>
  <w:style w:type="character" w:customStyle="1" w:styleId="DateChar">
    <w:name w:val="Date Char"/>
    <w:basedOn w:val="DefaultParagraphFont"/>
    <w:link w:val="Date"/>
    <w:uiPriority w:val="99"/>
    <w:semiHidden/>
    <w:rsid w:val="00F9113D"/>
  </w:style>
  <w:style w:type="paragraph" w:styleId="DocumentMap">
    <w:name w:val="Document Map"/>
    <w:basedOn w:val="Normal"/>
    <w:link w:val="DocumentMapChar"/>
    <w:uiPriority w:val="99"/>
    <w:semiHidden/>
    <w:rsid w:val="00F9113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113D"/>
    <w:rPr>
      <w:rFonts w:ascii="Tahoma" w:hAnsi="Tahoma" w:cs="Tahoma"/>
      <w:sz w:val="16"/>
      <w:szCs w:val="16"/>
    </w:rPr>
  </w:style>
  <w:style w:type="paragraph" w:styleId="E-mailSignature">
    <w:name w:val="E-mail Signature"/>
    <w:basedOn w:val="Normal"/>
    <w:link w:val="E-mailSignatureChar"/>
    <w:uiPriority w:val="99"/>
    <w:semiHidden/>
    <w:rsid w:val="00F9113D"/>
    <w:pPr>
      <w:spacing w:line="240" w:lineRule="auto"/>
    </w:pPr>
  </w:style>
  <w:style w:type="character" w:customStyle="1" w:styleId="E-mailSignatureChar">
    <w:name w:val="E-mail Signature Char"/>
    <w:basedOn w:val="DefaultParagraphFont"/>
    <w:link w:val="E-mailSignature"/>
    <w:uiPriority w:val="99"/>
    <w:semiHidden/>
    <w:rsid w:val="00F9113D"/>
  </w:style>
  <w:style w:type="character" w:styleId="Emphasis">
    <w:name w:val="Emphasis"/>
    <w:basedOn w:val="DefaultParagraphFont"/>
    <w:uiPriority w:val="20"/>
    <w:rsid w:val="00DF06E9"/>
    <w:rPr>
      <w:b/>
      <w:i w:val="0"/>
      <w:iCs/>
      <w:color w:val="44546A" w:themeColor="text2"/>
      <w:lang w:val="en-AU"/>
    </w:rPr>
  </w:style>
  <w:style w:type="character" w:styleId="EndnoteReference">
    <w:name w:val="endnote reference"/>
    <w:basedOn w:val="DefaultParagraphFont"/>
    <w:uiPriority w:val="99"/>
    <w:semiHidden/>
    <w:rsid w:val="00F9113D"/>
    <w:rPr>
      <w:vertAlign w:val="superscript"/>
      <w:lang w:val="en-AU"/>
    </w:rPr>
  </w:style>
  <w:style w:type="paragraph" w:styleId="EndnoteText">
    <w:name w:val="endnote text"/>
    <w:basedOn w:val="Normal"/>
    <w:link w:val="EndnoteTextChar"/>
    <w:uiPriority w:val="99"/>
    <w:semiHidden/>
    <w:rsid w:val="00A32309"/>
    <w:pPr>
      <w:spacing w:line="240" w:lineRule="auto"/>
    </w:pPr>
    <w:rPr>
      <w:szCs w:val="20"/>
    </w:rPr>
  </w:style>
  <w:style w:type="character" w:customStyle="1" w:styleId="EndnoteTextChar">
    <w:name w:val="Endnote Text Char"/>
    <w:basedOn w:val="DefaultParagraphFont"/>
    <w:link w:val="EndnoteText"/>
    <w:uiPriority w:val="99"/>
    <w:semiHidden/>
    <w:rsid w:val="00A32309"/>
    <w:rPr>
      <w:szCs w:val="20"/>
      <w:lang w:val="en-AU"/>
    </w:rPr>
  </w:style>
  <w:style w:type="paragraph" w:styleId="EnvelopeAddress">
    <w:name w:val="envelope address"/>
    <w:basedOn w:val="Normal"/>
    <w:uiPriority w:val="99"/>
    <w:semiHidden/>
    <w:rsid w:val="00F9113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9113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9113D"/>
    <w:rPr>
      <w:color w:val="53565A"/>
      <w:u w:val="single"/>
      <w:lang w:val="en-AU"/>
    </w:rPr>
  </w:style>
  <w:style w:type="character" w:customStyle="1" w:styleId="Heading5Char">
    <w:name w:val="Heading 5 Char"/>
    <w:basedOn w:val="DefaultParagraphFont"/>
    <w:link w:val="Heading5"/>
    <w:uiPriority w:val="1"/>
    <w:rsid w:val="00C50447"/>
    <w:rPr>
      <w:rFonts w:eastAsiaTheme="majorEastAsia" w:cstheme="majorBidi"/>
      <w:b/>
    </w:rPr>
  </w:style>
  <w:style w:type="character" w:customStyle="1" w:styleId="Heading6Char">
    <w:name w:val="Heading 6 Char"/>
    <w:basedOn w:val="DefaultParagraphFont"/>
    <w:link w:val="Heading6"/>
    <w:uiPriority w:val="1"/>
    <w:semiHidden/>
    <w:rsid w:val="00F9113D"/>
    <w:rPr>
      <w:rFonts w:eastAsiaTheme="majorEastAsia" w:cstheme="majorBidi"/>
      <w:b/>
      <w:iCs/>
    </w:rPr>
  </w:style>
  <w:style w:type="character" w:customStyle="1" w:styleId="Heading7Char">
    <w:name w:val="Heading 7 Char"/>
    <w:basedOn w:val="DefaultParagraphFont"/>
    <w:link w:val="Heading7"/>
    <w:uiPriority w:val="1"/>
    <w:semiHidden/>
    <w:rsid w:val="00F9113D"/>
    <w:rPr>
      <w:rFonts w:eastAsiaTheme="majorEastAsia" w:cstheme="majorBidi"/>
      <w:b/>
      <w:iCs/>
    </w:rPr>
  </w:style>
  <w:style w:type="character" w:customStyle="1" w:styleId="Heading8Char">
    <w:name w:val="Heading 8 Char"/>
    <w:basedOn w:val="DefaultParagraphFont"/>
    <w:link w:val="Heading8"/>
    <w:uiPriority w:val="1"/>
    <w:semiHidden/>
    <w:rsid w:val="00F9113D"/>
    <w:rPr>
      <w:rFonts w:eastAsiaTheme="majorEastAsia" w:cstheme="majorBidi"/>
      <w:b/>
      <w:szCs w:val="20"/>
    </w:rPr>
  </w:style>
  <w:style w:type="character" w:customStyle="1" w:styleId="Heading9Char">
    <w:name w:val="Heading 9 Char"/>
    <w:basedOn w:val="DefaultParagraphFont"/>
    <w:link w:val="Heading9"/>
    <w:uiPriority w:val="1"/>
    <w:semiHidden/>
    <w:rsid w:val="00F9113D"/>
    <w:rPr>
      <w:rFonts w:eastAsiaTheme="majorEastAsia" w:cstheme="majorBidi"/>
      <w:b/>
      <w:iCs/>
      <w:szCs w:val="20"/>
    </w:rPr>
  </w:style>
  <w:style w:type="character" w:styleId="HTMLAcronym">
    <w:name w:val="HTML Acronym"/>
    <w:basedOn w:val="DefaultParagraphFont"/>
    <w:uiPriority w:val="99"/>
    <w:semiHidden/>
    <w:rsid w:val="00F9113D"/>
    <w:rPr>
      <w:lang w:val="en-AU"/>
    </w:rPr>
  </w:style>
  <w:style w:type="paragraph" w:styleId="HTMLAddress">
    <w:name w:val="HTML Address"/>
    <w:basedOn w:val="Normal"/>
    <w:link w:val="HTMLAddressChar"/>
    <w:uiPriority w:val="99"/>
    <w:semiHidden/>
    <w:rsid w:val="00F9113D"/>
    <w:pPr>
      <w:spacing w:line="240" w:lineRule="auto"/>
    </w:pPr>
    <w:rPr>
      <w:i/>
      <w:iCs/>
    </w:rPr>
  </w:style>
  <w:style w:type="character" w:customStyle="1" w:styleId="HTMLAddressChar">
    <w:name w:val="HTML Address Char"/>
    <w:basedOn w:val="DefaultParagraphFont"/>
    <w:link w:val="HTMLAddress"/>
    <w:uiPriority w:val="99"/>
    <w:semiHidden/>
    <w:rsid w:val="00F9113D"/>
    <w:rPr>
      <w:i/>
      <w:iCs/>
    </w:rPr>
  </w:style>
  <w:style w:type="character" w:styleId="HTMLCite">
    <w:name w:val="HTML Cite"/>
    <w:basedOn w:val="DefaultParagraphFont"/>
    <w:uiPriority w:val="99"/>
    <w:semiHidden/>
    <w:rsid w:val="00F9113D"/>
    <w:rPr>
      <w:i/>
      <w:iCs/>
      <w:lang w:val="en-AU"/>
    </w:rPr>
  </w:style>
  <w:style w:type="character" w:styleId="HTMLCode">
    <w:name w:val="HTML Code"/>
    <w:basedOn w:val="DefaultParagraphFont"/>
    <w:uiPriority w:val="99"/>
    <w:semiHidden/>
    <w:rsid w:val="00F9113D"/>
    <w:rPr>
      <w:rFonts w:ascii="Consolas" w:hAnsi="Consolas"/>
      <w:sz w:val="20"/>
      <w:szCs w:val="20"/>
      <w:lang w:val="en-AU"/>
    </w:rPr>
  </w:style>
  <w:style w:type="character" w:styleId="HTMLDefinition">
    <w:name w:val="HTML Definition"/>
    <w:basedOn w:val="DefaultParagraphFont"/>
    <w:uiPriority w:val="99"/>
    <w:semiHidden/>
    <w:rsid w:val="00F9113D"/>
    <w:rPr>
      <w:i/>
      <w:iCs/>
      <w:lang w:val="en-AU"/>
    </w:rPr>
  </w:style>
  <w:style w:type="character" w:styleId="HTMLKeyboard">
    <w:name w:val="HTML Keyboard"/>
    <w:basedOn w:val="DefaultParagraphFont"/>
    <w:uiPriority w:val="99"/>
    <w:semiHidden/>
    <w:rsid w:val="00F9113D"/>
    <w:rPr>
      <w:rFonts w:ascii="Consolas" w:hAnsi="Consolas"/>
      <w:sz w:val="20"/>
      <w:szCs w:val="20"/>
      <w:lang w:val="en-AU"/>
    </w:rPr>
  </w:style>
  <w:style w:type="paragraph" w:styleId="HTMLPreformatted">
    <w:name w:val="HTML Preformatted"/>
    <w:basedOn w:val="Normal"/>
    <w:link w:val="HTMLPreformattedChar"/>
    <w:uiPriority w:val="99"/>
    <w:semiHidden/>
    <w:rsid w:val="00F9113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113D"/>
    <w:rPr>
      <w:rFonts w:ascii="Consolas" w:hAnsi="Consolas"/>
      <w:sz w:val="20"/>
      <w:szCs w:val="20"/>
    </w:rPr>
  </w:style>
  <w:style w:type="character" w:styleId="HTMLSample">
    <w:name w:val="HTML Sample"/>
    <w:basedOn w:val="DefaultParagraphFont"/>
    <w:uiPriority w:val="99"/>
    <w:semiHidden/>
    <w:rsid w:val="00F9113D"/>
    <w:rPr>
      <w:rFonts w:ascii="Consolas" w:hAnsi="Consolas"/>
      <w:sz w:val="24"/>
      <w:szCs w:val="24"/>
      <w:lang w:val="en-AU"/>
    </w:rPr>
  </w:style>
  <w:style w:type="character" w:styleId="HTMLTypewriter">
    <w:name w:val="HTML Typewriter"/>
    <w:basedOn w:val="DefaultParagraphFont"/>
    <w:uiPriority w:val="99"/>
    <w:semiHidden/>
    <w:rsid w:val="00F9113D"/>
    <w:rPr>
      <w:rFonts w:ascii="Consolas" w:hAnsi="Consolas"/>
      <w:sz w:val="20"/>
      <w:szCs w:val="20"/>
      <w:lang w:val="en-AU"/>
    </w:rPr>
  </w:style>
  <w:style w:type="character" w:styleId="HTMLVariable">
    <w:name w:val="HTML Variable"/>
    <w:basedOn w:val="DefaultParagraphFont"/>
    <w:uiPriority w:val="99"/>
    <w:semiHidden/>
    <w:rsid w:val="00F9113D"/>
    <w:rPr>
      <w:i/>
      <w:iCs/>
      <w:lang w:val="en-AU"/>
    </w:rPr>
  </w:style>
  <w:style w:type="paragraph" w:styleId="Index1">
    <w:name w:val="index 1"/>
    <w:basedOn w:val="Normal"/>
    <w:next w:val="Normal"/>
    <w:autoRedefine/>
    <w:uiPriority w:val="99"/>
    <w:semiHidden/>
    <w:rsid w:val="00F9113D"/>
    <w:pPr>
      <w:spacing w:line="240" w:lineRule="auto"/>
      <w:ind w:left="180" w:hanging="180"/>
    </w:pPr>
  </w:style>
  <w:style w:type="paragraph" w:styleId="Index2">
    <w:name w:val="index 2"/>
    <w:basedOn w:val="Normal"/>
    <w:next w:val="Normal"/>
    <w:autoRedefine/>
    <w:uiPriority w:val="99"/>
    <w:semiHidden/>
    <w:rsid w:val="00F9113D"/>
    <w:pPr>
      <w:spacing w:line="240" w:lineRule="auto"/>
      <w:ind w:left="360" w:hanging="180"/>
    </w:pPr>
  </w:style>
  <w:style w:type="paragraph" w:styleId="Index3">
    <w:name w:val="index 3"/>
    <w:basedOn w:val="Normal"/>
    <w:next w:val="Normal"/>
    <w:autoRedefine/>
    <w:uiPriority w:val="99"/>
    <w:semiHidden/>
    <w:rsid w:val="00F9113D"/>
    <w:pPr>
      <w:spacing w:line="240" w:lineRule="auto"/>
      <w:ind w:left="540" w:hanging="180"/>
    </w:pPr>
  </w:style>
  <w:style w:type="paragraph" w:styleId="Index4">
    <w:name w:val="index 4"/>
    <w:basedOn w:val="Normal"/>
    <w:next w:val="Normal"/>
    <w:autoRedefine/>
    <w:uiPriority w:val="99"/>
    <w:semiHidden/>
    <w:rsid w:val="00F9113D"/>
    <w:pPr>
      <w:spacing w:line="240" w:lineRule="auto"/>
      <w:ind w:left="720" w:hanging="180"/>
    </w:pPr>
  </w:style>
  <w:style w:type="paragraph" w:styleId="Index5">
    <w:name w:val="index 5"/>
    <w:basedOn w:val="Normal"/>
    <w:next w:val="Normal"/>
    <w:autoRedefine/>
    <w:uiPriority w:val="99"/>
    <w:semiHidden/>
    <w:rsid w:val="00F9113D"/>
    <w:pPr>
      <w:spacing w:line="240" w:lineRule="auto"/>
      <w:ind w:left="900" w:hanging="180"/>
    </w:pPr>
  </w:style>
  <w:style w:type="paragraph" w:styleId="Index6">
    <w:name w:val="index 6"/>
    <w:basedOn w:val="Normal"/>
    <w:next w:val="Normal"/>
    <w:autoRedefine/>
    <w:uiPriority w:val="99"/>
    <w:semiHidden/>
    <w:rsid w:val="00F9113D"/>
    <w:pPr>
      <w:spacing w:line="240" w:lineRule="auto"/>
      <w:ind w:left="1080" w:hanging="180"/>
    </w:pPr>
  </w:style>
  <w:style w:type="paragraph" w:styleId="Index7">
    <w:name w:val="index 7"/>
    <w:basedOn w:val="Normal"/>
    <w:next w:val="Normal"/>
    <w:autoRedefine/>
    <w:uiPriority w:val="99"/>
    <w:semiHidden/>
    <w:rsid w:val="00F9113D"/>
    <w:pPr>
      <w:spacing w:line="240" w:lineRule="auto"/>
      <w:ind w:left="1260" w:hanging="180"/>
    </w:pPr>
  </w:style>
  <w:style w:type="paragraph" w:styleId="Index8">
    <w:name w:val="index 8"/>
    <w:basedOn w:val="Normal"/>
    <w:next w:val="Normal"/>
    <w:autoRedefine/>
    <w:uiPriority w:val="99"/>
    <w:semiHidden/>
    <w:rsid w:val="00F9113D"/>
    <w:pPr>
      <w:spacing w:line="240" w:lineRule="auto"/>
      <w:ind w:left="1440" w:hanging="180"/>
    </w:pPr>
  </w:style>
  <w:style w:type="paragraph" w:styleId="Index9">
    <w:name w:val="index 9"/>
    <w:basedOn w:val="Normal"/>
    <w:next w:val="Normal"/>
    <w:autoRedefine/>
    <w:uiPriority w:val="99"/>
    <w:semiHidden/>
    <w:rsid w:val="00F9113D"/>
    <w:pPr>
      <w:spacing w:line="240" w:lineRule="auto"/>
      <w:ind w:left="1620" w:hanging="180"/>
    </w:pPr>
  </w:style>
  <w:style w:type="paragraph" w:styleId="IndexHeading">
    <w:name w:val="index heading"/>
    <w:basedOn w:val="Normal"/>
    <w:next w:val="Index1"/>
    <w:uiPriority w:val="99"/>
    <w:semiHidden/>
    <w:rsid w:val="00F9113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F9113D"/>
    <w:rPr>
      <w:b/>
      <w:bCs/>
      <w:i/>
      <w:iCs/>
      <w:color w:val="86BC25" w:themeColor="accent1"/>
      <w:lang w:val="en-AU"/>
    </w:rPr>
  </w:style>
  <w:style w:type="paragraph" w:styleId="IntenseQuote">
    <w:name w:val="Intense Quote"/>
    <w:basedOn w:val="Normal"/>
    <w:next w:val="Normal"/>
    <w:link w:val="IntenseQuoteChar"/>
    <w:uiPriority w:val="30"/>
    <w:semiHidden/>
    <w:rsid w:val="00F9113D"/>
    <w:pPr>
      <w:pBdr>
        <w:bottom w:val="single" w:sz="4" w:space="4" w:color="86BC25" w:themeColor="accent1"/>
      </w:pBdr>
      <w:spacing w:before="200" w:after="280"/>
      <w:ind w:left="936" w:right="936"/>
    </w:pPr>
    <w:rPr>
      <w:b/>
      <w:bCs/>
      <w:i/>
      <w:iCs/>
      <w:color w:val="86BC25" w:themeColor="accent1"/>
    </w:rPr>
  </w:style>
  <w:style w:type="character" w:customStyle="1" w:styleId="IntenseQuoteChar">
    <w:name w:val="Intense Quote Char"/>
    <w:basedOn w:val="DefaultParagraphFont"/>
    <w:link w:val="IntenseQuote"/>
    <w:uiPriority w:val="30"/>
    <w:semiHidden/>
    <w:rsid w:val="00F9113D"/>
    <w:rPr>
      <w:b/>
      <w:bCs/>
      <w:i/>
      <w:iCs/>
      <w:color w:val="86BC25" w:themeColor="accent1"/>
    </w:rPr>
  </w:style>
  <w:style w:type="character" w:styleId="IntenseReference">
    <w:name w:val="Intense Reference"/>
    <w:basedOn w:val="DefaultParagraphFont"/>
    <w:uiPriority w:val="99"/>
    <w:semiHidden/>
    <w:qFormat/>
    <w:rsid w:val="00F9113D"/>
    <w:rPr>
      <w:b/>
      <w:bCs/>
      <w:smallCaps/>
      <w:color w:val="046A38" w:themeColor="accent2"/>
      <w:spacing w:val="5"/>
      <w:u w:val="single"/>
      <w:lang w:val="en-AU"/>
    </w:rPr>
  </w:style>
  <w:style w:type="table" w:styleId="LightGrid">
    <w:name w:val="Light Grid"/>
    <w:basedOn w:val="TableNormal"/>
    <w:uiPriority w:val="62"/>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styleId="LightGrid-Accent2">
    <w:name w:val="Light Grid Accent 2"/>
    <w:basedOn w:val="TableNormal"/>
    <w:uiPriority w:val="62"/>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18" w:space="0" w:color="046A38" w:themeColor="accent2"/>
          <w:right w:val="single" w:sz="8" w:space="0" w:color="046A38" w:themeColor="accent2"/>
          <w:insideH w:val="nil"/>
          <w:insideV w:val="single" w:sz="8" w:space="0" w:color="046A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insideH w:val="nil"/>
          <w:insideV w:val="single" w:sz="8" w:space="0" w:color="046A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shd w:val="clear" w:color="auto" w:fill="9FFBCE" w:themeFill="accent2" w:themeFillTint="3F"/>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shd w:val="clear" w:color="auto" w:fill="9FFBCE" w:themeFill="accent2" w:themeFillTint="3F"/>
      </w:tcPr>
    </w:tblStylePr>
    <w:tblStylePr w:type="band2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tcPr>
    </w:tblStylePr>
  </w:style>
  <w:style w:type="table" w:styleId="LightGrid-Accent3">
    <w:name w:val="Light Grid Accent 3"/>
    <w:basedOn w:val="TableNormal"/>
    <w:uiPriority w:val="62"/>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18" w:space="0" w:color="62B5E5" w:themeColor="accent3"/>
          <w:right w:val="single" w:sz="8" w:space="0" w:color="62B5E5" w:themeColor="accent3"/>
          <w:insideH w:val="nil"/>
          <w:insideV w:val="single" w:sz="8" w:space="0" w:color="62B5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insideH w:val="nil"/>
          <w:insideV w:val="single" w:sz="8" w:space="0" w:color="62B5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shd w:val="clear" w:color="auto" w:fill="D8ECF8" w:themeFill="accent3" w:themeFillTint="3F"/>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shd w:val="clear" w:color="auto" w:fill="D8ECF8" w:themeFill="accent3" w:themeFillTint="3F"/>
      </w:tcPr>
    </w:tblStylePr>
    <w:tblStylePr w:type="band2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tcPr>
    </w:tblStylePr>
  </w:style>
  <w:style w:type="table" w:styleId="LightGrid-Accent4">
    <w:name w:val="Light Grid Accent 4"/>
    <w:basedOn w:val="TableNormal"/>
    <w:uiPriority w:val="62"/>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18" w:space="0" w:color="012169" w:themeColor="accent4"/>
          <w:right w:val="single" w:sz="8" w:space="0" w:color="012169" w:themeColor="accent4"/>
          <w:insideH w:val="nil"/>
          <w:insideV w:val="single" w:sz="8" w:space="0" w:color="01216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insideH w:val="nil"/>
          <w:insideV w:val="single" w:sz="8" w:space="0" w:color="01216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shd w:val="clear" w:color="auto" w:fill="9BB9FE" w:themeFill="accent4" w:themeFillTint="3F"/>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shd w:val="clear" w:color="auto" w:fill="9BB9FE" w:themeFill="accent4" w:themeFillTint="3F"/>
      </w:tcPr>
    </w:tblStylePr>
    <w:tblStylePr w:type="band2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tcPr>
    </w:tblStylePr>
  </w:style>
  <w:style w:type="table" w:styleId="LightGrid-Accent5">
    <w:name w:val="Light Grid Accent 5"/>
    <w:basedOn w:val="TableNormal"/>
    <w:uiPriority w:val="62"/>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18" w:space="0" w:color="0097A9" w:themeColor="accent5"/>
          <w:right w:val="single" w:sz="8" w:space="0" w:color="0097A9" w:themeColor="accent5"/>
          <w:insideH w:val="nil"/>
          <w:insideV w:val="single" w:sz="8" w:space="0" w:color="0097A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insideH w:val="nil"/>
          <w:insideV w:val="single" w:sz="8" w:space="0" w:color="0097A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shd w:val="clear" w:color="auto" w:fill="AAF5FF" w:themeFill="accent5" w:themeFillTint="3F"/>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shd w:val="clear" w:color="auto" w:fill="AAF5FF" w:themeFill="accent5" w:themeFillTint="3F"/>
      </w:tcPr>
    </w:tblStylePr>
    <w:tblStylePr w:type="band2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tcPr>
    </w:tblStylePr>
  </w:style>
  <w:style w:type="table" w:styleId="LightGrid-Accent6">
    <w:name w:val="Light Grid Accent 6"/>
    <w:basedOn w:val="TableNormal"/>
    <w:uiPriority w:val="62"/>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18" w:space="0" w:color="75787B" w:themeColor="accent6"/>
          <w:right w:val="single" w:sz="8" w:space="0" w:color="75787B" w:themeColor="accent6"/>
          <w:insideH w:val="nil"/>
          <w:insideV w:val="single" w:sz="8" w:space="0" w:color="75787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insideH w:val="nil"/>
          <w:insideV w:val="single" w:sz="8" w:space="0" w:color="75787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shd w:val="clear" w:color="auto" w:fill="DCDDDE" w:themeFill="accent6" w:themeFillTint="3F"/>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shd w:val="clear" w:color="auto" w:fill="DCDDDE" w:themeFill="accent6" w:themeFillTint="3F"/>
      </w:tcPr>
    </w:tblStylePr>
    <w:tblStylePr w:type="band2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tcPr>
    </w:tblStylePr>
  </w:style>
  <w:style w:type="table" w:styleId="LightList">
    <w:name w:val="Light List"/>
    <w:basedOn w:val="TableNormal"/>
    <w:uiPriority w:val="61"/>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styleId="LightList-Accent2">
    <w:name w:val="Light List Accent 2"/>
    <w:basedOn w:val="TableNormal"/>
    <w:uiPriority w:val="61"/>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pPr>
        <w:spacing w:before="0" w:after="0" w:line="240" w:lineRule="auto"/>
      </w:pPr>
      <w:rPr>
        <w:b/>
        <w:bCs/>
        <w:color w:val="FFFFFF" w:themeColor="background1"/>
      </w:rPr>
      <w:tblPr/>
      <w:tcPr>
        <w:shd w:val="clear" w:color="auto" w:fill="046A38" w:themeFill="accent2"/>
      </w:tcPr>
    </w:tblStylePr>
    <w:tblStylePr w:type="lastRow">
      <w:pPr>
        <w:spacing w:before="0" w:after="0" w:line="240" w:lineRule="auto"/>
      </w:pPr>
      <w:rPr>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tcBorders>
      </w:tcPr>
    </w:tblStylePr>
    <w:tblStylePr w:type="firstCol">
      <w:rPr>
        <w:b/>
        <w:bCs/>
      </w:rPr>
    </w:tblStylePr>
    <w:tblStylePr w:type="lastCol">
      <w:rPr>
        <w:b/>
        <w:bCs/>
      </w:r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style>
  <w:style w:type="table" w:styleId="LightList-Accent3">
    <w:name w:val="Light List Accent 3"/>
    <w:basedOn w:val="TableNormal"/>
    <w:uiPriority w:val="61"/>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pPr>
        <w:spacing w:before="0" w:after="0" w:line="240" w:lineRule="auto"/>
      </w:pPr>
      <w:rPr>
        <w:b/>
        <w:bCs/>
        <w:color w:val="FFFFFF" w:themeColor="background1"/>
      </w:rPr>
      <w:tblPr/>
      <w:tcPr>
        <w:shd w:val="clear" w:color="auto" w:fill="62B5E5" w:themeFill="accent3"/>
      </w:tcPr>
    </w:tblStylePr>
    <w:tblStylePr w:type="lastRow">
      <w:pPr>
        <w:spacing w:before="0" w:after="0" w:line="240" w:lineRule="auto"/>
      </w:pPr>
      <w:rPr>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tcBorders>
      </w:tcPr>
    </w:tblStylePr>
    <w:tblStylePr w:type="firstCol">
      <w:rPr>
        <w:b/>
        <w:bCs/>
      </w:rPr>
    </w:tblStylePr>
    <w:tblStylePr w:type="lastCol">
      <w:rPr>
        <w:b/>
        <w:bCs/>
      </w:r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style>
  <w:style w:type="table" w:styleId="LightList-Accent4">
    <w:name w:val="Light List Accent 4"/>
    <w:basedOn w:val="TableNormal"/>
    <w:uiPriority w:val="61"/>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pPr>
        <w:spacing w:before="0" w:after="0" w:line="240" w:lineRule="auto"/>
      </w:pPr>
      <w:rPr>
        <w:b/>
        <w:bCs/>
        <w:color w:val="FFFFFF" w:themeColor="background1"/>
      </w:rPr>
      <w:tblPr/>
      <w:tcPr>
        <w:shd w:val="clear" w:color="auto" w:fill="012169" w:themeFill="accent4"/>
      </w:tcPr>
    </w:tblStylePr>
    <w:tblStylePr w:type="lastRow">
      <w:pPr>
        <w:spacing w:before="0" w:after="0" w:line="240" w:lineRule="auto"/>
      </w:pPr>
      <w:rPr>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tcBorders>
      </w:tcPr>
    </w:tblStylePr>
    <w:tblStylePr w:type="firstCol">
      <w:rPr>
        <w:b/>
        <w:bCs/>
      </w:rPr>
    </w:tblStylePr>
    <w:tblStylePr w:type="lastCol">
      <w:rPr>
        <w:b/>
        <w:bCs/>
      </w:r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style>
  <w:style w:type="table" w:styleId="LightList-Accent5">
    <w:name w:val="Light List Accent 5"/>
    <w:basedOn w:val="TableNormal"/>
    <w:uiPriority w:val="61"/>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pPr>
        <w:spacing w:before="0" w:after="0" w:line="240" w:lineRule="auto"/>
      </w:pPr>
      <w:rPr>
        <w:b/>
        <w:bCs/>
        <w:color w:val="FFFFFF" w:themeColor="background1"/>
      </w:rPr>
      <w:tblPr/>
      <w:tcPr>
        <w:shd w:val="clear" w:color="auto" w:fill="0097A9" w:themeFill="accent5"/>
      </w:tcPr>
    </w:tblStylePr>
    <w:tblStylePr w:type="lastRow">
      <w:pPr>
        <w:spacing w:before="0" w:after="0" w:line="240" w:lineRule="auto"/>
      </w:pPr>
      <w:rPr>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tcBorders>
      </w:tcPr>
    </w:tblStylePr>
    <w:tblStylePr w:type="firstCol">
      <w:rPr>
        <w:b/>
        <w:bCs/>
      </w:rPr>
    </w:tblStylePr>
    <w:tblStylePr w:type="lastCol">
      <w:rPr>
        <w:b/>
        <w:bCs/>
      </w:r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style>
  <w:style w:type="table" w:styleId="LightList-Accent6">
    <w:name w:val="Light List Accent 6"/>
    <w:basedOn w:val="TableNormal"/>
    <w:uiPriority w:val="61"/>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pPr>
        <w:spacing w:before="0" w:after="0" w:line="240" w:lineRule="auto"/>
      </w:pPr>
      <w:rPr>
        <w:b/>
        <w:bCs/>
        <w:color w:val="FFFFFF" w:themeColor="background1"/>
      </w:rPr>
      <w:tblPr/>
      <w:tcPr>
        <w:shd w:val="clear" w:color="auto" w:fill="75787B" w:themeFill="accent6"/>
      </w:tcPr>
    </w:tblStylePr>
    <w:tblStylePr w:type="lastRow">
      <w:pPr>
        <w:spacing w:before="0" w:after="0" w:line="240" w:lineRule="auto"/>
      </w:pPr>
      <w:rPr>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tcBorders>
      </w:tcPr>
    </w:tblStylePr>
    <w:tblStylePr w:type="firstCol">
      <w:rPr>
        <w:b/>
        <w:bCs/>
      </w:rPr>
    </w:tblStylePr>
    <w:tblStylePr w:type="lastCol">
      <w:rPr>
        <w:b/>
        <w:bCs/>
      </w:r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style>
  <w:style w:type="table" w:styleId="LightShading">
    <w:name w:val="Light Shading"/>
    <w:basedOn w:val="TableNormal"/>
    <w:uiPriority w:val="60"/>
    <w:rsid w:val="00F9113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113D"/>
    <w:pPr>
      <w:spacing w:line="240" w:lineRule="auto"/>
    </w:pPr>
    <w:rPr>
      <w:color w:val="638C1B" w:themeColor="accent1" w:themeShade="BF"/>
    </w:rPr>
    <w:tblPr>
      <w:tblStyleRowBandSize w:val="1"/>
      <w:tblStyleColBandSize w:val="1"/>
      <w:tblBorders>
        <w:top w:val="single" w:sz="8" w:space="0" w:color="86BC25" w:themeColor="accent1"/>
        <w:bottom w:val="single" w:sz="8" w:space="0" w:color="86BC25" w:themeColor="accent1"/>
      </w:tblBorders>
    </w:tblPr>
    <w:tblStylePr w:type="fir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styleId="LightShading-Accent2">
    <w:name w:val="Light Shading Accent 2"/>
    <w:basedOn w:val="TableNormal"/>
    <w:uiPriority w:val="60"/>
    <w:rsid w:val="00F9113D"/>
    <w:pPr>
      <w:spacing w:line="240" w:lineRule="auto"/>
    </w:pPr>
    <w:rPr>
      <w:color w:val="034F29" w:themeColor="accent2" w:themeShade="BF"/>
    </w:rPr>
    <w:tblPr>
      <w:tblStyleRowBandSize w:val="1"/>
      <w:tblStyleColBandSize w:val="1"/>
      <w:tblBorders>
        <w:top w:val="single" w:sz="8" w:space="0" w:color="046A38" w:themeColor="accent2"/>
        <w:bottom w:val="single" w:sz="8" w:space="0" w:color="046A38" w:themeColor="accent2"/>
      </w:tblBorders>
    </w:tblPr>
    <w:tblStylePr w:type="fir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la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left w:val="nil"/>
          <w:right w:val="nil"/>
          <w:insideH w:val="nil"/>
          <w:insideV w:val="nil"/>
        </w:tcBorders>
        <w:shd w:val="clear" w:color="auto" w:fill="9FFBCE" w:themeFill="accent2" w:themeFillTint="3F"/>
      </w:tcPr>
    </w:tblStylePr>
  </w:style>
  <w:style w:type="table" w:styleId="LightShading-Accent3">
    <w:name w:val="Light Shading Accent 3"/>
    <w:basedOn w:val="TableNormal"/>
    <w:uiPriority w:val="60"/>
    <w:rsid w:val="00F9113D"/>
    <w:pPr>
      <w:spacing w:line="240" w:lineRule="auto"/>
    </w:pPr>
    <w:rPr>
      <w:color w:val="2291D1" w:themeColor="accent3" w:themeShade="BF"/>
    </w:rPr>
    <w:tblPr>
      <w:tblStyleRowBandSize w:val="1"/>
      <w:tblStyleColBandSize w:val="1"/>
      <w:tblBorders>
        <w:top w:val="single" w:sz="8" w:space="0" w:color="62B5E5" w:themeColor="accent3"/>
        <w:bottom w:val="single" w:sz="8" w:space="0" w:color="62B5E5" w:themeColor="accent3"/>
      </w:tblBorders>
    </w:tblPr>
    <w:tblStylePr w:type="fir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la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left w:val="nil"/>
          <w:right w:val="nil"/>
          <w:insideH w:val="nil"/>
          <w:insideV w:val="nil"/>
        </w:tcBorders>
        <w:shd w:val="clear" w:color="auto" w:fill="D8ECF8" w:themeFill="accent3" w:themeFillTint="3F"/>
      </w:tcPr>
    </w:tblStylePr>
  </w:style>
  <w:style w:type="table" w:styleId="LightShading-Accent4">
    <w:name w:val="Light Shading Accent 4"/>
    <w:basedOn w:val="TableNormal"/>
    <w:uiPriority w:val="60"/>
    <w:rsid w:val="00F9113D"/>
    <w:pPr>
      <w:spacing w:line="240" w:lineRule="auto"/>
    </w:pPr>
    <w:rPr>
      <w:color w:val="00184E" w:themeColor="accent4" w:themeShade="BF"/>
    </w:rPr>
    <w:tblPr>
      <w:tblStyleRowBandSize w:val="1"/>
      <w:tblStyleColBandSize w:val="1"/>
      <w:tblBorders>
        <w:top w:val="single" w:sz="8" w:space="0" w:color="012169" w:themeColor="accent4"/>
        <w:bottom w:val="single" w:sz="8" w:space="0" w:color="012169" w:themeColor="accent4"/>
      </w:tblBorders>
    </w:tblPr>
    <w:tblStylePr w:type="fir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la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left w:val="nil"/>
          <w:right w:val="nil"/>
          <w:insideH w:val="nil"/>
          <w:insideV w:val="nil"/>
        </w:tcBorders>
        <w:shd w:val="clear" w:color="auto" w:fill="9BB9FE" w:themeFill="accent4" w:themeFillTint="3F"/>
      </w:tcPr>
    </w:tblStylePr>
  </w:style>
  <w:style w:type="table" w:styleId="LightShading-Accent5">
    <w:name w:val="Light Shading Accent 5"/>
    <w:basedOn w:val="TableNormal"/>
    <w:uiPriority w:val="60"/>
    <w:rsid w:val="00F9113D"/>
    <w:pPr>
      <w:spacing w:line="240" w:lineRule="auto"/>
    </w:pPr>
    <w:rPr>
      <w:color w:val="00707E" w:themeColor="accent5" w:themeShade="BF"/>
    </w:rPr>
    <w:tblPr>
      <w:tblStyleRowBandSize w:val="1"/>
      <w:tblStyleColBandSize w:val="1"/>
      <w:tblBorders>
        <w:top w:val="single" w:sz="8" w:space="0" w:color="0097A9" w:themeColor="accent5"/>
        <w:bottom w:val="single" w:sz="8" w:space="0" w:color="0097A9" w:themeColor="accent5"/>
      </w:tblBorders>
    </w:tblPr>
    <w:tblStylePr w:type="fir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la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left w:val="nil"/>
          <w:right w:val="nil"/>
          <w:insideH w:val="nil"/>
          <w:insideV w:val="nil"/>
        </w:tcBorders>
        <w:shd w:val="clear" w:color="auto" w:fill="AAF5FF" w:themeFill="accent5" w:themeFillTint="3F"/>
      </w:tcPr>
    </w:tblStylePr>
  </w:style>
  <w:style w:type="table" w:styleId="LightShading-Accent6">
    <w:name w:val="Light Shading Accent 6"/>
    <w:basedOn w:val="TableNormal"/>
    <w:uiPriority w:val="60"/>
    <w:rsid w:val="00F9113D"/>
    <w:pPr>
      <w:spacing w:line="240" w:lineRule="auto"/>
    </w:pPr>
    <w:rPr>
      <w:color w:val="57595C" w:themeColor="accent6" w:themeShade="BF"/>
    </w:rPr>
    <w:tblPr>
      <w:tblStyleRowBandSize w:val="1"/>
      <w:tblStyleColBandSize w:val="1"/>
      <w:tblBorders>
        <w:top w:val="single" w:sz="8" w:space="0" w:color="75787B" w:themeColor="accent6"/>
        <w:bottom w:val="single" w:sz="8" w:space="0" w:color="75787B" w:themeColor="accent6"/>
      </w:tblBorders>
    </w:tblPr>
    <w:tblStylePr w:type="fir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la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style>
  <w:style w:type="character" w:styleId="LineNumber">
    <w:name w:val="line number"/>
    <w:basedOn w:val="DefaultParagraphFont"/>
    <w:uiPriority w:val="99"/>
    <w:semiHidden/>
    <w:rsid w:val="00F9113D"/>
    <w:rPr>
      <w:lang w:val="en-AU"/>
    </w:rPr>
  </w:style>
  <w:style w:type="paragraph" w:styleId="List">
    <w:name w:val="List"/>
    <w:basedOn w:val="Normal"/>
    <w:uiPriority w:val="99"/>
    <w:semiHidden/>
    <w:rsid w:val="00F9113D"/>
    <w:pPr>
      <w:ind w:left="283" w:hanging="283"/>
      <w:contextualSpacing/>
    </w:pPr>
  </w:style>
  <w:style w:type="paragraph" w:styleId="List2">
    <w:name w:val="List 2"/>
    <w:basedOn w:val="Normal"/>
    <w:uiPriority w:val="99"/>
    <w:semiHidden/>
    <w:rsid w:val="00F9113D"/>
    <w:pPr>
      <w:ind w:left="566" w:hanging="283"/>
      <w:contextualSpacing/>
    </w:pPr>
  </w:style>
  <w:style w:type="paragraph" w:styleId="List3">
    <w:name w:val="List 3"/>
    <w:basedOn w:val="Normal"/>
    <w:uiPriority w:val="99"/>
    <w:semiHidden/>
    <w:rsid w:val="00F9113D"/>
    <w:pPr>
      <w:ind w:left="849" w:hanging="283"/>
      <w:contextualSpacing/>
    </w:pPr>
  </w:style>
  <w:style w:type="paragraph" w:styleId="List4">
    <w:name w:val="List 4"/>
    <w:basedOn w:val="Normal"/>
    <w:uiPriority w:val="99"/>
    <w:semiHidden/>
    <w:rsid w:val="00F9113D"/>
    <w:pPr>
      <w:ind w:left="1132" w:hanging="283"/>
      <w:contextualSpacing/>
    </w:pPr>
  </w:style>
  <w:style w:type="paragraph" w:styleId="List5">
    <w:name w:val="List 5"/>
    <w:basedOn w:val="Normal"/>
    <w:uiPriority w:val="99"/>
    <w:semiHidden/>
    <w:rsid w:val="00F9113D"/>
    <w:pPr>
      <w:ind w:left="1415" w:hanging="283"/>
      <w:contextualSpacing/>
    </w:pPr>
  </w:style>
  <w:style w:type="paragraph" w:styleId="ListBullet3">
    <w:name w:val="List Bullet 3"/>
    <w:basedOn w:val="Normal"/>
    <w:uiPriority w:val="3"/>
    <w:rsid w:val="00DF7819"/>
    <w:pPr>
      <w:numPr>
        <w:numId w:val="31"/>
      </w:numPr>
      <w:spacing w:after="0"/>
      <w:ind w:left="1020" w:hanging="340"/>
      <w:contextualSpacing/>
    </w:pPr>
  </w:style>
  <w:style w:type="paragraph" w:styleId="ListBullet4">
    <w:name w:val="List Bullet 4"/>
    <w:basedOn w:val="Normal"/>
    <w:uiPriority w:val="99"/>
    <w:semiHidden/>
    <w:rsid w:val="00F9113D"/>
    <w:pPr>
      <w:numPr>
        <w:numId w:val="7"/>
      </w:numPr>
      <w:contextualSpacing/>
    </w:pPr>
  </w:style>
  <w:style w:type="paragraph" w:styleId="ListBullet5">
    <w:name w:val="List Bullet 5"/>
    <w:basedOn w:val="Normal"/>
    <w:uiPriority w:val="99"/>
    <w:semiHidden/>
    <w:rsid w:val="00F9113D"/>
    <w:pPr>
      <w:numPr>
        <w:numId w:val="8"/>
      </w:numPr>
      <w:contextualSpacing/>
    </w:pPr>
  </w:style>
  <w:style w:type="paragraph" w:styleId="ListContinue">
    <w:name w:val="List Continue"/>
    <w:basedOn w:val="Normal"/>
    <w:uiPriority w:val="99"/>
    <w:semiHidden/>
    <w:rsid w:val="00F9113D"/>
    <w:pPr>
      <w:spacing w:after="120"/>
      <w:ind w:left="283"/>
      <w:contextualSpacing/>
    </w:pPr>
  </w:style>
  <w:style w:type="paragraph" w:styleId="ListContinue2">
    <w:name w:val="List Continue 2"/>
    <w:basedOn w:val="Normal"/>
    <w:uiPriority w:val="99"/>
    <w:semiHidden/>
    <w:rsid w:val="00F9113D"/>
    <w:pPr>
      <w:spacing w:after="120"/>
      <w:ind w:left="566"/>
      <w:contextualSpacing/>
    </w:pPr>
  </w:style>
  <w:style w:type="paragraph" w:styleId="ListContinue3">
    <w:name w:val="List Continue 3"/>
    <w:basedOn w:val="Normal"/>
    <w:uiPriority w:val="99"/>
    <w:semiHidden/>
    <w:rsid w:val="00F9113D"/>
    <w:pPr>
      <w:spacing w:after="120"/>
      <w:ind w:left="849"/>
      <w:contextualSpacing/>
    </w:pPr>
  </w:style>
  <w:style w:type="paragraph" w:styleId="ListContinue4">
    <w:name w:val="List Continue 4"/>
    <w:basedOn w:val="Normal"/>
    <w:uiPriority w:val="99"/>
    <w:semiHidden/>
    <w:rsid w:val="00F9113D"/>
    <w:pPr>
      <w:spacing w:after="120"/>
      <w:ind w:left="1132"/>
      <w:contextualSpacing/>
    </w:pPr>
  </w:style>
  <w:style w:type="paragraph" w:styleId="ListContinue5">
    <w:name w:val="List Continue 5"/>
    <w:basedOn w:val="Normal"/>
    <w:uiPriority w:val="99"/>
    <w:semiHidden/>
    <w:rsid w:val="00F9113D"/>
    <w:pPr>
      <w:spacing w:after="120"/>
      <w:ind w:left="1415"/>
      <w:contextualSpacing/>
    </w:pPr>
  </w:style>
  <w:style w:type="paragraph" w:styleId="ListNumber3">
    <w:name w:val="List Number 3"/>
    <w:basedOn w:val="Normal"/>
    <w:uiPriority w:val="99"/>
    <w:semiHidden/>
    <w:rsid w:val="00F9113D"/>
    <w:pPr>
      <w:numPr>
        <w:ilvl w:val="2"/>
        <w:numId w:val="65"/>
      </w:numPr>
      <w:contextualSpacing/>
    </w:pPr>
  </w:style>
  <w:style w:type="paragraph" w:styleId="ListNumber4">
    <w:name w:val="List Number 4"/>
    <w:basedOn w:val="Normal"/>
    <w:uiPriority w:val="99"/>
    <w:semiHidden/>
    <w:rsid w:val="00F9113D"/>
    <w:pPr>
      <w:numPr>
        <w:numId w:val="12"/>
      </w:numPr>
      <w:contextualSpacing/>
    </w:pPr>
  </w:style>
  <w:style w:type="paragraph" w:styleId="ListNumber5">
    <w:name w:val="List Number 5"/>
    <w:basedOn w:val="Normal"/>
    <w:uiPriority w:val="99"/>
    <w:semiHidden/>
    <w:rsid w:val="00F9113D"/>
    <w:pPr>
      <w:numPr>
        <w:numId w:val="13"/>
      </w:numPr>
      <w:contextualSpacing/>
    </w:pPr>
  </w:style>
  <w:style w:type="paragraph" w:styleId="ListParagraph">
    <w:name w:val="List Paragraph"/>
    <w:aliases w:val="Bullet List,Bullet point,List Paragraph1,List Paragraph11,Recommendation,List Bullet 1,L,Bullet,Use Case List Paragraph,List Paragraph - bullets"/>
    <w:basedOn w:val="Normal"/>
    <w:link w:val="ListParagraphChar"/>
    <w:uiPriority w:val="34"/>
    <w:qFormat/>
    <w:rsid w:val="00F9113D"/>
    <w:pPr>
      <w:ind w:left="720"/>
      <w:contextualSpacing/>
    </w:pPr>
  </w:style>
  <w:style w:type="paragraph" w:styleId="MacroText">
    <w:name w:val="macro"/>
    <w:link w:val="MacroTextChar"/>
    <w:uiPriority w:val="99"/>
    <w:semiHidden/>
    <w:rsid w:val="00F9113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F9113D"/>
    <w:rPr>
      <w:rFonts w:ascii="Consolas" w:hAnsi="Consolas"/>
      <w:sz w:val="20"/>
      <w:szCs w:val="20"/>
      <w:lang w:val="en-AU"/>
    </w:rPr>
  </w:style>
  <w:style w:type="table" w:styleId="MediumGrid1">
    <w:name w:val="Medium Grid 1"/>
    <w:basedOn w:val="TableNormal"/>
    <w:uiPriority w:val="67"/>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insideV w:val="single" w:sz="8" w:space="0" w:color="A8DB4C" w:themeColor="accent1" w:themeTint="BF"/>
      </w:tblBorders>
    </w:tblPr>
    <w:tcPr>
      <w:shd w:val="clear" w:color="auto" w:fill="E2F3C3" w:themeFill="accent1" w:themeFillTint="3F"/>
    </w:tcPr>
    <w:tblStylePr w:type="firstRow">
      <w:rPr>
        <w:b/>
        <w:bCs/>
      </w:rPr>
    </w:tblStylePr>
    <w:tblStylePr w:type="lastRow">
      <w:rPr>
        <w:b/>
        <w:bCs/>
      </w:rPr>
      <w:tblPr/>
      <w:tcPr>
        <w:tcBorders>
          <w:top w:val="single" w:sz="18" w:space="0" w:color="A8DB4C" w:themeColor="accent1" w:themeTint="BF"/>
        </w:tcBorders>
      </w:tcPr>
    </w:tblStylePr>
    <w:tblStylePr w:type="firstCol">
      <w:rPr>
        <w:b/>
        <w:bCs/>
      </w:rPr>
    </w:tblStylePr>
    <w:tblStylePr w:type="lastCol">
      <w:rPr>
        <w:b/>
        <w:bCs/>
      </w:r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MediumGrid1-Accent2">
    <w:name w:val="Medium Grid 1 Accent 2"/>
    <w:basedOn w:val="TableNormal"/>
    <w:uiPriority w:val="67"/>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insideV w:val="single" w:sz="8" w:space="0" w:color="07CA6B" w:themeColor="accent2" w:themeTint="BF"/>
      </w:tblBorders>
    </w:tblPr>
    <w:tcPr>
      <w:shd w:val="clear" w:color="auto" w:fill="9FFBCE" w:themeFill="accent2" w:themeFillTint="3F"/>
    </w:tcPr>
    <w:tblStylePr w:type="firstRow">
      <w:rPr>
        <w:b/>
        <w:bCs/>
      </w:rPr>
    </w:tblStylePr>
    <w:tblStylePr w:type="lastRow">
      <w:rPr>
        <w:b/>
        <w:bCs/>
      </w:rPr>
      <w:tblPr/>
      <w:tcPr>
        <w:tcBorders>
          <w:top w:val="single" w:sz="18" w:space="0" w:color="07CA6B" w:themeColor="accent2" w:themeTint="BF"/>
        </w:tcBorders>
      </w:tcPr>
    </w:tblStylePr>
    <w:tblStylePr w:type="firstCol">
      <w:rPr>
        <w:b/>
        <w:bCs/>
      </w:rPr>
    </w:tblStylePr>
    <w:tblStylePr w:type="lastCol">
      <w:rPr>
        <w:b/>
        <w:bCs/>
      </w:r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MediumGrid1-Accent3">
    <w:name w:val="Medium Grid 1 Accent 3"/>
    <w:basedOn w:val="TableNormal"/>
    <w:uiPriority w:val="67"/>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insideV w:val="single" w:sz="8" w:space="0" w:color="89C7EB" w:themeColor="accent3" w:themeTint="BF"/>
      </w:tblBorders>
    </w:tblPr>
    <w:tcPr>
      <w:shd w:val="clear" w:color="auto" w:fill="D8ECF8" w:themeFill="accent3" w:themeFillTint="3F"/>
    </w:tcPr>
    <w:tblStylePr w:type="firstRow">
      <w:rPr>
        <w:b/>
        <w:bCs/>
      </w:rPr>
    </w:tblStylePr>
    <w:tblStylePr w:type="lastRow">
      <w:rPr>
        <w:b/>
        <w:bCs/>
      </w:rPr>
      <w:tblPr/>
      <w:tcPr>
        <w:tcBorders>
          <w:top w:val="single" w:sz="18" w:space="0" w:color="89C7EB" w:themeColor="accent3" w:themeTint="BF"/>
        </w:tcBorders>
      </w:tcPr>
    </w:tblStylePr>
    <w:tblStylePr w:type="firstCol">
      <w:rPr>
        <w:b/>
        <w:bCs/>
      </w:rPr>
    </w:tblStylePr>
    <w:tblStylePr w:type="lastCol">
      <w:rPr>
        <w:b/>
        <w:bCs/>
      </w:r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MediumGrid1-Accent4">
    <w:name w:val="Medium Grid 1 Accent 4"/>
    <w:basedOn w:val="TableNormal"/>
    <w:uiPriority w:val="67"/>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insideV w:val="single" w:sz="8" w:space="0" w:color="0240CD" w:themeColor="accent4" w:themeTint="BF"/>
      </w:tblBorders>
    </w:tblPr>
    <w:tcPr>
      <w:shd w:val="clear" w:color="auto" w:fill="9BB9FE" w:themeFill="accent4" w:themeFillTint="3F"/>
    </w:tcPr>
    <w:tblStylePr w:type="firstRow">
      <w:rPr>
        <w:b/>
        <w:bCs/>
      </w:rPr>
    </w:tblStylePr>
    <w:tblStylePr w:type="lastRow">
      <w:rPr>
        <w:b/>
        <w:bCs/>
      </w:rPr>
      <w:tblPr/>
      <w:tcPr>
        <w:tcBorders>
          <w:top w:val="single" w:sz="18" w:space="0" w:color="0240CD" w:themeColor="accent4" w:themeTint="BF"/>
        </w:tcBorders>
      </w:tcPr>
    </w:tblStylePr>
    <w:tblStylePr w:type="firstCol">
      <w:rPr>
        <w:b/>
        <w:bCs/>
      </w:rPr>
    </w:tblStylePr>
    <w:tblStylePr w:type="lastCol">
      <w:rPr>
        <w:b/>
        <w:bCs/>
      </w:r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MediumGrid1-Accent5">
    <w:name w:val="Medium Grid 1 Accent 5"/>
    <w:basedOn w:val="TableNormal"/>
    <w:uiPriority w:val="67"/>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insideV w:val="single" w:sz="8" w:space="0" w:color="00E2FE" w:themeColor="accent5" w:themeTint="BF"/>
      </w:tblBorders>
    </w:tblPr>
    <w:tcPr>
      <w:shd w:val="clear" w:color="auto" w:fill="AAF5FF" w:themeFill="accent5" w:themeFillTint="3F"/>
    </w:tcPr>
    <w:tblStylePr w:type="firstRow">
      <w:rPr>
        <w:b/>
        <w:bCs/>
      </w:rPr>
    </w:tblStylePr>
    <w:tblStylePr w:type="lastRow">
      <w:rPr>
        <w:b/>
        <w:bCs/>
      </w:rPr>
      <w:tblPr/>
      <w:tcPr>
        <w:tcBorders>
          <w:top w:val="single" w:sz="18" w:space="0" w:color="00E2FE" w:themeColor="accent5" w:themeTint="BF"/>
        </w:tcBorders>
      </w:tcPr>
    </w:tblStylePr>
    <w:tblStylePr w:type="firstCol">
      <w:rPr>
        <w:b/>
        <w:bCs/>
      </w:rPr>
    </w:tblStylePr>
    <w:tblStylePr w:type="lastCol">
      <w:rPr>
        <w:b/>
        <w:bCs/>
      </w:r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MediumGrid1-Accent6">
    <w:name w:val="Medium Grid 1 Accent 6"/>
    <w:basedOn w:val="TableNormal"/>
    <w:uiPriority w:val="67"/>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insideV w:val="single" w:sz="8" w:space="0" w:color="97999C"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7999C" w:themeColor="accent6" w:themeTint="BF"/>
        </w:tcBorders>
      </w:tcPr>
    </w:tblStylePr>
    <w:tblStylePr w:type="firstCol">
      <w:rPr>
        <w:b/>
        <w:bCs/>
      </w:rPr>
    </w:tblStylePr>
    <w:tblStylePr w:type="lastCol">
      <w:rPr>
        <w:b/>
        <w:bCs/>
      </w:r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MediumGrid2">
    <w:name w:val="Medium Grid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cPr>
      <w:shd w:val="clear" w:color="auto" w:fill="E2F3C3" w:themeFill="accent1" w:themeFillTint="3F"/>
    </w:tcPr>
    <w:tblStylePr w:type="firstRow">
      <w:rPr>
        <w:b/>
        <w:bCs/>
        <w:color w:val="000000" w:themeColor="text1"/>
      </w:rPr>
      <w:tblPr/>
      <w:tcPr>
        <w:shd w:val="clear" w:color="auto" w:fill="F3F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CF" w:themeFill="accent1" w:themeFillTint="33"/>
      </w:tcPr>
    </w:tblStylePr>
    <w:tblStylePr w:type="band1Vert">
      <w:tblPr/>
      <w:tcPr>
        <w:shd w:val="clear" w:color="auto" w:fill="C5E788" w:themeFill="accent1" w:themeFillTint="7F"/>
      </w:tcPr>
    </w:tblStylePr>
    <w:tblStylePr w:type="band1Horz">
      <w:tblPr/>
      <w:tcPr>
        <w:tcBorders>
          <w:insideH w:val="single" w:sz="6" w:space="0" w:color="86BC25" w:themeColor="accent1"/>
          <w:insideV w:val="single" w:sz="6" w:space="0" w:color="86BC25" w:themeColor="accent1"/>
        </w:tcBorders>
        <w:shd w:val="clear" w:color="auto" w:fill="C5E7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cPr>
      <w:shd w:val="clear" w:color="auto" w:fill="9FFBCE" w:themeFill="accent2" w:themeFillTint="3F"/>
    </w:tcPr>
    <w:tblStylePr w:type="firstRow">
      <w:rPr>
        <w:b/>
        <w:bCs/>
        <w:color w:val="000000" w:themeColor="text1"/>
      </w:rPr>
      <w:tblPr/>
      <w:tcPr>
        <w:shd w:val="clear" w:color="auto" w:fill="D9FD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CD7" w:themeFill="accent2" w:themeFillTint="33"/>
      </w:tcPr>
    </w:tblStylePr>
    <w:tblStylePr w:type="band1Vert">
      <w:tblPr/>
      <w:tcPr>
        <w:shd w:val="clear" w:color="auto" w:fill="3EF79D" w:themeFill="accent2" w:themeFillTint="7F"/>
      </w:tcPr>
    </w:tblStylePr>
    <w:tblStylePr w:type="band1Horz">
      <w:tblPr/>
      <w:tcPr>
        <w:tcBorders>
          <w:insideH w:val="single" w:sz="6" w:space="0" w:color="046A38" w:themeColor="accent2"/>
          <w:insideV w:val="single" w:sz="6" w:space="0" w:color="046A38" w:themeColor="accent2"/>
        </w:tcBorders>
        <w:shd w:val="clear" w:color="auto" w:fill="3EF7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cPr>
      <w:shd w:val="clear" w:color="auto" w:fill="D8ECF8" w:themeFill="accent3" w:themeFillTint="3F"/>
    </w:tcPr>
    <w:tblStylePr w:type="firstRow">
      <w:rPr>
        <w:b/>
        <w:bCs/>
        <w:color w:val="000000" w:themeColor="text1"/>
      </w:rPr>
      <w:tblPr/>
      <w:tcPr>
        <w:shd w:val="clear" w:color="auto" w:fill="EFF7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9" w:themeFill="accent3" w:themeFillTint="33"/>
      </w:tcPr>
    </w:tblStylePr>
    <w:tblStylePr w:type="band1Vert">
      <w:tblPr/>
      <w:tcPr>
        <w:shd w:val="clear" w:color="auto" w:fill="B0D9F2" w:themeFill="accent3" w:themeFillTint="7F"/>
      </w:tcPr>
    </w:tblStylePr>
    <w:tblStylePr w:type="band1Horz">
      <w:tblPr/>
      <w:tcPr>
        <w:tcBorders>
          <w:insideH w:val="single" w:sz="6" w:space="0" w:color="62B5E5" w:themeColor="accent3"/>
          <w:insideV w:val="single" w:sz="6" w:space="0" w:color="62B5E5" w:themeColor="accent3"/>
        </w:tcBorders>
        <w:shd w:val="clear" w:color="auto" w:fill="B0D9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cPr>
      <w:shd w:val="clear" w:color="auto" w:fill="9BB9FE" w:themeFill="accent4" w:themeFillTint="3F"/>
    </w:tcPr>
    <w:tblStylePr w:type="firstRow">
      <w:rPr>
        <w:b/>
        <w:bCs/>
        <w:color w:val="000000" w:themeColor="text1"/>
      </w:rPr>
      <w:tblPr/>
      <w:tcPr>
        <w:shd w:val="clear" w:color="auto" w:fill="D7E3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EC7FE" w:themeFill="accent4" w:themeFillTint="33"/>
      </w:tcPr>
    </w:tblStylePr>
    <w:tblStylePr w:type="band1Vert">
      <w:tblPr/>
      <w:tcPr>
        <w:shd w:val="clear" w:color="auto" w:fill="3773FD" w:themeFill="accent4" w:themeFillTint="7F"/>
      </w:tcPr>
    </w:tblStylePr>
    <w:tblStylePr w:type="band1Horz">
      <w:tblPr/>
      <w:tcPr>
        <w:tcBorders>
          <w:insideH w:val="single" w:sz="6" w:space="0" w:color="012169" w:themeColor="accent4"/>
          <w:insideV w:val="single" w:sz="6" w:space="0" w:color="012169" w:themeColor="accent4"/>
        </w:tcBorders>
        <w:shd w:val="clear" w:color="auto" w:fill="3773F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cPr>
      <w:shd w:val="clear" w:color="auto" w:fill="AAF5FF" w:themeFill="accent5" w:themeFillTint="3F"/>
    </w:tcPr>
    <w:tblStylePr w:type="firstRow">
      <w:rPr>
        <w:b/>
        <w:bCs/>
        <w:color w:val="000000" w:themeColor="text1"/>
      </w:rPr>
      <w:tblPr/>
      <w:tcPr>
        <w:shd w:val="clear" w:color="auto" w:fill="DDFB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7FF" w:themeFill="accent5" w:themeFillTint="33"/>
      </w:tcPr>
    </w:tblStylePr>
    <w:tblStylePr w:type="band1Vert">
      <w:tblPr/>
      <w:tcPr>
        <w:shd w:val="clear" w:color="auto" w:fill="55ECFF" w:themeFill="accent5" w:themeFillTint="7F"/>
      </w:tcPr>
    </w:tblStylePr>
    <w:tblStylePr w:type="band1Horz">
      <w:tblPr/>
      <w:tcPr>
        <w:tcBorders>
          <w:insideH w:val="single" w:sz="6" w:space="0" w:color="0097A9" w:themeColor="accent5"/>
          <w:insideV w:val="single" w:sz="6" w:space="0" w:color="0097A9" w:themeColor="accent5"/>
        </w:tcBorders>
        <w:shd w:val="clear" w:color="auto" w:fill="55E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6" w:themeFillTint="33"/>
      </w:tcPr>
    </w:tblStylePr>
    <w:tblStylePr w:type="band1Vert">
      <w:tblPr/>
      <w:tcPr>
        <w:shd w:val="clear" w:color="auto" w:fill="B9BBBD" w:themeFill="accent6" w:themeFillTint="7F"/>
      </w:tcPr>
    </w:tblStylePr>
    <w:tblStylePr w:type="band1Horz">
      <w:tblPr/>
      <w:tcPr>
        <w:tcBorders>
          <w:insideH w:val="single" w:sz="6" w:space="0" w:color="75787B" w:themeColor="accent6"/>
          <w:insideV w:val="single" w:sz="6" w:space="0" w:color="75787B" w:themeColor="accent6"/>
        </w:tcBorders>
        <w:shd w:val="clear" w:color="auto" w:fill="B9BBB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C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C2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C2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E7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E788" w:themeFill="accent1" w:themeFillTint="7F"/>
      </w:tcPr>
    </w:tblStylePr>
  </w:style>
  <w:style w:type="table" w:styleId="MediumGrid3-Accent2">
    <w:name w:val="Medium Grid 3 Accent 2"/>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A3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A3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7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79D" w:themeFill="accent2" w:themeFillTint="7F"/>
      </w:tcPr>
    </w:tblStylePr>
  </w:style>
  <w:style w:type="table" w:styleId="MediumGrid3-Accent3">
    <w:name w:val="Medium Grid 3 Accent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B5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B5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9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9F2" w:themeFill="accent3" w:themeFillTint="7F"/>
      </w:tcPr>
    </w:tblStylePr>
  </w:style>
  <w:style w:type="table" w:styleId="MediumGrid3-Accent4">
    <w:name w:val="Medium Grid 3 Accent 4"/>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BB9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16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16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773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773FD" w:themeFill="accent4" w:themeFillTint="7F"/>
      </w:tcPr>
    </w:tblStylePr>
  </w:style>
  <w:style w:type="table" w:styleId="MediumGrid3-Accent5">
    <w:name w:val="Medium Grid 3 Accent 5"/>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7A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7A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E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ECFF" w:themeFill="accent5" w:themeFillTint="7F"/>
      </w:tcPr>
    </w:tblStylePr>
  </w:style>
  <w:style w:type="table" w:styleId="MediumGrid3-Accent6">
    <w:name w:val="Medium Grid 3 Accent 6"/>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6" w:themeFillTint="7F"/>
      </w:tcPr>
    </w:tblStylePr>
  </w:style>
  <w:style w:type="table" w:styleId="MediumList1">
    <w:name w:val="Medium List 1"/>
    <w:basedOn w:val="TableNormal"/>
    <w:uiPriority w:val="65"/>
    <w:rsid w:val="00F9113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9113D"/>
    <w:pPr>
      <w:spacing w:line="240" w:lineRule="auto"/>
    </w:pPr>
    <w:rPr>
      <w:color w:val="000000" w:themeColor="text1"/>
    </w:rPr>
    <w:tblPr>
      <w:tblStyleRowBandSize w:val="1"/>
      <w:tblStyleColBandSize w:val="1"/>
      <w:tblBorders>
        <w:top w:val="single" w:sz="8" w:space="0" w:color="86BC25" w:themeColor="accent1"/>
        <w:bottom w:val="single" w:sz="8" w:space="0" w:color="86BC25" w:themeColor="accent1"/>
      </w:tblBorders>
    </w:tblPr>
    <w:tblStylePr w:type="firstRow">
      <w:rPr>
        <w:rFonts w:asciiTheme="majorHAnsi" w:eastAsiaTheme="majorEastAsia" w:hAnsiTheme="majorHAnsi" w:cstheme="majorBidi"/>
      </w:rPr>
      <w:tblPr/>
      <w:tcPr>
        <w:tcBorders>
          <w:top w:val="nil"/>
          <w:bottom w:val="single" w:sz="8" w:space="0" w:color="86BC25" w:themeColor="accent1"/>
        </w:tcBorders>
      </w:tcPr>
    </w:tblStylePr>
    <w:tblStylePr w:type="lastRow">
      <w:rPr>
        <w:b/>
        <w:bCs/>
        <w:color w:val="44546A" w:themeColor="text2"/>
      </w:rPr>
      <w:tblPr/>
      <w:tcPr>
        <w:tcBorders>
          <w:top w:val="single" w:sz="8" w:space="0" w:color="86BC25" w:themeColor="accent1"/>
          <w:bottom w:val="single" w:sz="8" w:space="0" w:color="86BC25" w:themeColor="accent1"/>
        </w:tcBorders>
      </w:tcPr>
    </w:tblStylePr>
    <w:tblStylePr w:type="firstCol">
      <w:rPr>
        <w:b/>
        <w:bCs/>
      </w:rPr>
    </w:tblStylePr>
    <w:tblStylePr w:type="lastCol">
      <w:rPr>
        <w:b/>
        <w:bCs/>
      </w:rPr>
      <w:tblPr/>
      <w:tcPr>
        <w:tcBorders>
          <w:top w:val="single" w:sz="8" w:space="0" w:color="86BC25" w:themeColor="accent1"/>
          <w:bottom w:val="single" w:sz="8" w:space="0" w:color="86BC25" w:themeColor="accent1"/>
        </w:tcBorders>
      </w:tcPr>
    </w:tblStylePr>
    <w:tblStylePr w:type="band1Vert">
      <w:tblPr/>
      <w:tcPr>
        <w:shd w:val="clear" w:color="auto" w:fill="E2F3C3" w:themeFill="accent1" w:themeFillTint="3F"/>
      </w:tcPr>
    </w:tblStylePr>
    <w:tblStylePr w:type="band1Horz">
      <w:tblPr/>
      <w:tcPr>
        <w:shd w:val="clear" w:color="auto" w:fill="E2F3C3" w:themeFill="accent1" w:themeFillTint="3F"/>
      </w:tcPr>
    </w:tblStylePr>
  </w:style>
  <w:style w:type="table" w:styleId="MediumList1-Accent2">
    <w:name w:val="Medium List 1 Accent 2"/>
    <w:basedOn w:val="TableNormal"/>
    <w:uiPriority w:val="65"/>
    <w:rsid w:val="00F9113D"/>
    <w:pPr>
      <w:spacing w:line="240" w:lineRule="auto"/>
    </w:pPr>
    <w:rPr>
      <w:color w:val="000000" w:themeColor="text1"/>
    </w:rPr>
    <w:tblPr>
      <w:tblStyleRowBandSize w:val="1"/>
      <w:tblStyleColBandSize w:val="1"/>
      <w:tblBorders>
        <w:top w:val="single" w:sz="8" w:space="0" w:color="046A38" w:themeColor="accent2"/>
        <w:bottom w:val="single" w:sz="8" w:space="0" w:color="046A38" w:themeColor="accent2"/>
      </w:tblBorders>
    </w:tblPr>
    <w:tblStylePr w:type="firstRow">
      <w:rPr>
        <w:rFonts w:asciiTheme="majorHAnsi" w:eastAsiaTheme="majorEastAsia" w:hAnsiTheme="majorHAnsi" w:cstheme="majorBidi"/>
      </w:rPr>
      <w:tblPr/>
      <w:tcPr>
        <w:tcBorders>
          <w:top w:val="nil"/>
          <w:bottom w:val="single" w:sz="8" w:space="0" w:color="046A38" w:themeColor="accent2"/>
        </w:tcBorders>
      </w:tcPr>
    </w:tblStylePr>
    <w:tblStylePr w:type="lastRow">
      <w:rPr>
        <w:b/>
        <w:bCs/>
        <w:color w:val="44546A" w:themeColor="text2"/>
      </w:rPr>
      <w:tblPr/>
      <w:tcPr>
        <w:tcBorders>
          <w:top w:val="single" w:sz="8" w:space="0" w:color="046A38" w:themeColor="accent2"/>
          <w:bottom w:val="single" w:sz="8" w:space="0" w:color="046A38" w:themeColor="accent2"/>
        </w:tcBorders>
      </w:tcPr>
    </w:tblStylePr>
    <w:tblStylePr w:type="firstCol">
      <w:rPr>
        <w:b/>
        <w:bCs/>
      </w:rPr>
    </w:tblStylePr>
    <w:tblStylePr w:type="lastCol">
      <w:rPr>
        <w:b/>
        <w:bCs/>
      </w:rPr>
      <w:tblPr/>
      <w:tcPr>
        <w:tcBorders>
          <w:top w:val="single" w:sz="8" w:space="0" w:color="046A38" w:themeColor="accent2"/>
          <w:bottom w:val="single" w:sz="8" w:space="0" w:color="046A38" w:themeColor="accent2"/>
        </w:tcBorders>
      </w:tcPr>
    </w:tblStylePr>
    <w:tblStylePr w:type="band1Vert">
      <w:tblPr/>
      <w:tcPr>
        <w:shd w:val="clear" w:color="auto" w:fill="9FFBCE" w:themeFill="accent2" w:themeFillTint="3F"/>
      </w:tcPr>
    </w:tblStylePr>
    <w:tblStylePr w:type="band1Horz">
      <w:tblPr/>
      <w:tcPr>
        <w:shd w:val="clear" w:color="auto" w:fill="9FFBCE" w:themeFill="accent2" w:themeFillTint="3F"/>
      </w:tcPr>
    </w:tblStylePr>
  </w:style>
  <w:style w:type="table" w:styleId="MediumList1-Accent3">
    <w:name w:val="Medium List 1 Accent 3"/>
    <w:basedOn w:val="TableNormal"/>
    <w:uiPriority w:val="65"/>
    <w:rsid w:val="00F9113D"/>
    <w:pPr>
      <w:spacing w:line="240" w:lineRule="auto"/>
    </w:pPr>
    <w:rPr>
      <w:color w:val="000000" w:themeColor="text1"/>
    </w:rPr>
    <w:tblPr>
      <w:tblStyleRowBandSize w:val="1"/>
      <w:tblStyleColBandSize w:val="1"/>
      <w:tblBorders>
        <w:top w:val="single" w:sz="8" w:space="0" w:color="62B5E5" w:themeColor="accent3"/>
        <w:bottom w:val="single" w:sz="8" w:space="0" w:color="62B5E5" w:themeColor="accent3"/>
      </w:tblBorders>
    </w:tblPr>
    <w:tblStylePr w:type="firstRow">
      <w:rPr>
        <w:rFonts w:asciiTheme="majorHAnsi" w:eastAsiaTheme="majorEastAsia" w:hAnsiTheme="majorHAnsi" w:cstheme="majorBidi"/>
      </w:rPr>
      <w:tblPr/>
      <w:tcPr>
        <w:tcBorders>
          <w:top w:val="nil"/>
          <w:bottom w:val="single" w:sz="8" w:space="0" w:color="62B5E5" w:themeColor="accent3"/>
        </w:tcBorders>
      </w:tcPr>
    </w:tblStylePr>
    <w:tblStylePr w:type="lastRow">
      <w:rPr>
        <w:b/>
        <w:bCs/>
        <w:color w:val="44546A" w:themeColor="text2"/>
      </w:rPr>
      <w:tblPr/>
      <w:tcPr>
        <w:tcBorders>
          <w:top w:val="single" w:sz="8" w:space="0" w:color="62B5E5" w:themeColor="accent3"/>
          <w:bottom w:val="single" w:sz="8" w:space="0" w:color="62B5E5" w:themeColor="accent3"/>
        </w:tcBorders>
      </w:tcPr>
    </w:tblStylePr>
    <w:tblStylePr w:type="firstCol">
      <w:rPr>
        <w:b/>
        <w:bCs/>
      </w:rPr>
    </w:tblStylePr>
    <w:tblStylePr w:type="lastCol">
      <w:rPr>
        <w:b/>
        <w:bCs/>
      </w:rPr>
      <w:tblPr/>
      <w:tcPr>
        <w:tcBorders>
          <w:top w:val="single" w:sz="8" w:space="0" w:color="62B5E5" w:themeColor="accent3"/>
          <w:bottom w:val="single" w:sz="8" w:space="0" w:color="62B5E5" w:themeColor="accent3"/>
        </w:tcBorders>
      </w:tcPr>
    </w:tblStylePr>
    <w:tblStylePr w:type="band1Vert">
      <w:tblPr/>
      <w:tcPr>
        <w:shd w:val="clear" w:color="auto" w:fill="D8ECF8" w:themeFill="accent3" w:themeFillTint="3F"/>
      </w:tcPr>
    </w:tblStylePr>
    <w:tblStylePr w:type="band1Horz">
      <w:tblPr/>
      <w:tcPr>
        <w:shd w:val="clear" w:color="auto" w:fill="D8ECF8" w:themeFill="accent3" w:themeFillTint="3F"/>
      </w:tcPr>
    </w:tblStylePr>
  </w:style>
  <w:style w:type="table" w:styleId="MediumList1-Accent4">
    <w:name w:val="Medium List 1 Accent 4"/>
    <w:basedOn w:val="TableNormal"/>
    <w:uiPriority w:val="65"/>
    <w:rsid w:val="00F9113D"/>
    <w:pPr>
      <w:spacing w:line="240" w:lineRule="auto"/>
    </w:pPr>
    <w:rPr>
      <w:color w:val="000000" w:themeColor="text1"/>
    </w:rPr>
    <w:tblPr>
      <w:tblStyleRowBandSize w:val="1"/>
      <w:tblStyleColBandSize w:val="1"/>
      <w:tblBorders>
        <w:top w:val="single" w:sz="8" w:space="0" w:color="012169" w:themeColor="accent4"/>
        <w:bottom w:val="single" w:sz="8" w:space="0" w:color="012169" w:themeColor="accent4"/>
      </w:tblBorders>
    </w:tblPr>
    <w:tblStylePr w:type="firstRow">
      <w:rPr>
        <w:rFonts w:asciiTheme="majorHAnsi" w:eastAsiaTheme="majorEastAsia" w:hAnsiTheme="majorHAnsi" w:cstheme="majorBidi"/>
      </w:rPr>
      <w:tblPr/>
      <w:tcPr>
        <w:tcBorders>
          <w:top w:val="nil"/>
          <w:bottom w:val="single" w:sz="8" w:space="0" w:color="012169" w:themeColor="accent4"/>
        </w:tcBorders>
      </w:tcPr>
    </w:tblStylePr>
    <w:tblStylePr w:type="lastRow">
      <w:rPr>
        <w:b/>
        <w:bCs/>
        <w:color w:val="44546A" w:themeColor="text2"/>
      </w:rPr>
      <w:tblPr/>
      <w:tcPr>
        <w:tcBorders>
          <w:top w:val="single" w:sz="8" w:space="0" w:color="012169" w:themeColor="accent4"/>
          <w:bottom w:val="single" w:sz="8" w:space="0" w:color="012169" w:themeColor="accent4"/>
        </w:tcBorders>
      </w:tcPr>
    </w:tblStylePr>
    <w:tblStylePr w:type="firstCol">
      <w:rPr>
        <w:b/>
        <w:bCs/>
      </w:rPr>
    </w:tblStylePr>
    <w:tblStylePr w:type="lastCol">
      <w:rPr>
        <w:b/>
        <w:bCs/>
      </w:rPr>
      <w:tblPr/>
      <w:tcPr>
        <w:tcBorders>
          <w:top w:val="single" w:sz="8" w:space="0" w:color="012169" w:themeColor="accent4"/>
          <w:bottom w:val="single" w:sz="8" w:space="0" w:color="012169" w:themeColor="accent4"/>
        </w:tcBorders>
      </w:tcPr>
    </w:tblStylePr>
    <w:tblStylePr w:type="band1Vert">
      <w:tblPr/>
      <w:tcPr>
        <w:shd w:val="clear" w:color="auto" w:fill="9BB9FE" w:themeFill="accent4" w:themeFillTint="3F"/>
      </w:tcPr>
    </w:tblStylePr>
    <w:tblStylePr w:type="band1Horz">
      <w:tblPr/>
      <w:tcPr>
        <w:shd w:val="clear" w:color="auto" w:fill="9BB9FE" w:themeFill="accent4" w:themeFillTint="3F"/>
      </w:tcPr>
    </w:tblStylePr>
  </w:style>
  <w:style w:type="table" w:styleId="MediumList1-Accent5">
    <w:name w:val="Medium List 1 Accent 5"/>
    <w:basedOn w:val="TableNormal"/>
    <w:uiPriority w:val="65"/>
    <w:rsid w:val="00F9113D"/>
    <w:pPr>
      <w:spacing w:line="240" w:lineRule="auto"/>
    </w:pPr>
    <w:rPr>
      <w:color w:val="000000" w:themeColor="text1"/>
    </w:rPr>
    <w:tblPr>
      <w:tblStyleRowBandSize w:val="1"/>
      <w:tblStyleColBandSize w:val="1"/>
      <w:tblBorders>
        <w:top w:val="single" w:sz="8" w:space="0" w:color="0097A9" w:themeColor="accent5"/>
        <w:bottom w:val="single" w:sz="8" w:space="0" w:color="0097A9" w:themeColor="accent5"/>
      </w:tblBorders>
    </w:tblPr>
    <w:tblStylePr w:type="firstRow">
      <w:rPr>
        <w:rFonts w:asciiTheme="majorHAnsi" w:eastAsiaTheme="majorEastAsia" w:hAnsiTheme="majorHAnsi" w:cstheme="majorBidi"/>
      </w:rPr>
      <w:tblPr/>
      <w:tcPr>
        <w:tcBorders>
          <w:top w:val="nil"/>
          <w:bottom w:val="single" w:sz="8" w:space="0" w:color="0097A9" w:themeColor="accent5"/>
        </w:tcBorders>
      </w:tcPr>
    </w:tblStylePr>
    <w:tblStylePr w:type="lastRow">
      <w:rPr>
        <w:b/>
        <w:bCs/>
        <w:color w:val="44546A" w:themeColor="text2"/>
      </w:rPr>
      <w:tblPr/>
      <w:tcPr>
        <w:tcBorders>
          <w:top w:val="single" w:sz="8" w:space="0" w:color="0097A9" w:themeColor="accent5"/>
          <w:bottom w:val="single" w:sz="8" w:space="0" w:color="0097A9" w:themeColor="accent5"/>
        </w:tcBorders>
      </w:tcPr>
    </w:tblStylePr>
    <w:tblStylePr w:type="firstCol">
      <w:rPr>
        <w:b/>
        <w:bCs/>
      </w:rPr>
    </w:tblStylePr>
    <w:tblStylePr w:type="lastCol">
      <w:rPr>
        <w:b/>
        <w:bCs/>
      </w:rPr>
      <w:tblPr/>
      <w:tcPr>
        <w:tcBorders>
          <w:top w:val="single" w:sz="8" w:space="0" w:color="0097A9" w:themeColor="accent5"/>
          <w:bottom w:val="single" w:sz="8" w:space="0" w:color="0097A9" w:themeColor="accent5"/>
        </w:tcBorders>
      </w:tcPr>
    </w:tblStylePr>
    <w:tblStylePr w:type="band1Vert">
      <w:tblPr/>
      <w:tcPr>
        <w:shd w:val="clear" w:color="auto" w:fill="AAF5FF" w:themeFill="accent5" w:themeFillTint="3F"/>
      </w:tcPr>
    </w:tblStylePr>
    <w:tblStylePr w:type="band1Horz">
      <w:tblPr/>
      <w:tcPr>
        <w:shd w:val="clear" w:color="auto" w:fill="AAF5FF" w:themeFill="accent5" w:themeFillTint="3F"/>
      </w:tcPr>
    </w:tblStylePr>
  </w:style>
  <w:style w:type="table" w:styleId="MediumList1-Accent6">
    <w:name w:val="Medium List 1 Accent 6"/>
    <w:basedOn w:val="TableNormal"/>
    <w:uiPriority w:val="65"/>
    <w:rsid w:val="00F9113D"/>
    <w:pPr>
      <w:spacing w:line="240" w:lineRule="auto"/>
    </w:pPr>
    <w:rPr>
      <w:color w:val="000000" w:themeColor="text1"/>
    </w:rPr>
    <w:tblPr>
      <w:tblStyleRowBandSize w:val="1"/>
      <w:tblStyleColBandSize w:val="1"/>
      <w:tblBorders>
        <w:top w:val="single" w:sz="8" w:space="0" w:color="75787B" w:themeColor="accent6"/>
        <w:bottom w:val="single" w:sz="8" w:space="0" w:color="75787B" w:themeColor="accent6"/>
      </w:tblBorders>
    </w:tblPr>
    <w:tblStylePr w:type="firstRow">
      <w:rPr>
        <w:rFonts w:asciiTheme="majorHAnsi" w:eastAsiaTheme="majorEastAsia" w:hAnsiTheme="majorHAnsi" w:cstheme="majorBidi"/>
      </w:rPr>
      <w:tblPr/>
      <w:tcPr>
        <w:tcBorders>
          <w:top w:val="nil"/>
          <w:bottom w:val="single" w:sz="8" w:space="0" w:color="75787B" w:themeColor="accent6"/>
        </w:tcBorders>
      </w:tcPr>
    </w:tblStylePr>
    <w:tblStylePr w:type="lastRow">
      <w:rPr>
        <w:b/>
        <w:bCs/>
        <w:color w:val="44546A" w:themeColor="text2"/>
      </w:rPr>
      <w:tblPr/>
      <w:tcPr>
        <w:tcBorders>
          <w:top w:val="single" w:sz="8" w:space="0" w:color="75787B" w:themeColor="accent6"/>
          <w:bottom w:val="single" w:sz="8" w:space="0" w:color="75787B" w:themeColor="accent6"/>
        </w:tcBorders>
      </w:tcPr>
    </w:tblStylePr>
    <w:tblStylePr w:type="firstCol">
      <w:rPr>
        <w:b/>
        <w:bCs/>
      </w:rPr>
    </w:tblStylePr>
    <w:tblStylePr w:type="lastCol">
      <w:rPr>
        <w:b/>
        <w:bCs/>
      </w:rPr>
      <w:tblPr/>
      <w:tcPr>
        <w:tcBorders>
          <w:top w:val="single" w:sz="8" w:space="0" w:color="75787B" w:themeColor="accent6"/>
          <w:bottom w:val="single" w:sz="8" w:space="0" w:color="75787B"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style>
  <w:style w:type="table" w:styleId="MediumList2">
    <w:name w:val="Medium Lis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rPr>
        <w:sz w:val="24"/>
        <w:szCs w:val="24"/>
      </w:rPr>
      <w:tblPr/>
      <w:tcPr>
        <w:tcBorders>
          <w:top w:val="nil"/>
          <w:left w:val="nil"/>
          <w:bottom w:val="single" w:sz="24" w:space="0" w:color="86BC25" w:themeColor="accent1"/>
          <w:right w:val="nil"/>
          <w:insideH w:val="nil"/>
          <w:insideV w:val="nil"/>
        </w:tcBorders>
        <w:shd w:val="clear" w:color="auto" w:fill="FFFFFF" w:themeFill="background1"/>
      </w:tcPr>
    </w:tblStylePr>
    <w:tblStylePr w:type="lastRow">
      <w:tblPr/>
      <w:tcPr>
        <w:tcBorders>
          <w:top w:val="single" w:sz="8" w:space="0" w:color="86BC2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C25" w:themeColor="accent1"/>
          <w:insideH w:val="nil"/>
          <w:insideV w:val="nil"/>
        </w:tcBorders>
        <w:shd w:val="clear" w:color="auto" w:fill="FFFFFF" w:themeFill="background1"/>
      </w:tcPr>
    </w:tblStylePr>
    <w:tblStylePr w:type="lastCol">
      <w:tblPr/>
      <w:tcPr>
        <w:tcBorders>
          <w:top w:val="nil"/>
          <w:left w:val="single" w:sz="8" w:space="0" w:color="86BC2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top w:val="nil"/>
          <w:bottom w:val="nil"/>
          <w:insideH w:val="nil"/>
          <w:insideV w:val="nil"/>
        </w:tcBorders>
        <w:shd w:val="clear" w:color="auto" w:fill="E2F3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rPr>
        <w:sz w:val="24"/>
        <w:szCs w:val="24"/>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tblPr/>
      <w:tcPr>
        <w:tcBorders>
          <w:top w:val="single" w:sz="8" w:space="0" w:color="046A3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A38" w:themeColor="accent2"/>
          <w:insideH w:val="nil"/>
          <w:insideV w:val="nil"/>
        </w:tcBorders>
        <w:shd w:val="clear" w:color="auto" w:fill="FFFFFF" w:themeFill="background1"/>
      </w:tcPr>
    </w:tblStylePr>
    <w:tblStylePr w:type="lastCol">
      <w:tblPr/>
      <w:tcPr>
        <w:tcBorders>
          <w:top w:val="nil"/>
          <w:left w:val="single" w:sz="8" w:space="0" w:color="046A3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top w:val="nil"/>
          <w:bottom w:val="nil"/>
          <w:insideH w:val="nil"/>
          <w:insideV w:val="nil"/>
        </w:tcBorders>
        <w:shd w:val="clear" w:color="auto" w:fill="9FF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rPr>
        <w:sz w:val="24"/>
        <w:szCs w:val="24"/>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tblPr/>
      <w:tcPr>
        <w:tcBorders>
          <w:top w:val="single" w:sz="8" w:space="0" w:color="62B5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B5E5" w:themeColor="accent3"/>
          <w:insideH w:val="nil"/>
          <w:insideV w:val="nil"/>
        </w:tcBorders>
        <w:shd w:val="clear" w:color="auto" w:fill="FFFFFF" w:themeFill="background1"/>
      </w:tcPr>
    </w:tblStylePr>
    <w:tblStylePr w:type="lastCol">
      <w:tblPr/>
      <w:tcPr>
        <w:tcBorders>
          <w:top w:val="nil"/>
          <w:left w:val="single" w:sz="8" w:space="0" w:color="62B5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top w:val="nil"/>
          <w:bottom w:val="nil"/>
          <w:insideH w:val="nil"/>
          <w:insideV w:val="nil"/>
        </w:tcBorders>
        <w:shd w:val="clear" w:color="auto" w:fill="D8EC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rPr>
        <w:sz w:val="24"/>
        <w:szCs w:val="24"/>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tblPr/>
      <w:tcPr>
        <w:tcBorders>
          <w:top w:val="single" w:sz="8" w:space="0" w:color="01216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169" w:themeColor="accent4"/>
          <w:insideH w:val="nil"/>
          <w:insideV w:val="nil"/>
        </w:tcBorders>
        <w:shd w:val="clear" w:color="auto" w:fill="FFFFFF" w:themeFill="background1"/>
      </w:tcPr>
    </w:tblStylePr>
    <w:tblStylePr w:type="lastCol">
      <w:tblPr/>
      <w:tcPr>
        <w:tcBorders>
          <w:top w:val="nil"/>
          <w:left w:val="single" w:sz="8" w:space="0" w:color="01216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top w:val="nil"/>
          <w:bottom w:val="nil"/>
          <w:insideH w:val="nil"/>
          <w:insideV w:val="nil"/>
        </w:tcBorders>
        <w:shd w:val="clear" w:color="auto" w:fill="9BB9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rPr>
        <w:sz w:val="24"/>
        <w:szCs w:val="24"/>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tblPr/>
      <w:tcPr>
        <w:tcBorders>
          <w:top w:val="single" w:sz="8" w:space="0" w:color="0097A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7A9" w:themeColor="accent5"/>
          <w:insideH w:val="nil"/>
          <w:insideV w:val="nil"/>
        </w:tcBorders>
        <w:shd w:val="clear" w:color="auto" w:fill="FFFFFF" w:themeFill="background1"/>
      </w:tcPr>
    </w:tblStylePr>
    <w:tblStylePr w:type="lastCol">
      <w:tblPr/>
      <w:tcPr>
        <w:tcBorders>
          <w:top w:val="nil"/>
          <w:left w:val="single" w:sz="8" w:space="0" w:color="0097A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top w:val="nil"/>
          <w:bottom w:val="nil"/>
          <w:insideH w:val="nil"/>
          <w:insideV w:val="nil"/>
        </w:tcBorders>
        <w:shd w:val="clear" w:color="auto" w:fill="AAF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rPr>
        <w:sz w:val="24"/>
        <w:szCs w:val="24"/>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tblPr/>
      <w:tcPr>
        <w:tcBorders>
          <w:top w:val="single" w:sz="8" w:space="0" w:color="75787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6"/>
          <w:insideH w:val="nil"/>
          <w:insideV w:val="nil"/>
        </w:tcBorders>
        <w:shd w:val="clear" w:color="auto" w:fill="FFFFFF" w:themeFill="background1"/>
      </w:tcPr>
    </w:tblStylePr>
    <w:tblStylePr w:type="lastCol">
      <w:tblPr/>
      <w:tcPr>
        <w:tcBorders>
          <w:top w:val="nil"/>
          <w:left w:val="single" w:sz="8" w:space="0" w:color="75787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0" w:after="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0" w:after="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tblBorders>
    </w:tblPr>
    <w:tblStylePr w:type="firstRow">
      <w:pPr>
        <w:spacing w:before="0" w:after="0" w:line="240" w:lineRule="auto"/>
      </w:pPr>
      <w:rPr>
        <w:b/>
        <w:bCs/>
        <w:color w:val="FFFFFF" w:themeColor="background1"/>
      </w:rPr>
      <w:tblPr/>
      <w:tcPr>
        <w:tc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shd w:val="clear" w:color="auto" w:fill="046A38" w:themeFill="accent2"/>
      </w:tcPr>
    </w:tblStylePr>
    <w:tblStylePr w:type="lastRow">
      <w:pPr>
        <w:spacing w:before="0" w:after="0" w:line="240" w:lineRule="auto"/>
      </w:pPr>
      <w:rPr>
        <w:b/>
        <w:bCs/>
      </w:rPr>
      <w:tblPr/>
      <w:tcPr>
        <w:tcBorders>
          <w:top w:val="double" w:sz="6"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tcPr>
    </w:tblStylePr>
    <w:tblStylePr w:type="firstCol">
      <w:rPr>
        <w:b/>
        <w:bCs/>
      </w:rPr>
    </w:tblStylePr>
    <w:tblStylePr w:type="lastCol">
      <w:rPr>
        <w:b/>
        <w:bCs/>
      </w:rPr>
    </w:tblStylePr>
    <w:tblStylePr w:type="band1Vert">
      <w:tblPr/>
      <w:tcPr>
        <w:shd w:val="clear" w:color="auto" w:fill="9FFBCE" w:themeFill="accent2" w:themeFillTint="3F"/>
      </w:tcPr>
    </w:tblStylePr>
    <w:tblStylePr w:type="band1Horz">
      <w:tblPr/>
      <w:tcPr>
        <w:tcBorders>
          <w:insideH w:val="nil"/>
          <w:insideV w:val="nil"/>
        </w:tcBorders>
        <w:shd w:val="clear" w:color="auto" w:fill="9FF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tblBorders>
    </w:tblPr>
    <w:tblStylePr w:type="firstRow">
      <w:pPr>
        <w:spacing w:before="0" w:after="0" w:line="240" w:lineRule="auto"/>
      </w:pPr>
      <w:rPr>
        <w:b/>
        <w:bCs/>
        <w:color w:val="FFFFFF" w:themeColor="background1"/>
      </w:rPr>
      <w:tblPr/>
      <w:tcPr>
        <w:tc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shd w:val="clear" w:color="auto" w:fill="62B5E5" w:themeFill="accent3"/>
      </w:tcPr>
    </w:tblStylePr>
    <w:tblStylePr w:type="lastRow">
      <w:pPr>
        <w:spacing w:before="0" w:after="0" w:line="240" w:lineRule="auto"/>
      </w:pPr>
      <w:rPr>
        <w:b/>
        <w:bCs/>
      </w:rPr>
      <w:tblPr/>
      <w:tcPr>
        <w:tcBorders>
          <w:top w:val="double" w:sz="6"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3" w:themeFillTint="3F"/>
      </w:tcPr>
    </w:tblStylePr>
    <w:tblStylePr w:type="band1Horz">
      <w:tblPr/>
      <w:tcPr>
        <w:tcBorders>
          <w:insideH w:val="nil"/>
          <w:insideV w:val="nil"/>
        </w:tcBorders>
        <w:shd w:val="clear" w:color="auto" w:fill="D8EC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tblBorders>
    </w:tblPr>
    <w:tblStylePr w:type="firstRow">
      <w:pPr>
        <w:spacing w:before="0" w:after="0" w:line="240" w:lineRule="auto"/>
      </w:pPr>
      <w:rPr>
        <w:b/>
        <w:bCs/>
        <w:color w:val="FFFFFF" w:themeColor="background1"/>
      </w:rPr>
      <w:tblPr/>
      <w:tcPr>
        <w:tc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shd w:val="clear" w:color="auto" w:fill="012169" w:themeFill="accent4"/>
      </w:tcPr>
    </w:tblStylePr>
    <w:tblStylePr w:type="lastRow">
      <w:pPr>
        <w:spacing w:before="0" w:after="0" w:line="240" w:lineRule="auto"/>
      </w:pPr>
      <w:rPr>
        <w:b/>
        <w:bCs/>
      </w:rPr>
      <w:tblPr/>
      <w:tcPr>
        <w:tcBorders>
          <w:top w:val="double" w:sz="6"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tcPr>
    </w:tblStylePr>
    <w:tblStylePr w:type="firstCol">
      <w:rPr>
        <w:b/>
        <w:bCs/>
      </w:rPr>
    </w:tblStylePr>
    <w:tblStylePr w:type="lastCol">
      <w:rPr>
        <w:b/>
        <w:bCs/>
      </w:rPr>
    </w:tblStylePr>
    <w:tblStylePr w:type="band1Vert">
      <w:tblPr/>
      <w:tcPr>
        <w:shd w:val="clear" w:color="auto" w:fill="9BB9FE" w:themeFill="accent4" w:themeFillTint="3F"/>
      </w:tcPr>
    </w:tblStylePr>
    <w:tblStylePr w:type="band1Horz">
      <w:tblPr/>
      <w:tcPr>
        <w:tcBorders>
          <w:insideH w:val="nil"/>
          <w:insideV w:val="nil"/>
        </w:tcBorders>
        <w:shd w:val="clear" w:color="auto" w:fill="9BB9F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tblBorders>
    </w:tblPr>
    <w:tblStylePr w:type="firstRow">
      <w:pPr>
        <w:spacing w:before="0" w:after="0" w:line="240" w:lineRule="auto"/>
      </w:pPr>
      <w:rPr>
        <w:b/>
        <w:bCs/>
        <w:color w:val="FFFFFF" w:themeColor="background1"/>
      </w:rPr>
      <w:tblPr/>
      <w:tcPr>
        <w:tc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shd w:val="clear" w:color="auto" w:fill="0097A9" w:themeFill="accent5"/>
      </w:tcPr>
    </w:tblStylePr>
    <w:tblStylePr w:type="lastRow">
      <w:pPr>
        <w:spacing w:before="0" w:after="0" w:line="240" w:lineRule="auto"/>
      </w:pPr>
      <w:rPr>
        <w:b/>
        <w:bCs/>
      </w:rPr>
      <w:tblPr/>
      <w:tcPr>
        <w:tcBorders>
          <w:top w:val="double" w:sz="6"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tcPr>
    </w:tblStylePr>
    <w:tblStylePr w:type="firstCol">
      <w:rPr>
        <w:b/>
        <w:bCs/>
      </w:rPr>
    </w:tblStylePr>
    <w:tblStylePr w:type="lastCol">
      <w:rPr>
        <w:b/>
        <w:bCs/>
      </w:rPr>
    </w:tblStylePr>
    <w:tblStylePr w:type="band1Vert">
      <w:tblPr/>
      <w:tcPr>
        <w:shd w:val="clear" w:color="auto" w:fill="AAF5FF" w:themeFill="accent5" w:themeFillTint="3F"/>
      </w:tcPr>
    </w:tblStylePr>
    <w:tblStylePr w:type="band1Horz">
      <w:tblPr/>
      <w:tcPr>
        <w:tcBorders>
          <w:insideH w:val="nil"/>
          <w:insideV w:val="nil"/>
        </w:tcBorders>
        <w:shd w:val="clear" w:color="auto" w:fill="AAF5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tblBorders>
    </w:tblPr>
    <w:tblStylePr w:type="firstRow">
      <w:pPr>
        <w:spacing w:before="0" w:after="0" w:line="240" w:lineRule="auto"/>
      </w:pPr>
      <w:rPr>
        <w:b/>
        <w:bCs/>
        <w:color w:val="FFFFFF" w:themeColor="background1"/>
      </w:rPr>
      <w:tblPr/>
      <w:tcPr>
        <w:tc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shd w:val="clear" w:color="auto" w:fill="75787B" w:themeFill="accent6"/>
      </w:tcPr>
    </w:tblStylePr>
    <w:tblStylePr w:type="lastRow">
      <w:pPr>
        <w:spacing w:before="0" w:after="0" w:line="240" w:lineRule="auto"/>
      </w:pPr>
      <w:rPr>
        <w:b/>
        <w:bCs/>
      </w:rPr>
      <w:tblPr/>
      <w:tcPr>
        <w:tcBorders>
          <w:top w:val="double" w:sz="6"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A3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46A38" w:themeFill="accent2"/>
      </w:tcPr>
    </w:tblStylePr>
    <w:tblStylePr w:type="lastCol">
      <w:rPr>
        <w:b/>
        <w:bCs/>
        <w:color w:val="FFFFFF" w:themeColor="background1"/>
      </w:rPr>
      <w:tblPr/>
      <w:tcPr>
        <w:tcBorders>
          <w:left w:val="nil"/>
          <w:right w:val="nil"/>
          <w:insideH w:val="nil"/>
          <w:insideV w:val="nil"/>
        </w:tcBorders>
        <w:shd w:val="clear" w:color="auto" w:fill="046A3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B5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B5E5" w:themeFill="accent3"/>
      </w:tcPr>
    </w:tblStylePr>
    <w:tblStylePr w:type="lastCol">
      <w:rPr>
        <w:b/>
        <w:bCs/>
        <w:color w:val="FFFFFF" w:themeColor="background1"/>
      </w:rPr>
      <w:tblPr/>
      <w:tcPr>
        <w:tcBorders>
          <w:left w:val="nil"/>
          <w:right w:val="nil"/>
          <w:insideH w:val="nil"/>
          <w:insideV w:val="nil"/>
        </w:tcBorders>
        <w:shd w:val="clear" w:color="auto" w:fill="62B5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16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169" w:themeFill="accent4"/>
      </w:tcPr>
    </w:tblStylePr>
    <w:tblStylePr w:type="lastCol">
      <w:rPr>
        <w:b/>
        <w:bCs/>
        <w:color w:val="FFFFFF" w:themeColor="background1"/>
      </w:rPr>
      <w:tblPr/>
      <w:tcPr>
        <w:tcBorders>
          <w:left w:val="nil"/>
          <w:right w:val="nil"/>
          <w:insideH w:val="nil"/>
          <w:insideV w:val="nil"/>
        </w:tcBorders>
        <w:shd w:val="clear" w:color="auto" w:fill="01216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7A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7A9" w:themeFill="accent5"/>
      </w:tcPr>
    </w:tblStylePr>
    <w:tblStylePr w:type="lastCol">
      <w:rPr>
        <w:b/>
        <w:bCs/>
        <w:color w:val="FFFFFF" w:themeColor="background1"/>
      </w:rPr>
      <w:tblPr/>
      <w:tcPr>
        <w:tcBorders>
          <w:left w:val="nil"/>
          <w:right w:val="nil"/>
          <w:insideH w:val="nil"/>
          <w:insideV w:val="nil"/>
        </w:tcBorders>
        <w:shd w:val="clear" w:color="auto" w:fill="0097A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6"/>
      </w:tcPr>
    </w:tblStylePr>
    <w:tblStylePr w:type="lastCol">
      <w:rPr>
        <w:b/>
        <w:bCs/>
        <w:color w:val="FFFFFF" w:themeColor="background1"/>
      </w:rPr>
      <w:tblPr/>
      <w:tcPr>
        <w:tcBorders>
          <w:left w:val="nil"/>
          <w:right w:val="nil"/>
          <w:insideH w:val="nil"/>
          <w:insideV w:val="nil"/>
        </w:tcBorders>
        <w:shd w:val="clear" w:color="auto" w:fill="75787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F9113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9113D"/>
    <w:rPr>
      <w:rFonts w:asciiTheme="majorHAnsi" w:eastAsiaTheme="majorEastAsia" w:hAnsiTheme="majorHAnsi" w:cstheme="majorBidi"/>
      <w:sz w:val="24"/>
      <w:szCs w:val="24"/>
      <w:shd w:val="pct20" w:color="auto" w:fill="auto"/>
    </w:rPr>
  </w:style>
  <w:style w:type="paragraph" w:styleId="NoSpacing">
    <w:name w:val="No Spacing"/>
    <w:qFormat/>
    <w:rsid w:val="00DA30BF"/>
    <w:rPr>
      <w:lang w:val="en-AU"/>
    </w:rPr>
  </w:style>
  <w:style w:type="paragraph" w:styleId="NormalWeb">
    <w:name w:val="Normal (Web)"/>
    <w:basedOn w:val="Normal"/>
    <w:uiPriority w:val="99"/>
    <w:semiHidden/>
    <w:rsid w:val="00F9113D"/>
    <w:rPr>
      <w:rFonts w:ascii="Times New Roman" w:hAnsi="Times New Roman" w:cs="Times New Roman"/>
      <w:sz w:val="24"/>
      <w:szCs w:val="24"/>
    </w:rPr>
  </w:style>
  <w:style w:type="paragraph" w:styleId="NormalIndent">
    <w:name w:val="Normal Indent"/>
    <w:basedOn w:val="Normal"/>
    <w:uiPriority w:val="99"/>
    <w:semiHidden/>
    <w:rsid w:val="00F9113D"/>
    <w:pPr>
      <w:ind w:left="1304"/>
    </w:pPr>
  </w:style>
  <w:style w:type="paragraph" w:styleId="NoteHeading">
    <w:name w:val="Note Heading"/>
    <w:basedOn w:val="Normal"/>
    <w:next w:val="Normal"/>
    <w:link w:val="NoteHeadingChar"/>
    <w:uiPriority w:val="99"/>
    <w:semiHidden/>
    <w:rsid w:val="00F9113D"/>
    <w:pPr>
      <w:spacing w:line="240" w:lineRule="auto"/>
    </w:pPr>
  </w:style>
  <w:style w:type="character" w:customStyle="1" w:styleId="NoteHeadingChar">
    <w:name w:val="Note Heading Char"/>
    <w:basedOn w:val="DefaultParagraphFont"/>
    <w:link w:val="NoteHeading"/>
    <w:uiPriority w:val="99"/>
    <w:semiHidden/>
    <w:rsid w:val="00F9113D"/>
  </w:style>
  <w:style w:type="character" w:styleId="PageNumber">
    <w:name w:val="page number"/>
    <w:basedOn w:val="DefaultParagraphFont"/>
    <w:uiPriority w:val="10"/>
    <w:semiHidden/>
    <w:rsid w:val="00F9113D"/>
    <w:rPr>
      <w:lang w:val="en-AU"/>
    </w:rPr>
  </w:style>
  <w:style w:type="paragraph" w:styleId="PlainText">
    <w:name w:val="Plain Text"/>
    <w:basedOn w:val="Normal"/>
    <w:link w:val="PlainTextChar"/>
    <w:uiPriority w:val="99"/>
    <w:semiHidden/>
    <w:rsid w:val="00F9113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9113D"/>
    <w:rPr>
      <w:rFonts w:ascii="Consolas" w:hAnsi="Consolas"/>
      <w:sz w:val="21"/>
      <w:szCs w:val="21"/>
    </w:rPr>
  </w:style>
  <w:style w:type="paragraph" w:styleId="Quote">
    <w:name w:val="Quote"/>
    <w:basedOn w:val="Normal"/>
    <w:next w:val="Normal"/>
    <w:link w:val="QuoteChar"/>
    <w:uiPriority w:val="29"/>
    <w:semiHidden/>
    <w:qFormat/>
    <w:rsid w:val="00F9113D"/>
    <w:pPr>
      <w:spacing w:after="0"/>
    </w:pPr>
    <w:rPr>
      <w:i/>
      <w:iCs/>
      <w:color w:val="000000" w:themeColor="text1"/>
    </w:rPr>
  </w:style>
  <w:style w:type="character" w:customStyle="1" w:styleId="QuoteChar">
    <w:name w:val="Quote Char"/>
    <w:basedOn w:val="DefaultParagraphFont"/>
    <w:link w:val="Quote"/>
    <w:uiPriority w:val="29"/>
    <w:semiHidden/>
    <w:rsid w:val="00F9113D"/>
    <w:rPr>
      <w:i/>
      <w:iCs/>
      <w:color w:val="000000" w:themeColor="text1"/>
    </w:rPr>
  </w:style>
  <w:style w:type="paragraph" w:styleId="Salutation">
    <w:name w:val="Salutation"/>
    <w:basedOn w:val="Normal"/>
    <w:next w:val="Normal"/>
    <w:link w:val="SalutationChar"/>
    <w:uiPriority w:val="99"/>
    <w:semiHidden/>
    <w:rsid w:val="00F9113D"/>
  </w:style>
  <w:style w:type="character" w:customStyle="1" w:styleId="SalutationChar">
    <w:name w:val="Salutation Char"/>
    <w:basedOn w:val="DefaultParagraphFont"/>
    <w:link w:val="Salutation"/>
    <w:uiPriority w:val="99"/>
    <w:semiHidden/>
    <w:rsid w:val="00F9113D"/>
  </w:style>
  <w:style w:type="paragraph" w:styleId="Signature">
    <w:name w:val="Signature"/>
    <w:basedOn w:val="Normal"/>
    <w:link w:val="SignatureChar"/>
    <w:uiPriority w:val="99"/>
    <w:semiHidden/>
    <w:rsid w:val="00F9113D"/>
    <w:pPr>
      <w:keepNext/>
      <w:keepLines/>
    </w:pPr>
  </w:style>
  <w:style w:type="character" w:customStyle="1" w:styleId="SignatureChar">
    <w:name w:val="Signature Char"/>
    <w:basedOn w:val="DefaultParagraphFont"/>
    <w:link w:val="Signature"/>
    <w:uiPriority w:val="99"/>
    <w:semiHidden/>
    <w:rsid w:val="00F9113D"/>
  </w:style>
  <w:style w:type="character" w:styleId="Strong">
    <w:name w:val="Strong"/>
    <w:basedOn w:val="DefaultParagraphFont"/>
    <w:uiPriority w:val="22"/>
    <w:semiHidden/>
    <w:qFormat/>
    <w:rsid w:val="00F9113D"/>
    <w:rPr>
      <w:b/>
      <w:bCs/>
      <w:lang w:val="en-AU"/>
    </w:rPr>
  </w:style>
  <w:style w:type="paragraph" w:styleId="Subtitle">
    <w:name w:val="Subtitle"/>
    <w:basedOn w:val="Normal"/>
    <w:next w:val="Normal"/>
    <w:link w:val="SubtitleChar"/>
    <w:uiPriority w:val="11"/>
    <w:semiHidden/>
    <w:qFormat/>
    <w:rsid w:val="00F9113D"/>
    <w:pPr>
      <w:numPr>
        <w:ilvl w:val="1"/>
      </w:numPr>
      <w:spacing w:after="0"/>
    </w:pPr>
    <w:rPr>
      <w:rFonts w:eastAsiaTheme="majorEastAsia" w:cstheme="majorBidi"/>
      <w:i/>
      <w:iCs/>
      <w:color w:val="86BC25" w:themeColor="accent1"/>
      <w:spacing w:val="15"/>
      <w:sz w:val="24"/>
      <w:szCs w:val="24"/>
    </w:rPr>
  </w:style>
  <w:style w:type="character" w:customStyle="1" w:styleId="SubtitleChar">
    <w:name w:val="Subtitle Char"/>
    <w:basedOn w:val="DefaultParagraphFont"/>
    <w:link w:val="Subtitle"/>
    <w:uiPriority w:val="11"/>
    <w:semiHidden/>
    <w:rsid w:val="00F9113D"/>
    <w:rPr>
      <w:rFonts w:eastAsiaTheme="majorEastAsia" w:cstheme="majorBidi"/>
      <w:i/>
      <w:iCs/>
      <w:color w:val="86BC25" w:themeColor="accent1"/>
      <w:spacing w:val="15"/>
      <w:sz w:val="24"/>
      <w:szCs w:val="24"/>
    </w:rPr>
  </w:style>
  <w:style w:type="character" w:styleId="SubtleEmphasis">
    <w:name w:val="Subtle Emphasis"/>
    <w:basedOn w:val="DefaultParagraphFont"/>
    <w:uiPriority w:val="99"/>
    <w:semiHidden/>
    <w:qFormat/>
    <w:rsid w:val="00F9113D"/>
    <w:rPr>
      <w:i/>
      <w:iCs/>
      <w:color w:val="808080" w:themeColor="text1" w:themeTint="7F"/>
      <w:lang w:val="en-AU"/>
    </w:rPr>
  </w:style>
  <w:style w:type="character" w:styleId="SubtleReference">
    <w:name w:val="Subtle Reference"/>
    <w:basedOn w:val="DefaultParagraphFont"/>
    <w:uiPriority w:val="99"/>
    <w:semiHidden/>
    <w:qFormat/>
    <w:rsid w:val="00F9113D"/>
    <w:rPr>
      <w:smallCaps/>
      <w:color w:val="046A38" w:themeColor="accent2"/>
      <w:u w:val="single"/>
      <w:lang w:val="en-AU"/>
    </w:rPr>
  </w:style>
  <w:style w:type="table" w:styleId="Table3Deffects1">
    <w:name w:val="Table 3D effects 1"/>
    <w:basedOn w:val="TableNormal"/>
    <w:uiPriority w:val="99"/>
    <w:semiHidden/>
    <w:unhideWhenUsed/>
    <w:rsid w:val="00F9113D"/>
    <w:pPr>
      <w:spacing w:after="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9113D"/>
    <w:pPr>
      <w:spacing w:after="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9113D"/>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9113D"/>
    <w:pPr>
      <w:spacing w:after="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9113D"/>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9113D"/>
    <w:pPr>
      <w:spacing w:after="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9113D"/>
    <w:pPr>
      <w:spacing w:after="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9113D"/>
    <w:pPr>
      <w:spacing w:after="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9113D"/>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9113D"/>
    <w:pPr>
      <w:spacing w:after="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9113D"/>
    <w:pPr>
      <w:spacing w:after="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9113D"/>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9113D"/>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9113D"/>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9113D"/>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9113D"/>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9113D"/>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9113D"/>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9113D"/>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9113D"/>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9113D"/>
    <w:pPr>
      <w:spacing w:after="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9113D"/>
    <w:pPr>
      <w:spacing w:after="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9113D"/>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9113D"/>
    <w:pPr>
      <w:spacing w:after="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F9113D"/>
    <w:pPr>
      <w:ind w:left="180" w:hanging="180"/>
    </w:pPr>
  </w:style>
  <w:style w:type="paragraph" w:styleId="TableofFigures">
    <w:name w:val="table of figures"/>
    <w:basedOn w:val="Normal"/>
    <w:next w:val="Normal"/>
    <w:uiPriority w:val="99"/>
    <w:semiHidden/>
    <w:rsid w:val="00F9113D"/>
  </w:style>
  <w:style w:type="table" w:styleId="TableProfessional">
    <w:name w:val="Table Professional"/>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9113D"/>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9113D"/>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9113D"/>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9113D"/>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9113D"/>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9113D"/>
    <w:pPr>
      <w:spacing w:after="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9113D"/>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9113D"/>
    <w:pPr>
      <w:spacing w:after="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F9113D"/>
    <w:pPr>
      <w:pBdr>
        <w:bottom w:val="single" w:sz="8" w:space="4" w:color="86BC2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semiHidden/>
    <w:rsid w:val="00F9113D"/>
    <w:rPr>
      <w:rFonts w:eastAsiaTheme="majorEastAsia" w:cstheme="majorBidi"/>
      <w:color w:val="323E4F" w:themeColor="text2" w:themeShade="BF"/>
      <w:spacing w:val="5"/>
      <w:kern w:val="28"/>
      <w:sz w:val="52"/>
      <w:szCs w:val="52"/>
    </w:rPr>
  </w:style>
  <w:style w:type="paragraph" w:styleId="TOAHeading">
    <w:name w:val="toa heading"/>
    <w:basedOn w:val="Normal"/>
    <w:next w:val="Normal"/>
    <w:uiPriority w:val="99"/>
    <w:semiHidden/>
    <w:rsid w:val="00F9113D"/>
    <w:pPr>
      <w:spacing w:before="120"/>
    </w:pPr>
    <w:rPr>
      <w:rFonts w:asciiTheme="majorHAnsi" w:eastAsiaTheme="majorEastAsia" w:hAnsiTheme="majorHAnsi" w:cstheme="majorBidi"/>
      <w:b/>
      <w:bCs/>
      <w:sz w:val="24"/>
      <w:szCs w:val="24"/>
    </w:rPr>
  </w:style>
  <w:style w:type="paragraph" w:styleId="TOC2">
    <w:name w:val="toc 2"/>
    <w:basedOn w:val="Normal"/>
    <w:next w:val="Normal"/>
    <w:uiPriority w:val="39"/>
    <w:rsid w:val="00271D10"/>
    <w:pPr>
      <w:tabs>
        <w:tab w:val="left" w:pos="567"/>
        <w:tab w:val="right" w:pos="8959"/>
      </w:tabs>
      <w:spacing w:after="100"/>
      <w:ind w:left="1134" w:right="567" w:hanging="567"/>
      <w:contextualSpacing/>
    </w:pPr>
  </w:style>
  <w:style w:type="paragraph" w:styleId="TOC3">
    <w:name w:val="toc 3"/>
    <w:basedOn w:val="Normal"/>
    <w:next w:val="Normal"/>
    <w:uiPriority w:val="39"/>
    <w:rsid w:val="00271D10"/>
    <w:pPr>
      <w:tabs>
        <w:tab w:val="left" w:pos="1021"/>
        <w:tab w:val="right" w:pos="8959"/>
      </w:tabs>
      <w:spacing w:after="100"/>
      <w:ind w:left="567" w:right="567"/>
      <w:contextualSpacing/>
    </w:pPr>
  </w:style>
  <w:style w:type="paragraph" w:styleId="TOC4">
    <w:name w:val="toc 4"/>
    <w:basedOn w:val="Normal"/>
    <w:next w:val="Normal"/>
    <w:uiPriority w:val="39"/>
    <w:rsid w:val="007854F9"/>
    <w:pPr>
      <w:tabs>
        <w:tab w:val="right" w:pos="8959"/>
      </w:tabs>
      <w:spacing w:after="100"/>
      <w:ind w:right="567"/>
      <w:contextualSpacing/>
    </w:pPr>
  </w:style>
  <w:style w:type="paragraph" w:styleId="TOC5">
    <w:name w:val="toc 5"/>
    <w:basedOn w:val="Normal"/>
    <w:next w:val="Normal"/>
    <w:uiPriority w:val="39"/>
    <w:semiHidden/>
    <w:rsid w:val="00F9113D"/>
    <w:pPr>
      <w:spacing w:after="100"/>
      <w:ind w:left="567" w:right="567"/>
      <w:contextualSpacing/>
    </w:pPr>
  </w:style>
  <w:style w:type="paragraph" w:styleId="TOC6">
    <w:name w:val="toc 6"/>
    <w:basedOn w:val="Normal"/>
    <w:next w:val="Normal"/>
    <w:uiPriority w:val="39"/>
    <w:rsid w:val="006704D4"/>
    <w:pPr>
      <w:tabs>
        <w:tab w:val="right" w:pos="8959"/>
      </w:tabs>
      <w:spacing w:after="100"/>
      <w:ind w:right="567"/>
      <w:contextualSpacing/>
    </w:pPr>
  </w:style>
  <w:style w:type="paragraph" w:styleId="TOC7">
    <w:name w:val="toc 7"/>
    <w:basedOn w:val="Normal"/>
    <w:next w:val="Normal"/>
    <w:uiPriority w:val="39"/>
    <w:rsid w:val="00271D10"/>
    <w:pPr>
      <w:tabs>
        <w:tab w:val="right" w:pos="8959"/>
      </w:tabs>
      <w:spacing w:after="100"/>
      <w:ind w:right="567"/>
      <w:contextualSpacing/>
    </w:pPr>
  </w:style>
  <w:style w:type="paragraph" w:styleId="TOC8">
    <w:name w:val="toc 8"/>
    <w:basedOn w:val="Normal"/>
    <w:next w:val="Normal"/>
    <w:uiPriority w:val="39"/>
    <w:rsid w:val="007854F9"/>
    <w:pPr>
      <w:tabs>
        <w:tab w:val="right" w:pos="8959"/>
      </w:tabs>
      <w:spacing w:after="100"/>
      <w:ind w:right="567"/>
      <w:contextualSpacing/>
    </w:pPr>
  </w:style>
  <w:style w:type="paragraph" w:styleId="TOC9">
    <w:name w:val="toc 9"/>
    <w:basedOn w:val="Normal"/>
    <w:next w:val="Normal"/>
    <w:uiPriority w:val="39"/>
    <w:semiHidden/>
    <w:rsid w:val="00F9113D"/>
    <w:pPr>
      <w:spacing w:after="100"/>
      <w:ind w:left="567" w:right="567"/>
      <w:contextualSpacing/>
    </w:pPr>
  </w:style>
  <w:style w:type="paragraph" w:styleId="TOCHeading">
    <w:name w:val="TOC Heading"/>
    <w:next w:val="Normal"/>
    <w:uiPriority w:val="39"/>
    <w:semiHidden/>
    <w:rsid w:val="00F9113D"/>
    <w:pPr>
      <w:spacing w:after="480" w:line="720" w:lineRule="atLeast"/>
    </w:pPr>
    <w:rPr>
      <w:rFonts w:eastAsiaTheme="majorEastAsia" w:cstheme="majorBidi"/>
      <w:bCs/>
      <w:sz w:val="60"/>
      <w:szCs w:val="28"/>
      <w:lang w:val="en-AU"/>
    </w:rPr>
  </w:style>
  <w:style w:type="paragraph" w:customStyle="1" w:styleId="Template-Adresse">
    <w:name w:val="Template - Adresse"/>
    <w:basedOn w:val="Normal"/>
    <w:uiPriority w:val="9"/>
    <w:semiHidden/>
    <w:rsid w:val="00F9113D"/>
    <w:pPr>
      <w:tabs>
        <w:tab w:val="left" w:pos="567"/>
      </w:tabs>
      <w:spacing w:after="0" w:line="280" w:lineRule="atLeast"/>
    </w:pPr>
    <w:rPr>
      <w:noProof/>
      <w:sz w:val="16"/>
    </w:rPr>
  </w:style>
  <w:style w:type="paragraph" w:customStyle="1" w:styleId="Template-Dato">
    <w:name w:val="Template - Dato"/>
    <w:basedOn w:val="Normal"/>
    <w:uiPriority w:val="9"/>
    <w:semiHidden/>
    <w:rsid w:val="00F9113D"/>
    <w:pPr>
      <w:spacing w:after="0" w:line="280" w:lineRule="atLeast"/>
    </w:pPr>
    <w:rPr>
      <w:noProof/>
      <w:sz w:val="16"/>
    </w:rPr>
  </w:style>
  <w:style w:type="paragraph" w:customStyle="1" w:styleId="Letterheadaddressnospacing">
    <w:name w:val="Letterhead address (no spacing)"/>
    <w:uiPriority w:val="99"/>
    <w:semiHidden/>
    <w:qFormat/>
    <w:rsid w:val="001D0641"/>
    <w:pPr>
      <w:framePr w:wrap="around" w:vAnchor="page" w:hAnchor="page" w:x="1" w:y="1"/>
      <w:spacing w:line="240" w:lineRule="auto"/>
      <w:suppressOverlap/>
    </w:pPr>
    <w:rPr>
      <w:rFonts w:eastAsia="Times New Roman" w:cs="Times New Roman"/>
      <w:noProof/>
      <w:color w:val="7F7F7F" w:themeColor="text1" w:themeTint="80"/>
      <w:sz w:val="14"/>
      <w:lang w:val="en-AU" w:bidi="en-US"/>
    </w:rPr>
  </w:style>
  <w:style w:type="paragraph" w:customStyle="1" w:styleId="DocumentHeading">
    <w:name w:val="Document Heading"/>
    <w:basedOn w:val="Normal"/>
    <w:next w:val="BodyText"/>
    <w:uiPriority w:val="99"/>
    <w:semiHidden/>
    <w:rsid w:val="00F9113D"/>
    <w:pPr>
      <w:suppressAutoHyphens/>
      <w:spacing w:before="240" w:after="240"/>
    </w:pPr>
    <w:rPr>
      <w:b/>
    </w:rPr>
  </w:style>
  <w:style w:type="paragraph" w:customStyle="1" w:styleId="Disclaimer">
    <w:name w:val="Disclaimer"/>
    <w:basedOn w:val="Footer"/>
    <w:uiPriority w:val="11"/>
    <w:semiHidden/>
    <w:rsid w:val="00F9113D"/>
    <w:pPr>
      <w:tabs>
        <w:tab w:val="clear" w:pos="7371"/>
      </w:tabs>
      <w:spacing w:line="130" w:lineRule="atLeast"/>
      <w:suppressOverlap/>
    </w:pPr>
    <w:rPr>
      <w:rFonts w:eastAsia="Times New Roman" w:cs="Arial"/>
      <w:sz w:val="11"/>
      <w:szCs w:val="17"/>
      <w:lang w:eastAsia="en-GB"/>
    </w:rPr>
  </w:style>
  <w:style w:type="paragraph" w:customStyle="1" w:styleId="SenderName">
    <w:name w:val="Sender Name"/>
    <w:basedOn w:val="Normal"/>
    <w:uiPriority w:val="8"/>
    <w:rsid w:val="00F9113D"/>
    <w:pPr>
      <w:keepNext/>
      <w:keepLines/>
      <w:spacing w:after="0"/>
    </w:pPr>
    <w:rPr>
      <w:b/>
      <w:szCs w:val="17"/>
    </w:rPr>
  </w:style>
  <w:style w:type="paragraph" w:customStyle="1" w:styleId="SignatureName">
    <w:name w:val="Signature Name"/>
    <w:basedOn w:val="Normal"/>
    <w:next w:val="SignatureTitle"/>
    <w:uiPriority w:val="7"/>
    <w:semiHidden/>
    <w:rsid w:val="00F9113D"/>
    <w:pPr>
      <w:keepNext/>
      <w:keepLines/>
      <w:spacing w:after="0"/>
    </w:pPr>
    <w:rPr>
      <w:b/>
      <w:color w:val="62B5E5" w:themeColor="accent3"/>
    </w:rPr>
  </w:style>
  <w:style w:type="paragraph" w:customStyle="1" w:styleId="SignatureTitle">
    <w:name w:val="Signature Title"/>
    <w:basedOn w:val="Normal"/>
    <w:next w:val="BodyText"/>
    <w:uiPriority w:val="7"/>
    <w:semiHidden/>
    <w:rsid w:val="00F9113D"/>
    <w:pPr>
      <w:spacing w:after="0"/>
    </w:pPr>
    <w:rPr>
      <w:b/>
    </w:rPr>
  </w:style>
  <w:style w:type="paragraph" w:customStyle="1" w:styleId="Heading2un-numbered">
    <w:name w:val="Heading 2 (un-numbered)"/>
    <w:basedOn w:val="Heading2"/>
    <w:next w:val="Normal"/>
    <w:uiPriority w:val="2"/>
    <w:qFormat/>
    <w:rsid w:val="007F276A"/>
    <w:pPr>
      <w:numPr>
        <w:ilvl w:val="0"/>
        <w:numId w:val="0"/>
      </w:numPr>
    </w:pPr>
  </w:style>
  <w:style w:type="paragraph" w:customStyle="1" w:styleId="Heading3un-numbered">
    <w:name w:val="Heading 3 (un-numbered)"/>
    <w:basedOn w:val="Heading3"/>
    <w:next w:val="Normal"/>
    <w:uiPriority w:val="2"/>
    <w:qFormat/>
    <w:rsid w:val="00F9113D"/>
    <w:pPr>
      <w:numPr>
        <w:ilvl w:val="0"/>
        <w:numId w:val="0"/>
      </w:numPr>
    </w:pPr>
  </w:style>
  <w:style w:type="paragraph" w:customStyle="1" w:styleId="Heading4un-numbered">
    <w:name w:val="Heading 4 (un-numbered)"/>
    <w:basedOn w:val="Heading4"/>
    <w:next w:val="Normal"/>
    <w:uiPriority w:val="2"/>
    <w:qFormat/>
    <w:rsid w:val="00F9113D"/>
    <w:pPr>
      <w:numPr>
        <w:ilvl w:val="0"/>
        <w:numId w:val="0"/>
      </w:numPr>
    </w:pPr>
  </w:style>
  <w:style w:type="paragraph" w:customStyle="1" w:styleId="BulletedText1">
    <w:name w:val="Bulleted Text 1"/>
    <w:basedOn w:val="Normal"/>
    <w:uiPriority w:val="4"/>
    <w:semiHidden/>
    <w:qFormat/>
    <w:rsid w:val="00F9113D"/>
    <w:pPr>
      <w:numPr>
        <w:numId w:val="2"/>
      </w:numPr>
      <w:suppressAutoHyphens/>
      <w:spacing w:after="0" w:line="250" w:lineRule="atLeast"/>
    </w:pPr>
  </w:style>
  <w:style w:type="paragraph" w:customStyle="1" w:styleId="BulletedText2">
    <w:name w:val="Bulleted Text 2"/>
    <w:basedOn w:val="Normal"/>
    <w:uiPriority w:val="4"/>
    <w:semiHidden/>
    <w:rsid w:val="00F9113D"/>
    <w:pPr>
      <w:numPr>
        <w:ilvl w:val="1"/>
        <w:numId w:val="2"/>
      </w:numPr>
      <w:suppressAutoHyphens/>
      <w:spacing w:after="0" w:line="250" w:lineRule="atLeast"/>
    </w:pPr>
  </w:style>
  <w:style w:type="paragraph" w:customStyle="1" w:styleId="Numberslevel1">
    <w:name w:val="Numbers level 1"/>
    <w:basedOn w:val="Normal"/>
    <w:uiPriority w:val="4"/>
    <w:semiHidden/>
    <w:qFormat/>
    <w:rsid w:val="00F9113D"/>
    <w:pPr>
      <w:numPr>
        <w:numId w:val="14"/>
      </w:numPr>
      <w:suppressAutoHyphens/>
      <w:spacing w:after="0" w:line="250" w:lineRule="atLeast"/>
    </w:pPr>
  </w:style>
  <w:style w:type="paragraph" w:customStyle="1" w:styleId="Numberslevel2">
    <w:name w:val="Numbers level 2"/>
    <w:basedOn w:val="Normal"/>
    <w:uiPriority w:val="4"/>
    <w:semiHidden/>
    <w:rsid w:val="00F9113D"/>
    <w:pPr>
      <w:numPr>
        <w:ilvl w:val="1"/>
        <w:numId w:val="14"/>
      </w:numPr>
      <w:suppressAutoHyphens/>
      <w:spacing w:after="0" w:line="250" w:lineRule="atLeast"/>
    </w:pPr>
  </w:style>
  <w:style w:type="paragraph" w:customStyle="1" w:styleId="Numberslevel3">
    <w:name w:val="Numbers level 3"/>
    <w:basedOn w:val="Normal"/>
    <w:uiPriority w:val="4"/>
    <w:semiHidden/>
    <w:rsid w:val="00F9113D"/>
    <w:pPr>
      <w:numPr>
        <w:ilvl w:val="2"/>
        <w:numId w:val="14"/>
      </w:numPr>
      <w:suppressAutoHyphens/>
      <w:spacing w:after="0" w:line="250" w:lineRule="atLeast"/>
    </w:pPr>
  </w:style>
  <w:style w:type="paragraph" w:customStyle="1" w:styleId="TabletextLeftTotal">
    <w:name w:val="Table text Left Total"/>
    <w:basedOn w:val="TabletextLeft"/>
    <w:uiPriority w:val="5"/>
    <w:rsid w:val="004A4474"/>
    <w:rPr>
      <w:b/>
    </w:rPr>
  </w:style>
  <w:style w:type="paragraph" w:customStyle="1" w:styleId="TabletextRightTotal">
    <w:name w:val="Table text Right Total"/>
    <w:basedOn w:val="TabletextRight"/>
    <w:uiPriority w:val="5"/>
    <w:rsid w:val="00625BDB"/>
    <w:rPr>
      <w:b/>
    </w:rPr>
  </w:style>
  <w:style w:type="table" w:customStyle="1" w:styleId="DeloitteBandedrows">
    <w:name w:val="Deloitte Banded rows"/>
    <w:basedOn w:val="TableNormal"/>
    <w:uiPriority w:val="99"/>
    <w:rsid w:val="005C6F31"/>
    <w:pPr>
      <w:spacing w:line="200" w:lineRule="atLeast"/>
      <w:ind w:left="57" w:right="57"/>
    </w:pPr>
    <w:rPr>
      <w:sz w:val="17"/>
    </w:rPr>
    <w:tblPr>
      <w:tblStyleRowBandSize w:val="1"/>
      <w:tblBorders>
        <w:bottom w:val="single" w:sz="4" w:space="0" w:color="62B5E5" w:themeColor="accent3"/>
      </w:tblBorders>
      <w:tblCellMar>
        <w:top w:w="85" w:type="dxa"/>
        <w:left w:w="0" w:type="dxa"/>
        <w:bottom w:w="85" w:type="dxa"/>
        <w:right w:w="0" w:type="dxa"/>
      </w:tblCellMar>
    </w:tblPr>
    <w:tblStylePr w:type="firstRow">
      <w:tblPr/>
      <w:tcPr>
        <w:tcBorders>
          <w:top w:val="single" w:sz="24" w:space="0" w:color="62B5E5" w:themeColor="accent3"/>
          <w:bottom w:val="single" w:sz="4" w:space="0" w:color="62B5E5" w:themeColor="accent3"/>
        </w:tcBorders>
      </w:tcPr>
    </w:tblStylePr>
    <w:tblStylePr w:type="lastRow">
      <w:tblPr/>
      <w:tcPr>
        <w:tcBorders>
          <w:top w:val="nil"/>
          <w:left w:val="nil"/>
          <w:bottom w:val="nil"/>
          <w:right w:val="nil"/>
          <w:insideH w:val="nil"/>
          <w:insideV w:val="nil"/>
          <w:tl2br w:val="nil"/>
          <w:tr2bl w:val="nil"/>
        </w:tcBorders>
      </w:tcPr>
    </w:tblStylePr>
    <w:tblStylePr w:type="band2Horz">
      <w:tblPr/>
      <w:tcPr>
        <w:shd w:val="clear" w:color="auto" w:fill="62B5E5" w:themeFill="accent3"/>
      </w:tcPr>
    </w:tblStylePr>
  </w:style>
  <w:style w:type="paragraph" w:customStyle="1" w:styleId="FPPicture">
    <w:name w:val="FP Picture"/>
    <w:basedOn w:val="Normal"/>
    <w:uiPriority w:val="9"/>
    <w:semiHidden/>
    <w:rsid w:val="00F9113D"/>
    <w:pPr>
      <w:spacing w:after="0"/>
      <w:ind w:left="-57"/>
    </w:pPr>
    <w:rPr>
      <w:color w:val="FF0000"/>
      <w:sz w:val="36"/>
    </w:rPr>
  </w:style>
  <w:style w:type="paragraph" w:customStyle="1" w:styleId="CV-Name">
    <w:name w:val="CV - Name"/>
    <w:basedOn w:val="Normal"/>
    <w:uiPriority w:val="7"/>
    <w:rsid w:val="005B00B8"/>
    <w:pPr>
      <w:spacing w:after="240"/>
      <w:contextualSpacing/>
    </w:pPr>
    <w:rPr>
      <w:b/>
      <w:color w:val="62B5E5" w:themeColor="accent3"/>
    </w:rPr>
  </w:style>
  <w:style w:type="paragraph" w:customStyle="1" w:styleId="HeadingA">
    <w:name w:val="Heading A"/>
    <w:next w:val="Normal"/>
    <w:uiPriority w:val="3"/>
    <w:rsid w:val="007F276A"/>
    <w:pPr>
      <w:keepNext/>
      <w:keepLines/>
      <w:spacing w:before="240" w:line="280" w:lineRule="atLeast"/>
    </w:pPr>
    <w:rPr>
      <w:rFonts w:eastAsia="Times New Roman" w:cs="Times New Roman"/>
      <w:b/>
      <w:color w:val="62B5E5" w:themeColor="accent3"/>
      <w:sz w:val="22"/>
      <w:szCs w:val="28"/>
      <w:lang w:val="en-AU"/>
    </w:rPr>
  </w:style>
  <w:style w:type="paragraph" w:customStyle="1" w:styleId="HeadingB">
    <w:name w:val="Heading B"/>
    <w:basedOn w:val="HeadingA"/>
    <w:next w:val="Normal"/>
    <w:uiPriority w:val="3"/>
    <w:rsid w:val="005E5001"/>
    <w:pPr>
      <w:spacing w:before="0"/>
    </w:pPr>
    <w:rPr>
      <w:color w:val="auto"/>
      <w:szCs w:val="26"/>
    </w:rPr>
  </w:style>
  <w:style w:type="paragraph" w:customStyle="1" w:styleId="HeadingC">
    <w:name w:val="Heading C"/>
    <w:basedOn w:val="Normal"/>
    <w:next w:val="Normal"/>
    <w:uiPriority w:val="3"/>
    <w:rsid w:val="00F84828"/>
    <w:pPr>
      <w:keepNext/>
      <w:keepLines/>
      <w:spacing w:after="0"/>
    </w:pPr>
    <w:rPr>
      <w:rFonts w:eastAsia="Times New Roman" w:cs="Times New Roman"/>
      <w:b/>
      <w:color w:val="75787B" w:themeColor="accent6"/>
      <w:szCs w:val="28"/>
    </w:rPr>
  </w:style>
  <w:style w:type="paragraph" w:customStyle="1" w:styleId="CaptionTable">
    <w:name w:val="Caption_Table"/>
    <w:basedOn w:val="Normal"/>
    <w:next w:val="Normal"/>
    <w:uiPriority w:val="4"/>
    <w:rsid w:val="006C74B8"/>
    <w:pPr>
      <w:keepNext/>
      <w:keepLines/>
      <w:numPr>
        <w:ilvl w:val="6"/>
        <w:numId w:val="3"/>
      </w:numPr>
      <w:spacing w:before="240" w:after="240"/>
    </w:pPr>
    <w:rPr>
      <w:rFonts w:eastAsia="Times New Roman" w:cs="Times New Roman"/>
      <w:color w:val="75787B" w:themeColor="accent6"/>
      <w:sz w:val="17"/>
      <w:szCs w:val="20"/>
    </w:rPr>
  </w:style>
  <w:style w:type="paragraph" w:customStyle="1" w:styleId="CaptionFigure">
    <w:name w:val="Caption_Figure"/>
    <w:basedOn w:val="Normal"/>
    <w:next w:val="Normal"/>
    <w:uiPriority w:val="4"/>
    <w:rsid w:val="006C74B8"/>
    <w:pPr>
      <w:keepNext/>
      <w:keepLines/>
      <w:numPr>
        <w:ilvl w:val="8"/>
        <w:numId w:val="3"/>
      </w:numPr>
    </w:pPr>
    <w:rPr>
      <w:bCs/>
      <w:color w:val="75787B" w:themeColor="accent6"/>
      <w:sz w:val="17"/>
      <w:szCs w:val="22"/>
    </w:rPr>
  </w:style>
  <w:style w:type="paragraph" w:customStyle="1" w:styleId="CaptionChart">
    <w:name w:val="Caption_Chart"/>
    <w:basedOn w:val="Normal"/>
    <w:next w:val="Normal"/>
    <w:uiPriority w:val="4"/>
    <w:rsid w:val="006C74B8"/>
    <w:pPr>
      <w:keepNext/>
      <w:keepLines/>
      <w:numPr>
        <w:ilvl w:val="7"/>
        <w:numId w:val="3"/>
      </w:numPr>
    </w:pPr>
    <w:rPr>
      <w:color w:val="75787B" w:themeColor="accent6"/>
      <w:sz w:val="17"/>
    </w:rPr>
  </w:style>
  <w:style w:type="paragraph" w:customStyle="1" w:styleId="ExecutiveHeading">
    <w:name w:val="Executive Heading"/>
    <w:basedOn w:val="Heading1un-numbered"/>
    <w:next w:val="Normal"/>
    <w:uiPriority w:val="3"/>
    <w:rsid w:val="005E5001"/>
    <w:pPr>
      <w:numPr>
        <w:numId w:val="19"/>
      </w:numPr>
    </w:pPr>
  </w:style>
  <w:style w:type="paragraph" w:customStyle="1" w:styleId="Reference">
    <w:name w:val="Reference"/>
    <w:basedOn w:val="Normal"/>
    <w:uiPriority w:val="4"/>
    <w:rsid w:val="002C1140"/>
    <w:pPr>
      <w:spacing w:before="240" w:after="240"/>
      <w:ind w:left="567" w:hanging="567"/>
    </w:pPr>
    <w:rPr>
      <w:rFonts w:eastAsia="Times New Roman" w:cs="Times New Roman"/>
      <w:szCs w:val="20"/>
    </w:rPr>
  </w:style>
  <w:style w:type="paragraph" w:customStyle="1" w:styleId="ExecChartCaption">
    <w:name w:val="Exec Chart Caption"/>
    <w:basedOn w:val="Caption"/>
    <w:next w:val="Normal"/>
    <w:uiPriority w:val="4"/>
    <w:rsid w:val="00CA0756"/>
    <w:pPr>
      <w:numPr>
        <w:ilvl w:val="2"/>
        <w:numId w:val="19"/>
      </w:numPr>
    </w:pPr>
    <w:rPr>
      <w:rFonts w:eastAsia="Times New Roman" w:cs="Times New Roman"/>
      <w:szCs w:val="20"/>
    </w:rPr>
  </w:style>
  <w:style w:type="paragraph" w:customStyle="1" w:styleId="ExecFigureCaption">
    <w:name w:val="Exec Figure Caption"/>
    <w:basedOn w:val="Caption"/>
    <w:next w:val="Normal"/>
    <w:uiPriority w:val="4"/>
    <w:rsid w:val="00CA0756"/>
    <w:pPr>
      <w:numPr>
        <w:ilvl w:val="3"/>
        <w:numId w:val="19"/>
      </w:numPr>
    </w:pPr>
    <w:rPr>
      <w:rFonts w:eastAsia="Times New Roman" w:cs="Times New Roman"/>
      <w:szCs w:val="20"/>
    </w:rPr>
  </w:style>
  <w:style w:type="paragraph" w:customStyle="1" w:styleId="ExecTableCaption">
    <w:name w:val="Exec Table Caption"/>
    <w:basedOn w:val="Caption"/>
    <w:next w:val="Normal"/>
    <w:uiPriority w:val="4"/>
    <w:rsid w:val="005D6648"/>
    <w:pPr>
      <w:numPr>
        <w:ilvl w:val="1"/>
        <w:numId w:val="19"/>
      </w:numPr>
    </w:pPr>
    <w:rPr>
      <w:rFonts w:eastAsia="Times New Roman" w:cs="Times New Roman"/>
      <w:szCs w:val="20"/>
    </w:rPr>
  </w:style>
  <w:style w:type="paragraph" w:customStyle="1" w:styleId="Appendixhead2">
    <w:name w:val="Appendix_head_2"/>
    <w:basedOn w:val="Heading2"/>
    <w:next w:val="Normal"/>
    <w:link w:val="Appendixhead2Char"/>
    <w:uiPriority w:val="3"/>
    <w:rsid w:val="007F276A"/>
    <w:pPr>
      <w:numPr>
        <w:numId w:val="20"/>
      </w:numPr>
      <w:tabs>
        <w:tab w:val="left" w:pos="851"/>
      </w:tabs>
      <w:outlineLvl w:val="9"/>
    </w:pPr>
    <w:rPr>
      <w:rFonts w:eastAsia="Times New Roman" w:cs="Times New Roman"/>
      <w:bCs w:val="0"/>
      <w:szCs w:val="28"/>
      <w:lang w:eastAsia="en-AU"/>
    </w:rPr>
  </w:style>
  <w:style w:type="paragraph" w:customStyle="1" w:styleId="Appendixhead3">
    <w:name w:val="Appendix_head_3"/>
    <w:basedOn w:val="Heading3"/>
    <w:next w:val="Normal"/>
    <w:link w:val="Appendixhead3Char"/>
    <w:uiPriority w:val="3"/>
    <w:rsid w:val="00E06F2E"/>
    <w:pPr>
      <w:numPr>
        <w:numId w:val="20"/>
      </w:numPr>
      <w:outlineLvl w:val="9"/>
    </w:pPr>
    <w:rPr>
      <w:rFonts w:eastAsia="Times New Roman" w:cs="Times New Roman"/>
      <w:bCs w:val="0"/>
      <w:szCs w:val="20"/>
    </w:rPr>
  </w:style>
  <w:style w:type="paragraph" w:customStyle="1" w:styleId="Appendixhead4">
    <w:name w:val="Appendix_head_4"/>
    <w:basedOn w:val="Heading4"/>
    <w:next w:val="Normal"/>
    <w:uiPriority w:val="3"/>
    <w:rsid w:val="00F84828"/>
    <w:pPr>
      <w:numPr>
        <w:numId w:val="20"/>
      </w:numPr>
      <w:tabs>
        <w:tab w:val="clear" w:pos="340"/>
      </w:tabs>
      <w:outlineLvl w:val="9"/>
    </w:pPr>
    <w:rPr>
      <w:rFonts w:eastAsia="Times New Roman" w:cs="Times New Roman"/>
      <w:bCs w:val="0"/>
      <w:iCs w:val="0"/>
      <w:szCs w:val="24"/>
      <w:lang w:eastAsia="en-AU"/>
    </w:rPr>
  </w:style>
  <w:style w:type="paragraph" w:customStyle="1" w:styleId="Appendixhead1">
    <w:name w:val="Appendix_head_1"/>
    <w:basedOn w:val="Normal"/>
    <w:next w:val="Normal"/>
    <w:link w:val="Appendixhead1Char"/>
    <w:uiPriority w:val="3"/>
    <w:rsid w:val="009E2F33"/>
    <w:pPr>
      <w:keepNext/>
      <w:keepLines/>
      <w:pageBreakBefore/>
      <w:numPr>
        <w:numId w:val="20"/>
      </w:numPr>
      <w:spacing w:after="480" w:line="720" w:lineRule="atLeast"/>
    </w:pPr>
    <w:rPr>
      <w:rFonts w:eastAsia="Times New Roman" w:cs="Arial"/>
      <w:sz w:val="60"/>
      <w:szCs w:val="20"/>
    </w:rPr>
  </w:style>
  <w:style w:type="character" w:customStyle="1" w:styleId="Appendixhead1Char">
    <w:name w:val="Appendix_head_1 Char"/>
    <w:basedOn w:val="DefaultParagraphFont"/>
    <w:link w:val="Appendixhead1"/>
    <w:uiPriority w:val="3"/>
    <w:rsid w:val="009E2F33"/>
    <w:rPr>
      <w:rFonts w:eastAsia="Times New Roman" w:cs="Arial"/>
      <w:sz w:val="60"/>
      <w:szCs w:val="20"/>
      <w:lang w:val="en-AU"/>
    </w:rPr>
  </w:style>
  <w:style w:type="paragraph" w:customStyle="1" w:styleId="AppendixTableCaption">
    <w:name w:val="Appendix Table Caption"/>
    <w:basedOn w:val="Appendixhead4"/>
    <w:next w:val="Normal"/>
    <w:link w:val="AppendixTableCaptionChar"/>
    <w:uiPriority w:val="4"/>
    <w:rsid w:val="00CA0756"/>
    <w:pPr>
      <w:numPr>
        <w:ilvl w:val="6"/>
      </w:numPr>
      <w:spacing w:after="240"/>
      <w:outlineLvl w:val="7"/>
    </w:pPr>
    <w:rPr>
      <w:b w:val="0"/>
      <w:sz w:val="17"/>
      <w:szCs w:val="22"/>
    </w:rPr>
  </w:style>
  <w:style w:type="paragraph" w:customStyle="1" w:styleId="AppendixChartCaption">
    <w:name w:val="Appendix Chart Caption"/>
    <w:basedOn w:val="AppendixTableCaption"/>
    <w:next w:val="Normal"/>
    <w:link w:val="AppendixChartCaptionChar"/>
    <w:uiPriority w:val="4"/>
    <w:rsid w:val="00CA0756"/>
    <w:pPr>
      <w:numPr>
        <w:ilvl w:val="7"/>
      </w:numPr>
      <w:outlineLvl w:val="5"/>
    </w:pPr>
  </w:style>
  <w:style w:type="paragraph" w:customStyle="1" w:styleId="AppendixFigureCaption">
    <w:name w:val="Appendix Figure Caption"/>
    <w:basedOn w:val="AppendixChartCaption"/>
    <w:next w:val="Normal"/>
    <w:link w:val="AppendixFigureCaptionChar"/>
    <w:uiPriority w:val="4"/>
    <w:rsid w:val="00CA0756"/>
    <w:pPr>
      <w:numPr>
        <w:ilvl w:val="8"/>
      </w:numPr>
      <w:outlineLvl w:val="6"/>
    </w:pPr>
  </w:style>
  <w:style w:type="character" w:customStyle="1" w:styleId="Appendixhead2Char">
    <w:name w:val="Appendix_head_2 Char"/>
    <w:basedOn w:val="DefaultParagraphFont"/>
    <w:link w:val="Appendixhead2"/>
    <w:uiPriority w:val="3"/>
    <w:rsid w:val="007F276A"/>
    <w:rPr>
      <w:rFonts w:eastAsia="Times New Roman" w:cs="Times New Roman"/>
      <w:b/>
      <w:color w:val="62B5E5" w:themeColor="accent3"/>
      <w:sz w:val="22"/>
      <w:szCs w:val="28"/>
      <w:lang w:val="en-AU" w:eastAsia="en-AU"/>
    </w:rPr>
  </w:style>
  <w:style w:type="character" w:customStyle="1" w:styleId="AppendixTableCaptionChar">
    <w:name w:val="Appendix Table Caption Char"/>
    <w:basedOn w:val="DefaultParagraphFont"/>
    <w:link w:val="AppendixTableCaption"/>
    <w:uiPriority w:val="4"/>
    <w:rsid w:val="00CA0756"/>
    <w:rPr>
      <w:rFonts w:eastAsia="Times New Roman" w:cs="Times New Roman"/>
      <w:color w:val="75787B" w:themeColor="accent6"/>
      <w:sz w:val="17"/>
      <w:szCs w:val="22"/>
      <w:lang w:val="en-AU" w:eastAsia="en-AU"/>
    </w:rPr>
  </w:style>
  <w:style w:type="character" w:customStyle="1" w:styleId="Appendixhead3Char">
    <w:name w:val="Appendix_head_3 Char"/>
    <w:basedOn w:val="DefaultParagraphFont"/>
    <w:link w:val="Appendixhead3"/>
    <w:uiPriority w:val="3"/>
    <w:rsid w:val="00E06F2E"/>
    <w:rPr>
      <w:rFonts w:eastAsia="Times New Roman" w:cs="Times New Roman"/>
      <w:b/>
      <w:szCs w:val="20"/>
      <w:lang w:val="en-AU"/>
    </w:rPr>
  </w:style>
  <w:style w:type="character" w:customStyle="1" w:styleId="AppendixFigureCaptionChar">
    <w:name w:val="Appendix Figure Caption Char"/>
    <w:basedOn w:val="DefaultParagraphFont"/>
    <w:link w:val="AppendixFigureCaption"/>
    <w:uiPriority w:val="4"/>
    <w:rsid w:val="00CA0756"/>
    <w:rPr>
      <w:rFonts w:eastAsia="Times New Roman" w:cs="Times New Roman"/>
      <w:color w:val="75787B" w:themeColor="accent6"/>
      <w:sz w:val="17"/>
      <w:szCs w:val="22"/>
      <w:lang w:val="en-US" w:eastAsia="en-AU"/>
    </w:rPr>
  </w:style>
  <w:style w:type="character" w:customStyle="1" w:styleId="AppendixChartCaptionChar">
    <w:name w:val="Appendix Chart Caption Char"/>
    <w:basedOn w:val="AppendixTableCaptionChar"/>
    <w:link w:val="AppendixChartCaption"/>
    <w:uiPriority w:val="4"/>
    <w:rsid w:val="00CA0756"/>
    <w:rPr>
      <w:rFonts w:eastAsia="Times New Roman" w:cs="Times New Roman"/>
      <w:color w:val="75787B" w:themeColor="accent6"/>
      <w:sz w:val="17"/>
      <w:szCs w:val="22"/>
      <w:lang w:val="en-AU" w:eastAsia="en-AU"/>
    </w:rPr>
  </w:style>
  <w:style w:type="paragraph" w:customStyle="1" w:styleId="SourcetextTableorChart">
    <w:name w:val="Source text Table or Chart"/>
    <w:basedOn w:val="Caption"/>
    <w:next w:val="Normal"/>
    <w:uiPriority w:val="6"/>
    <w:semiHidden/>
    <w:rsid w:val="00B5479F"/>
    <w:pPr>
      <w:keepNext w:val="0"/>
      <w:keepLines w:val="0"/>
      <w:spacing w:before="120"/>
    </w:pPr>
    <w:rPr>
      <w:sz w:val="14"/>
    </w:rPr>
  </w:style>
  <w:style w:type="paragraph" w:customStyle="1" w:styleId="AlphabeticList">
    <w:name w:val="Alphabetic List"/>
    <w:basedOn w:val="Normal"/>
    <w:uiPriority w:val="4"/>
    <w:qFormat/>
    <w:rsid w:val="007F7A8C"/>
    <w:pPr>
      <w:numPr>
        <w:numId w:val="22"/>
      </w:numPr>
      <w:spacing w:after="0"/>
      <w:contextualSpacing/>
    </w:pPr>
    <w:rPr>
      <w:rFonts w:eastAsia="Times New Roman" w:cs="Times New Roman"/>
      <w:szCs w:val="20"/>
    </w:rPr>
  </w:style>
  <w:style w:type="paragraph" w:customStyle="1" w:styleId="CV-Heading">
    <w:name w:val="CV - Heading"/>
    <w:basedOn w:val="Normal"/>
    <w:uiPriority w:val="7"/>
    <w:rsid w:val="005B00B8"/>
    <w:pPr>
      <w:spacing w:before="240" w:after="0"/>
      <w:contextualSpacing/>
    </w:pPr>
    <w:rPr>
      <w:b/>
    </w:rPr>
  </w:style>
  <w:style w:type="paragraph" w:customStyle="1" w:styleId="TableHeadingCentre">
    <w:name w:val="Table Heading Centre"/>
    <w:basedOn w:val="TableHeadingLeft"/>
    <w:uiPriority w:val="5"/>
    <w:rsid w:val="00625BDB"/>
    <w:pPr>
      <w:jc w:val="center"/>
    </w:pPr>
  </w:style>
  <w:style w:type="paragraph" w:customStyle="1" w:styleId="TableHeadingRight">
    <w:name w:val="Table Heading Right"/>
    <w:basedOn w:val="TableHeadingCentre"/>
    <w:uiPriority w:val="5"/>
    <w:rsid w:val="00625BDB"/>
    <w:pPr>
      <w:jc w:val="right"/>
    </w:pPr>
  </w:style>
  <w:style w:type="paragraph" w:customStyle="1" w:styleId="TabletextRight">
    <w:name w:val="Table text Right"/>
    <w:basedOn w:val="TabletextLeft"/>
    <w:uiPriority w:val="5"/>
    <w:rsid w:val="004A4474"/>
    <w:pPr>
      <w:jc w:val="right"/>
    </w:pPr>
  </w:style>
  <w:style w:type="paragraph" w:customStyle="1" w:styleId="TabletextCentre">
    <w:name w:val="Table text Centre"/>
    <w:basedOn w:val="TabletextRight"/>
    <w:uiPriority w:val="5"/>
    <w:rsid w:val="004A4474"/>
    <w:pPr>
      <w:jc w:val="center"/>
    </w:pPr>
  </w:style>
  <w:style w:type="paragraph" w:customStyle="1" w:styleId="TableNote">
    <w:name w:val="Table Note"/>
    <w:basedOn w:val="TabletextLeft"/>
    <w:uiPriority w:val="5"/>
    <w:semiHidden/>
    <w:rsid w:val="002E67BC"/>
    <w:rPr>
      <w:sz w:val="15"/>
    </w:rPr>
  </w:style>
  <w:style w:type="paragraph" w:customStyle="1" w:styleId="TabletextCentreTotal">
    <w:name w:val="Table text Centre Total"/>
    <w:basedOn w:val="TabletextCentre"/>
    <w:uiPriority w:val="5"/>
    <w:rsid w:val="004A4474"/>
    <w:rPr>
      <w:b/>
    </w:rPr>
  </w:style>
  <w:style w:type="paragraph" w:customStyle="1" w:styleId="AlphabeticList2">
    <w:name w:val="Alphabetic List 2"/>
    <w:basedOn w:val="AlphabeticList"/>
    <w:uiPriority w:val="4"/>
    <w:qFormat/>
    <w:rsid w:val="000A0317"/>
    <w:pPr>
      <w:numPr>
        <w:ilvl w:val="1"/>
      </w:numPr>
    </w:pPr>
  </w:style>
  <w:style w:type="table" w:customStyle="1" w:styleId="GridTable1Light1">
    <w:name w:val="Grid Table 1 Light1"/>
    <w:basedOn w:val="TableNormal"/>
    <w:uiPriority w:val="46"/>
    <w:rsid w:val="000116B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16B0"/>
    <w:pPr>
      <w:spacing w:line="240" w:lineRule="auto"/>
    </w:pPr>
    <w:tblPr>
      <w:tblStyleRowBandSize w:val="1"/>
      <w:tblStyleColBandSize w:val="1"/>
      <w:tblBorders>
        <w:top w:val="single" w:sz="4" w:space="0" w:color="D0EC9F" w:themeColor="accent1" w:themeTint="66"/>
        <w:left w:val="single" w:sz="4" w:space="0" w:color="D0EC9F" w:themeColor="accent1" w:themeTint="66"/>
        <w:bottom w:val="single" w:sz="4" w:space="0" w:color="D0EC9F" w:themeColor="accent1" w:themeTint="66"/>
        <w:right w:val="single" w:sz="4" w:space="0" w:color="D0EC9F" w:themeColor="accent1" w:themeTint="66"/>
        <w:insideH w:val="single" w:sz="4" w:space="0" w:color="D0EC9F" w:themeColor="accent1" w:themeTint="66"/>
        <w:insideV w:val="single" w:sz="4" w:space="0" w:color="D0EC9F" w:themeColor="accent1" w:themeTint="66"/>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2" w:space="0" w:color="B9E37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116B0"/>
    <w:pPr>
      <w:spacing w:line="240" w:lineRule="auto"/>
    </w:pPr>
    <w:tblPr>
      <w:tblStyleRowBandSize w:val="1"/>
      <w:tblStyleColBandSize w:val="1"/>
      <w:tblBorders>
        <w:top w:val="single" w:sz="4" w:space="0" w:color="64F9B0" w:themeColor="accent2" w:themeTint="66"/>
        <w:left w:val="single" w:sz="4" w:space="0" w:color="64F9B0" w:themeColor="accent2" w:themeTint="66"/>
        <w:bottom w:val="single" w:sz="4" w:space="0" w:color="64F9B0" w:themeColor="accent2" w:themeTint="66"/>
        <w:right w:val="single" w:sz="4" w:space="0" w:color="64F9B0" w:themeColor="accent2" w:themeTint="66"/>
        <w:insideH w:val="single" w:sz="4" w:space="0" w:color="64F9B0" w:themeColor="accent2" w:themeTint="66"/>
        <w:insideV w:val="single" w:sz="4" w:space="0" w:color="64F9B0" w:themeColor="accent2" w:themeTint="66"/>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2" w:space="0" w:color="17F689"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116B0"/>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116B0"/>
    <w:pPr>
      <w:spacing w:line="240" w:lineRule="auto"/>
    </w:pPr>
    <w:tblPr>
      <w:tblStyleRowBandSize w:val="1"/>
      <w:tblStyleColBandSize w:val="1"/>
      <w:tblBorders>
        <w:top w:val="single" w:sz="4" w:space="0" w:color="5E8FFD" w:themeColor="accent4" w:themeTint="66"/>
        <w:left w:val="single" w:sz="4" w:space="0" w:color="5E8FFD" w:themeColor="accent4" w:themeTint="66"/>
        <w:bottom w:val="single" w:sz="4" w:space="0" w:color="5E8FFD" w:themeColor="accent4" w:themeTint="66"/>
        <w:right w:val="single" w:sz="4" w:space="0" w:color="5E8FFD" w:themeColor="accent4" w:themeTint="66"/>
        <w:insideH w:val="single" w:sz="4" w:space="0" w:color="5E8FFD" w:themeColor="accent4" w:themeTint="66"/>
        <w:insideV w:val="single" w:sz="4" w:space="0" w:color="5E8FFD" w:themeColor="accent4" w:themeTint="66"/>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2" w:space="0" w:color="0E57F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116B0"/>
    <w:pPr>
      <w:spacing w:line="240" w:lineRule="auto"/>
    </w:pPr>
    <w:tblPr>
      <w:tblStyleRowBandSize w:val="1"/>
      <w:tblStyleColBandSize w:val="1"/>
      <w:tblBorders>
        <w:top w:val="single" w:sz="4" w:space="0" w:color="76EFFF" w:themeColor="accent5" w:themeTint="66"/>
        <w:left w:val="single" w:sz="4" w:space="0" w:color="76EFFF" w:themeColor="accent5" w:themeTint="66"/>
        <w:bottom w:val="single" w:sz="4" w:space="0" w:color="76EFFF" w:themeColor="accent5" w:themeTint="66"/>
        <w:right w:val="single" w:sz="4" w:space="0" w:color="76EFFF" w:themeColor="accent5" w:themeTint="66"/>
        <w:insideH w:val="single" w:sz="4" w:space="0" w:color="76EFFF" w:themeColor="accent5" w:themeTint="66"/>
        <w:insideV w:val="single" w:sz="4" w:space="0" w:color="76EFFF" w:themeColor="accent5" w:themeTint="66"/>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2" w:space="0" w:color="32E8F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116B0"/>
    <w:pPr>
      <w:spacing w:line="240" w:lineRule="auto"/>
    </w:pPr>
    <w:tblPr>
      <w:tblStyleRowBandSize w:val="1"/>
      <w:tblStyleColBandSize w:val="1"/>
      <w:tblBorders>
        <w:top w:val="single" w:sz="4" w:space="0" w:color="C7C8CA" w:themeColor="accent6" w:themeTint="66"/>
        <w:left w:val="single" w:sz="4" w:space="0" w:color="C7C8CA" w:themeColor="accent6" w:themeTint="66"/>
        <w:bottom w:val="single" w:sz="4" w:space="0" w:color="C7C8CA" w:themeColor="accent6" w:themeTint="66"/>
        <w:right w:val="single" w:sz="4" w:space="0" w:color="C7C8CA" w:themeColor="accent6" w:themeTint="66"/>
        <w:insideH w:val="single" w:sz="4" w:space="0" w:color="C7C8CA" w:themeColor="accent6" w:themeTint="66"/>
        <w:insideV w:val="single" w:sz="4" w:space="0" w:color="C7C8CA" w:themeColor="accent6" w:themeTint="66"/>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2" w:space="0" w:color="ABADB0"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116B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116B0"/>
    <w:pPr>
      <w:spacing w:line="240" w:lineRule="auto"/>
    </w:pPr>
    <w:tblPr>
      <w:tblStyleRowBandSize w:val="1"/>
      <w:tblStyleColBandSize w:val="1"/>
      <w:tblBorders>
        <w:top w:val="single" w:sz="2" w:space="0" w:color="B9E370" w:themeColor="accent1" w:themeTint="99"/>
        <w:bottom w:val="single" w:sz="2" w:space="0" w:color="B9E370" w:themeColor="accent1" w:themeTint="99"/>
        <w:insideH w:val="single" w:sz="2" w:space="0" w:color="B9E370" w:themeColor="accent1" w:themeTint="99"/>
        <w:insideV w:val="single" w:sz="2" w:space="0" w:color="B9E370" w:themeColor="accent1" w:themeTint="99"/>
      </w:tblBorders>
    </w:tblPr>
    <w:tblStylePr w:type="firstRow">
      <w:rPr>
        <w:b/>
        <w:bCs/>
      </w:rPr>
      <w:tblPr/>
      <w:tcPr>
        <w:tcBorders>
          <w:top w:val="nil"/>
          <w:bottom w:val="single" w:sz="12" w:space="0" w:color="B9E370" w:themeColor="accent1" w:themeTint="99"/>
          <w:insideH w:val="nil"/>
          <w:insideV w:val="nil"/>
        </w:tcBorders>
        <w:shd w:val="clear" w:color="auto" w:fill="FFFFFF" w:themeFill="background1"/>
      </w:tcPr>
    </w:tblStylePr>
    <w:tblStylePr w:type="lastRow">
      <w:rPr>
        <w:b/>
        <w:bCs/>
      </w:rPr>
      <w:tblPr/>
      <w:tcPr>
        <w:tcBorders>
          <w:top w:val="double" w:sz="2" w:space="0" w:color="B9E3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2-Accent21">
    <w:name w:val="Grid Table 2 - Accent 21"/>
    <w:basedOn w:val="TableNormal"/>
    <w:uiPriority w:val="47"/>
    <w:rsid w:val="000116B0"/>
    <w:pPr>
      <w:spacing w:line="240" w:lineRule="auto"/>
    </w:pPr>
    <w:tblPr>
      <w:tblStyleRowBandSize w:val="1"/>
      <w:tblStyleColBandSize w:val="1"/>
      <w:tblBorders>
        <w:top w:val="single" w:sz="2" w:space="0" w:color="17F689" w:themeColor="accent2" w:themeTint="99"/>
        <w:bottom w:val="single" w:sz="2" w:space="0" w:color="17F689" w:themeColor="accent2" w:themeTint="99"/>
        <w:insideH w:val="single" w:sz="2" w:space="0" w:color="17F689" w:themeColor="accent2" w:themeTint="99"/>
        <w:insideV w:val="single" w:sz="2" w:space="0" w:color="17F689" w:themeColor="accent2" w:themeTint="99"/>
      </w:tblBorders>
    </w:tblPr>
    <w:tblStylePr w:type="firstRow">
      <w:rPr>
        <w:b/>
        <w:bCs/>
      </w:rPr>
      <w:tblPr/>
      <w:tcPr>
        <w:tcBorders>
          <w:top w:val="nil"/>
          <w:bottom w:val="single" w:sz="12" w:space="0" w:color="17F689" w:themeColor="accent2" w:themeTint="99"/>
          <w:insideH w:val="nil"/>
          <w:insideV w:val="nil"/>
        </w:tcBorders>
        <w:shd w:val="clear" w:color="auto" w:fill="FFFFFF" w:themeFill="background1"/>
      </w:tcPr>
    </w:tblStylePr>
    <w:tblStylePr w:type="lastRow">
      <w:rPr>
        <w:b/>
        <w:bCs/>
      </w:rPr>
      <w:tblPr/>
      <w:tcPr>
        <w:tcBorders>
          <w:top w:val="double" w:sz="2" w:space="0" w:color="17F68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2-Accent31">
    <w:name w:val="Grid Table 2 - Accent 31"/>
    <w:basedOn w:val="TableNormal"/>
    <w:uiPriority w:val="47"/>
    <w:rsid w:val="000116B0"/>
    <w:pPr>
      <w:spacing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2-Accent41">
    <w:name w:val="Grid Table 2 - Accent 41"/>
    <w:basedOn w:val="TableNormal"/>
    <w:uiPriority w:val="47"/>
    <w:rsid w:val="000116B0"/>
    <w:pPr>
      <w:spacing w:line="240" w:lineRule="auto"/>
    </w:pPr>
    <w:tblPr>
      <w:tblStyleRowBandSize w:val="1"/>
      <w:tblStyleColBandSize w:val="1"/>
      <w:tblBorders>
        <w:top w:val="single" w:sz="2" w:space="0" w:color="0E57FC" w:themeColor="accent4" w:themeTint="99"/>
        <w:bottom w:val="single" w:sz="2" w:space="0" w:color="0E57FC" w:themeColor="accent4" w:themeTint="99"/>
        <w:insideH w:val="single" w:sz="2" w:space="0" w:color="0E57FC" w:themeColor="accent4" w:themeTint="99"/>
        <w:insideV w:val="single" w:sz="2" w:space="0" w:color="0E57FC" w:themeColor="accent4" w:themeTint="99"/>
      </w:tblBorders>
    </w:tblPr>
    <w:tblStylePr w:type="firstRow">
      <w:rPr>
        <w:b/>
        <w:bCs/>
      </w:rPr>
      <w:tblPr/>
      <w:tcPr>
        <w:tcBorders>
          <w:top w:val="nil"/>
          <w:bottom w:val="single" w:sz="12" w:space="0" w:color="0E57FC" w:themeColor="accent4" w:themeTint="99"/>
          <w:insideH w:val="nil"/>
          <w:insideV w:val="nil"/>
        </w:tcBorders>
        <w:shd w:val="clear" w:color="auto" w:fill="FFFFFF" w:themeFill="background1"/>
      </w:tcPr>
    </w:tblStylePr>
    <w:tblStylePr w:type="lastRow">
      <w:rPr>
        <w:b/>
        <w:bCs/>
      </w:rPr>
      <w:tblPr/>
      <w:tcPr>
        <w:tcBorders>
          <w:top w:val="double" w:sz="2" w:space="0" w:color="0E5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2-Accent51">
    <w:name w:val="Grid Table 2 - Accent 51"/>
    <w:basedOn w:val="TableNormal"/>
    <w:uiPriority w:val="47"/>
    <w:rsid w:val="000116B0"/>
    <w:pPr>
      <w:spacing w:line="240" w:lineRule="auto"/>
    </w:pPr>
    <w:tblPr>
      <w:tblStyleRowBandSize w:val="1"/>
      <w:tblStyleColBandSize w:val="1"/>
      <w:tblBorders>
        <w:top w:val="single" w:sz="2" w:space="0" w:color="32E8FF" w:themeColor="accent5" w:themeTint="99"/>
        <w:bottom w:val="single" w:sz="2" w:space="0" w:color="32E8FF" w:themeColor="accent5" w:themeTint="99"/>
        <w:insideH w:val="single" w:sz="2" w:space="0" w:color="32E8FF" w:themeColor="accent5" w:themeTint="99"/>
        <w:insideV w:val="single" w:sz="2" w:space="0" w:color="32E8FF" w:themeColor="accent5" w:themeTint="99"/>
      </w:tblBorders>
    </w:tblPr>
    <w:tblStylePr w:type="firstRow">
      <w:rPr>
        <w:b/>
        <w:bCs/>
      </w:rPr>
      <w:tblPr/>
      <w:tcPr>
        <w:tcBorders>
          <w:top w:val="nil"/>
          <w:bottom w:val="single" w:sz="12" w:space="0" w:color="32E8FF" w:themeColor="accent5" w:themeTint="99"/>
          <w:insideH w:val="nil"/>
          <w:insideV w:val="nil"/>
        </w:tcBorders>
        <w:shd w:val="clear" w:color="auto" w:fill="FFFFFF" w:themeFill="background1"/>
      </w:tcPr>
    </w:tblStylePr>
    <w:tblStylePr w:type="lastRow">
      <w:rPr>
        <w:b/>
        <w:bCs/>
      </w:rPr>
      <w:tblPr/>
      <w:tcPr>
        <w:tcBorders>
          <w:top w:val="double" w:sz="2" w:space="0" w:color="32E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2-Accent61">
    <w:name w:val="Grid Table 2 - Accent 61"/>
    <w:basedOn w:val="TableNormal"/>
    <w:uiPriority w:val="47"/>
    <w:rsid w:val="000116B0"/>
    <w:pPr>
      <w:spacing w:line="240" w:lineRule="auto"/>
    </w:pPr>
    <w:tblPr>
      <w:tblStyleRowBandSize w:val="1"/>
      <w:tblStyleColBandSize w:val="1"/>
      <w:tblBorders>
        <w:top w:val="single" w:sz="2" w:space="0" w:color="ABADB0" w:themeColor="accent6" w:themeTint="99"/>
        <w:bottom w:val="single" w:sz="2" w:space="0" w:color="ABADB0" w:themeColor="accent6" w:themeTint="99"/>
        <w:insideH w:val="single" w:sz="2" w:space="0" w:color="ABADB0" w:themeColor="accent6" w:themeTint="99"/>
        <w:insideV w:val="single" w:sz="2" w:space="0" w:color="ABADB0" w:themeColor="accent6" w:themeTint="99"/>
      </w:tblBorders>
    </w:tblPr>
    <w:tblStylePr w:type="firstRow">
      <w:rPr>
        <w:b/>
        <w:bCs/>
      </w:rPr>
      <w:tblPr/>
      <w:tcPr>
        <w:tcBorders>
          <w:top w:val="nil"/>
          <w:bottom w:val="single" w:sz="12" w:space="0" w:color="ABADB0" w:themeColor="accent6" w:themeTint="99"/>
          <w:insideH w:val="nil"/>
          <w:insideV w:val="nil"/>
        </w:tcBorders>
        <w:shd w:val="clear" w:color="auto" w:fill="FFFFFF" w:themeFill="background1"/>
      </w:tcPr>
    </w:tblStylePr>
    <w:tblStylePr w:type="lastRow">
      <w:rPr>
        <w:b/>
        <w:bCs/>
      </w:rPr>
      <w:tblPr/>
      <w:tcPr>
        <w:tcBorders>
          <w:top w:val="double" w:sz="2" w:space="0" w:color="ABADB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31">
    <w:name w:val="Grid Table 31"/>
    <w:basedOn w:val="TableNormal"/>
    <w:uiPriority w:val="48"/>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customStyle="1" w:styleId="GridTable3-Accent21">
    <w:name w:val="Grid Table 3 - Accent 21"/>
    <w:basedOn w:val="TableNormal"/>
    <w:uiPriority w:val="48"/>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customStyle="1" w:styleId="GridTable3-Accent31">
    <w:name w:val="Grid Table 3 - Accent 31"/>
    <w:basedOn w:val="TableNormal"/>
    <w:uiPriority w:val="48"/>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customStyle="1" w:styleId="GridTable3-Accent41">
    <w:name w:val="Grid Table 3 - Accent 41"/>
    <w:basedOn w:val="TableNormal"/>
    <w:uiPriority w:val="48"/>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customStyle="1" w:styleId="GridTable3-Accent51">
    <w:name w:val="Grid Table 3 - Accent 51"/>
    <w:basedOn w:val="TableNormal"/>
    <w:uiPriority w:val="48"/>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customStyle="1" w:styleId="GridTable3-Accent61">
    <w:name w:val="Grid Table 3 - Accent 61"/>
    <w:basedOn w:val="TableNormal"/>
    <w:uiPriority w:val="48"/>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customStyle="1" w:styleId="GridTable41">
    <w:name w:val="Grid Table 41"/>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insideV w:val="nil"/>
        </w:tcBorders>
        <w:shd w:val="clear" w:color="auto" w:fill="86BC25" w:themeFill="accent1"/>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4-Accent21">
    <w:name w:val="Grid Table 4 - Accent 21"/>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insideV w:val="nil"/>
        </w:tcBorders>
        <w:shd w:val="clear" w:color="auto" w:fill="046A38" w:themeFill="accent2"/>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4-Accent31">
    <w:name w:val="Grid Table 4 - Accent 31"/>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insideV w:val="nil"/>
        </w:tcBorders>
        <w:shd w:val="clear" w:color="auto" w:fill="62B5E5" w:themeFill="accent3"/>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4-Accent41">
    <w:name w:val="Grid Table 4 - Accent 41"/>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insideV w:val="nil"/>
        </w:tcBorders>
        <w:shd w:val="clear" w:color="auto" w:fill="012169" w:themeFill="accent4"/>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4-Accent51">
    <w:name w:val="Grid Table 4 - Accent 51"/>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insideV w:val="nil"/>
        </w:tcBorders>
        <w:shd w:val="clear" w:color="auto" w:fill="0097A9" w:themeFill="accent5"/>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4-Accent61">
    <w:name w:val="Grid Table 4 - Accent 61"/>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insideV w:val="nil"/>
        </w:tcBorders>
        <w:shd w:val="clear" w:color="auto" w:fill="75787B" w:themeFill="accent6"/>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5Dark1">
    <w:name w:val="Grid Table 5 Dark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BC2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BC2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BC2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BC25" w:themeFill="accent1"/>
      </w:tcPr>
    </w:tblStylePr>
    <w:tblStylePr w:type="band1Vert">
      <w:tblPr/>
      <w:tcPr>
        <w:shd w:val="clear" w:color="auto" w:fill="D0EC9F" w:themeFill="accent1" w:themeFillTint="66"/>
      </w:tcPr>
    </w:tblStylePr>
    <w:tblStylePr w:type="band1Horz">
      <w:tblPr/>
      <w:tcPr>
        <w:shd w:val="clear" w:color="auto" w:fill="D0EC9F" w:themeFill="accent1" w:themeFillTint="66"/>
      </w:tcPr>
    </w:tblStylePr>
  </w:style>
  <w:style w:type="table" w:customStyle="1" w:styleId="GridTable5Dark-Accent21">
    <w:name w:val="Grid Table 5 Dark - Accent 2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C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A3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A3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A3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A38" w:themeFill="accent2"/>
      </w:tcPr>
    </w:tblStylePr>
    <w:tblStylePr w:type="band1Vert">
      <w:tblPr/>
      <w:tcPr>
        <w:shd w:val="clear" w:color="auto" w:fill="64F9B0" w:themeFill="accent2" w:themeFillTint="66"/>
      </w:tcPr>
    </w:tblStylePr>
    <w:tblStylePr w:type="band1Horz">
      <w:tblPr/>
      <w:tcPr>
        <w:shd w:val="clear" w:color="auto" w:fill="64F9B0" w:themeFill="accent2" w:themeFillTint="66"/>
      </w:tcPr>
    </w:tblStylePr>
  </w:style>
  <w:style w:type="table" w:customStyle="1" w:styleId="GridTable5Dark-Accent31">
    <w:name w:val="Grid Table 5 Dark - Accent 3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B5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B5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B5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B5E5" w:themeFill="accent3"/>
      </w:tcPr>
    </w:tblStylePr>
    <w:tblStylePr w:type="band1Vert">
      <w:tblPr/>
      <w:tcPr>
        <w:shd w:val="clear" w:color="auto" w:fill="C0E1F4" w:themeFill="accent3" w:themeFillTint="66"/>
      </w:tcPr>
    </w:tblStylePr>
    <w:tblStylePr w:type="band1Horz">
      <w:tblPr/>
      <w:tcPr>
        <w:shd w:val="clear" w:color="auto" w:fill="C0E1F4" w:themeFill="accent3" w:themeFillTint="66"/>
      </w:tcPr>
    </w:tblStylePr>
  </w:style>
  <w:style w:type="table" w:customStyle="1" w:styleId="GridTable5Dark-Accent41">
    <w:name w:val="Grid Table 5 Dark - Accent 4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EC7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216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216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216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2169" w:themeFill="accent4"/>
      </w:tcPr>
    </w:tblStylePr>
    <w:tblStylePr w:type="band1Vert">
      <w:tblPr/>
      <w:tcPr>
        <w:shd w:val="clear" w:color="auto" w:fill="5E8FFD" w:themeFill="accent4" w:themeFillTint="66"/>
      </w:tcPr>
    </w:tblStylePr>
    <w:tblStylePr w:type="band1Horz">
      <w:tblPr/>
      <w:tcPr>
        <w:shd w:val="clear" w:color="auto" w:fill="5E8FFD" w:themeFill="accent4" w:themeFillTint="66"/>
      </w:tcPr>
    </w:tblStylePr>
  </w:style>
  <w:style w:type="table" w:customStyle="1" w:styleId="GridTable5Dark-Accent51">
    <w:name w:val="Grid Table 5 Dark - Accent 5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7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A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A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A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A9" w:themeFill="accent5"/>
      </w:tcPr>
    </w:tblStylePr>
    <w:tblStylePr w:type="band1Vert">
      <w:tblPr/>
      <w:tcPr>
        <w:shd w:val="clear" w:color="auto" w:fill="76EFFF" w:themeFill="accent5" w:themeFillTint="66"/>
      </w:tcPr>
    </w:tblStylePr>
    <w:tblStylePr w:type="band1Horz">
      <w:tblPr/>
      <w:tcPr>
        <w:shd w:val="clear" w:color="auto" w:fill="76EFFF" w:themeFill="accent5" w:themeFillTint="66"/>
      </w:tcPr>
    </w:tblStylePr>
  </w:style>
  <w:style w:type="table" w:customStyle="1" w:styleId="GridTable5Dark-Accent61">
    <w:name w:val="Grid Table 5 Dark - Accent 6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787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787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787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787B" w:themeFill="accent6"/>
      </w:tcPr>
    </w:tblStylePr>
    <w:tblStylePr w:type="band1Vert">
      <w:tblPr/>
      <w:tcPr>
        <w:shd w:val="clear" w:color="auto" w:fill="C7C8CA" w:themeFill="accent6" w:themeFillTint="66"/>
      </w:tcPr>
    </w:tblStylePr>
    <w:tblStylePr w:type="band1Horz">
      <w:tblPr/>
      <w:tcPr>
        <w:shd w:val="clear" w:color="auto" w:fill="C7C8CA" w:themeFill="accent6" w:themeFillTint="66"/>
      </w:tcPr>
    </w:tblStylePr>
  </w:style>
  <w:style w:type="table" w:customStyle="1" w:styleId="GridTable6Colorful1">
    <w:name w:val="Grid Table 6 Colorful1"/>
    <w:basedOn w:val="TableNormal"/>
    <w:uiPriority w:val="51"/>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6Colorful-Accent21">
    <w:name w:val="Grid Table 6 Colorful - Accent 21"/>
    <w:basedOn w:val="TableNormal"/>
    <w:uiPriority w:val="51"/>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6Colorful-Accent31">
    <w:name w:val="Grid Table 6 Colorful - Accent 31"/>
    <w:basedOn w:val="TableNormal"/>
    <w:uiPriority w:val="51"/>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6Colorful-Accent41">
    <w:name w:val="Grid Table 6 Colorful - Accent 41"/>
    <w:basedOn w:val="TableNormal"/>
    <w:uiPriority w:val="51"/>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6Colorful-Accent51">
    <w:name w:val="Grid Table 6 Colorful - Accent 51"/>
    <w:basedOn w:val="TableNormal"/>
    <w:uiPriority w:val="51"/>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6Colorful-Accent61">
    <w:name w:val="Grid Table 6 Colorful - Accent 61"/>
    <w:basedOn w:val="TableNormal"/>
    <w:uiPriority w:val="51"/>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7Colorful1">
    <w:name w:val="Grid Table 7 Colorful1"/>
    <w:basedOn w:val="TableNormal"/>
    <w:uiPriority w:val="52"/>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customStyle="1" w:styleId="GridTable7Colorful-Accent21">
    <w:name w:val="Grid Table 7 Colorful - Accent 21"/>
    <w:basedOn w:val="TableNormal"/>
    <w:uiPriority w:val="52"/>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customStyle="1" w:styleId="GridTable7Colorful-Accent31">
    <w:name w:val="Grid Table 7 Colorful - Accent 31"/>
    <w:basedOn w:val="TableNormal"/>
    <w:uiPriority w:val="52"/>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customStyle="1" w:styleId="GridTable7Colorful-Accent41">
    <w:name w:val="Grid Table 7 Colorful - Accent 41"/>
    <w:basedOn w:val="TableNormal"/>
    <w:uiPriority w:val="52"/>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customStyle="1" w:styleId="GridTable7Colorful-Accent51">
    <w:name w:val="Grid Table 7 Colorful - Accent 51"/>
    <w:basedOn w:val="TableNormal"/>
    <w:uiPriority w:val="52"/>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customStyle="1" w:styleId="GridTable7Colorful-Accent61">
    <w:name w:val="Grid Table 7 Colorful - Accent 61"/>
    <w:basedOn w:val="TableNormal"/>
    <w:uiPriority w:val="52"/>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customStyle="1" w:styleId="ListTable1Light1">
    <w:name w:val="List Table 1 Light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B9E370" w:themeColor="accent1" w:themeTint="99"/>
        </w:tcBorders>
      </w:tcPr>
    </w:tblStylePr>
    <w:tblStylePr w:type="lastRow">
      <w:rPr>
        <w:b/>
        <w:bCs/>
      </w:rPr>
      <w:tblPr/>
      <w:tcPr>
        <w:tcBorders>
          <w:top w:val="sing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1Light-Accent21">
    <w:name w:val="List Table 1 Light - Accent 2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17F689" w:themeColor="accent2" w:themeTint="99"/>
        </w:tcBorders>
      </w:tcPr>
    </w:tblStylePr>
    <w:tblStylePr w:type="lastRow">
      <w:rPr>
        <w:b/>
        <w:bCs/>
      </w:rPr>
      <w:tblPr/>
      <w:tcPr>
        <w:tcBorders>
          <w:top w:val="sing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1Light-Accent31">
    <w:name w:val="List Table 1 Light - Accent 3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0D2EF" w:themeColor="accent3" w:themeTint="99"/>
        </w:tcBorders>
      </w:tcPr>
    </w:tblStylePr>
    <w:tblStylePr w:type="lastRow">
      <w:rPr>
        <w:b/>
        <w:bCs/>
      </w:rPr>
      <w:tblPr/>
      <w:tcPr>
        <w:tcBorders>
          <w:top w:val="sing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1Light-Accent41">
    <w:name w:val="List Table 1 Light - Accent 4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0E57FC" w:themeColor="accent4" w:themeTint="99"/>
        </w:tcBorders>
      </w:tcPr>
    </w:tblStylePr>
    <w:tblStylePr w:type="lastRow">
      <w:rPr>
        <w:b/>
        <w:bCs/>
      </w:rPr>
      <w:tblPr/>
      <w:tcPr>
        <w:tcBorders>
          <w:top w:val="sing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1Light-Accent51">
    <w:name w:val="List Table 1 Light - Accent 5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32E8FF" w:themeColor="accent5" w:themeTint="99"/>
        </w:tcBorders>
      </w:tcPr>
    </w:tblStylePr>
    <w:tblStylePr w:type="lastRow">
      <w:rPr>
        <w:b/>
        <w:bCs/>
      </w:rPr>
      <w:tblPr/>
      <w:tcPr>
        <w:tcBorders>
          <w:top w:val="sing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1Light-Accent61">
    <w:name w:val="List Table 1 Light - Accent 6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BADB0" w:themeColor="accent6" w:themeTint="99"/>
        </w:tcBorders>
      </w:tcPr>
    </w:tblStylePr>
    <w:tblStylePr w:type="lastRow">
      <w:rPr>
        <w:b/>
        <w:bCs/>
      </w:rPr>
      <w:tblPr/>
      <w:tcPr>
        <w:tcBorders>
          <w:top w:val="sing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21">
    <w:name w:val="List Table 21"/>
    <w:basedOn w:val="TableNormal"/>
    <w:uiPriority w:val="47"/>
    <w:rsid w:val="000116B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116B0"/>
    <w:pPr>
      <w:spacing w:line="240" w:lineRule="auto"/>
    </w:pPr>
    <w:tblPr>
      <w:tblStyleRowBandSize w:val="1"/>
      <w:tblStyleColBandSize w:val="1"/>
      <w:tblBorders>
        <w:top w:val="single" w:sz="4" w:space="0" w:color="B9E370" w:themeColor="accent1" w:themeTint="99"/>
        <w:bottom w:val="single" w:sz="4" w:space="0" w:color="B9E370" w:themeColor="accent1" w:themeTint="99"/>
        <w:insideH w:val="single" w:sz="4" w:space="0" w:color="B9E3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2-Accent21">
    <w:name w:val="List Table 2 - Accent 21"/>
    <w:basedOn w:val="TableNormal"/>
    <w:uiPriority w:val="47"/>
    <w:rsid w:val="000116B0"/>
    <w:pPr>
      <w:spacing w:line="240" w:lineRule="auto"/>
    </w:pPr>
    <w:tblPr>
      <w:tblStyleRowBandSize w:val="1"/>
      <w:tblStyleColBandSize w:val="1"/>
      <w:tblBorders>
        <w:top w:val="single" w:sz="4" w:space="0" w:color="17F689" w:themeColor="accent2" w:themeTint="99"/>
        <w:bottom w:val="single" w:sz="4" w:space="0" w:color="17F689" w:themeColor="accent2" w:themeTint="99"/>
        <w:insideH w:val="single" w:sz="4" w:space="0" w:color="17F68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2-Accent31">
    <w:name w:val="List Table 2 - Accent 31"/>
    <w:basedOn w:val="TableNormal"/>
    <w:uiPriority w:val="47"/>
    <w:rsid w:val="000116B0"/>
    <w:pPr>
      <w:spacing w:line="240" w:lineRule="auto"/>
    </w:pPr>
    <w:tblPr>
      <w:tblStyleRowBandSize w:val="1"/>
      <w:tblStyleColBandSize w:val="1"/>
      <w:tblBorders>
        <w:top w:val="single" w:sz="4" w:space="0" w:color="A0D2EF" w:themeColor="accent3" w:themeTint="99"/>
        <w:bottom w:val="single" w:sz="4" w:space="0" w:color="A0D2EF" w:themeColor="accent3" w:themeTint="99"/>
        <w:insideH w:val="single" w:sz="4" w:space="0" w:color="A0D2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2-Accent41">
    <w:name w:val="List Table 2 - Accent 41"/>
    <w:basedOn w:val="TableNormal"/>
    <w:uiPriority w:val="47"/>
    <w:rsid w:val="000116B0"/>
    <w:pPr>
      <w:spacing w:line="240" w:lineRule="auto"/>
    </w:pPr>
    <w:tblPr>
      <w:tblStyleRowBandSize w:val="1"/>
      <w:tblStyleColBandSize w:val="1"/>
      <w:tblBorders>
        <w:top w:val="single" w:sz="4" w:space="0" w:color="0E57FC" w:themeColor="accent4" w:themeTint="99"/>
        <w:bottom w:val="single" w:sz="4" w:space="0" w:color="0E57FC" w:themeColor="accent4" w:themeTint="99"/>
        <w:insideH w:val="single" w:sz="4" w:space="0" w:color="0E5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2-Accent51">
    <w:name w:val="List Table 2 - Accent 51"/>
    <w:basedOn w:val="TableNormal"/>
    <w:uiPriority w:val="47"/>
    <w:rsid w:val="000116B0"/>
    <w:pPr>
      <w:spacing w:line="240" w:lineRule="auto"/>
    </w:pPr>
    <w:tblPr>
      <w:tblStyleRowBandSize w:val="1"/>
      <w:tblStyleColBandSize w:val="1"/>
      <w:tblBorders>
        <w:top w:val="single" w:sz="4" w:space="0" w:color="32E8FF" w:themeColor="accent5" w:themeTint="99"/>
        <w:bottom w:val="single" w:sz="4" w:space="0" w:color="32E8FF" w:themeColor="accent5" w:themeTint="99"/>
        <w:insideH w:val="single" w:sz="4" w:space="0" w:color="32E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2-Accent61">
    <w:name w:val="List Table 2 - Accent 61"/>
    <w:basedOn w:val="TableNormal"/>
    <w:uiPriority w:val="47"/>
    <w:rsid w:val="000116B0"/>
    <w:pPr>
      <w:spacing w:line="240" w:lineRule="auto"/>
    </w:pPr>
    <w:tblPr>
      <w:tblStyleRowBandSize w:val="1"/>
      <w:tblStyleColBandSize w:val="1"/>
      <w:tblBorders>
        <w:top w:val="single" w:sz="4" w:space="0" w:color="ABADB0" w:themeColor="accent6" w:themeTint="99"/>
        <w:bottom w:val="single" w:sz="4" w:space="0" w:color="ABADB0" w:themeColor="accent6" w:themeTint="99"/>
        <w:insideH w:val="single" w:sz="4" w:space="0" w:color="ABADB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31">
    <w:name w:val="List Table 31"/>
    <w:basedOn w:val="TableNormal"/>
    <w:uiPriority w:val="48"/>
    <w:rsid w:val="000116B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116B0"/>
    <w:pPr>
      <w:spacing w:line="240" w:lineRule="auto"/>
    </w:p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table" w:customStyle="1" w:styleId="ListTable3-Accent21">
    <w:name w:val="List Table 3 - Accent 21"/>
    <w:basedOn w:val="TableNormal"/>
    <w:uiPriority w:val="48"/>
    <w:rsid w:val="000116B0"/>
    <w:pPr>
      <w:spacing w:line="240" w:lineRule="auto"/>
    </w:pPr>
    <w:tblPr>
      <w:tblStyleRowBandSize w:val="1"/>
      <w:tblStyleColBandSize w:val="1"/>
      <w:tblBorders>
        <w:top w:val="single" w:sz="4" w:space="0" w:color="046A38" w:themeColor="accent2"/>
        <w:left w:val="single" w:sz="4" w:space="0" w:color="046A38" w:themeColor="accent2"/>
        <w:bottom w:val="single" w:sz="4" w:space="0" w:color="046A38" w:themeColor="accent2"/>
        <w:right w:val="single" w:sz="4" w:space="0" w:color="046A38" w:themeColor="accent2"/>
      </w:tblBorders>
    </w:tblPr>
    <w:tblStylePr w:type="firstRow">
      <w:rPr>
        <w:b/>
        <w:bCs/>
        <w:color w:val="FFFFFF" w:themeColor="background1"/>
      </w:rPr>
      <w:tblPr/>
      <w:tcPr>
        <w:shd w:val="clear" w:color="auto" w:fill="046A38" w:themeFill="accent2"/>
      </w:tcPr>
    </w:tblStylePr>
    <w:tblStylePr w:type="lastRow">
      <w:rPr>
        <w:b/>
        <w:bCs/>
      </w:rPr>
      <w:tblPr/>
      <w:tcPr>
        <w:tcBorders>
          <w:top w:val="double" w:sz="4" w:space="0" w:color="046A3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A38" w:themeColor="accent2"/>
          <w:right w:val="single" w:sz="4" w:space="0" w:color="046A38" w:themeColor="accent2"/>
        </w:tcBorders>
      </w:tcPr>
    </w:tblStylePr>
    <w:tblStylePr w:type="band1Horz">
      <w:tblPr/>
      <w:tcPr>
        <w:tcBorders>
          <w:top w:val="single" w:sz="4" w:space="0" w:color="046A38" w:themeColor="accent2"/>
          <w:bottom w:val="single" w:sz="4" w:space="0" w:color="046A3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A38" w:themeColor="accent2"/>
          <w:left w:val="nil"/>
        </w:tcBorders>
      </w:tcPr>
    </w:tblStylePr>
    <w:tblStylePr w:type="swCell">
      <w:tblPr/>
      <w:tcPr>
        <w:tcBorders>
          <w:top w:val="double" w:sz="4" w:space="0" w:color="046A38" w:themeColor="accent2"/>
          <w:right w:val="nil"/>
        </w:tcBorders>
      </w:tcPr>
    </w:tblStylePr>
  </w:style>
  <w:style w:type="table" w:customStyle="1" w:styleId="ListTable3-Accent31">
    <w:name w:val="List Table 3 - Accent 31"/>
    <w:basedOn w:val="TableNormal"/>
    <w:uiPriority w:val="48"/>
    <w:rsid w:val="000116B0"/>
    <w:pPr>
      <w:spacing w:line="240" w:lineRule="auto"/>
    </w:pPr>
    <w:tblPr>
      <w:tblStyleRowBandSize w:val="1"/>
      <w:tblStyleColBandSize w:val="1"/>
      <w:tblBorders>
        <w:top w:val="single" w:sz="4" w:space="0" w:color="62B5E5" w:themeColor="accent3"/>
        <w:left w:val="single" w:sz="4" w:space="0" w:color="62B5E5" w:themeColor="accent3"/>
        <w:bottom w:val="single" w:sz="4" w:space="0" w:color="62B5E5" w:themeColor="accent3"/>
        <w:right w:val="single" w:sz="4" w:space="0" w:color="62B5E5" w:themeColor="accent3"/>
      </w:tblBorders>
    </w:tblPr>
    <w:tblStylePr w:type="firstRow">
      <w:rPr>
        <w:b/>
        <w:bCs/>
        <w:color w:val="FFFFFF" w:themeColor="background1"/>
      </w:rPr>
      <w:tblPr/>
      <w:tcPr>
        <w:shd w:val="clear" w:color="auto" w:fill="62B5E5" w:themeFill="accent3"/>
      </w:tcPr>
    </w:tblStylePr>
    <w:tblStylePr w:type="lastRow">
      <w:rPr>
        <w:b/>
        <w:bCs/>
      </w:rPr>
      <w:tblPr/>
      <w:tcPr>
        <w:tcBorders>
          <w:top w:val="double" w:sz="4" w:space="0" w:color="62B5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B5E5" w:themeColor="accent3"/>
          <w:right w:val="single" w:sz="4" w:space="0" w:color="62B5E5" w:themeColor="accent3"/>
        </w:tcBorders>
      </w:tcPr>
    </w:tblStylePr>
    <w:tblStylePr w:type="band1Horz">
      <w:tblPr/>
      <w:tcPr>
        <w:tcBorders>
          <w:top w:val="single" w:sz="4" w:space="0" w:color="62B5E5" w:themeColor="accent3"/>
          <w:bottom w:val="single" w:sz="4" w:space="0" w:color="62B5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B5E5" w:themeColor="accent3"/>
          <w:left w:val="nil"/>
        </w:tcBorders>
      </w:tcPr>
    </w:tblStylePr>
    <w:tblStylePr w:type="swCell">
      <w:tblPr/>
      <w:tcPr>
        <w:tcBorders>
          <w:top w:val="double" w:sz="4" w:space="0" w:color="62B5E5" w:themeColor="accent3"/>
          <w:right w:val="nil"/>
        </w:tcBorders>
      </w:tcPr>
    </w:tblStylePr>
  </w:style>
  <w:style w:type="table" w:customStyle="1" w:styleId="ListTable3-Accent41">
    <w:name w:val="List Table 3 - Accent 41"/>
    <w:basedOn w:val="TableNormal"/>
    <w:uiPriority w:val="48"/>
    <w:rsid w:val="000116B0"/>
    <w:pPr>
      <w:spacing w:line="240" w:lineRule="auto"/>
    </w:pPr>
    <w:tblPr>
      <w:tblStyleRowBandSize w:val="1"/>
      <w:tblStyleColBandSize w:val="1"/>
      <w:tblBorders>
        <w:top w:val="single" w:sz="4" w:space="0" w:color="012169" w:themeColor="accent4"/>
        <w:left w:val="single" w:sz="4" w:space="0" w:color="012169" w:themeColor="accent4"/>
        <w:bottom w:val="single" w:sz="4" w:space="0" w:color="012169" w:themeColor="accent4"/>
        <w:right w:val="single" w:sz="4" w:space="0" w:color="012169" w:themeColor="accent4"/>
      </w:tblBorders>
    </w:tblPr>
    <w:tblStylePr w:type="firstRow">
      <w:rPr>
        <w:b/>
        <w:bCs/>
        <w:color w:val="FFFFFF" w:themeColor="background1"/>
      </w:rPr>
      <w:tblPr/>
      <w:tcPr>
        <w:shd w:val="clear" w:color="auto" w:fill="012169" w:themeFill="accent4"/>
      </w:tcPr>
    </w:tblStylePr>
    <w:tblStylePr w:type="lastRow">
      <w:rPr>
        <w:b/>
        <w:bCs/>
      </w:rPr>
      <w:tblPr/>
      <w:tcPr>
        <w:tcBorders>
          <w:top w:val="double" w:sz="4" w:space="0" w:color="01216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2169" w:themeColor="accent4"/>
          <w:right w:val="single" w:sz="4" w:space="0" w:color="012169" w:themeColor="accent4"/>
        </w:tcBorders>
      </w:tcPr>
    </w:tblStylePr>
    <w:tblStylePr w:type="band1Horz">
      <w:tblPr/>
      <w:tcPr>
        <w:tcBorders>
          <w:top w:val="single" w:sz="4" w:space="0" w:color="012169" w:themeColor="accent4"/>
          <w:bottom w:val="single" w:sz="4" w:space="0" w:color="01216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2169" w:themeColor="accent4"/>
          <w:left w:val="nil"/>
        </w:tcBorders>
      </w:tcPr>
    </w:tblStylePr>
    <w:tblStylePr w:type="swCell">
      <w:tblPr/>
      <w:tcPr>
        <w:tcBorders>
          <w:top w:val="double" w:sz="4" w:space="0" w:color="012169" w:themeColor="accent4"/>
          <w:right w:val="nil"/>
        </w:tcBorders>
      </w:tcPr>
    </w:tblStylePr>
  </w:style>
  <w:style w:type="table" w:customStyle="1" w:styleId="ListTable3-Accent51">
    <w:name w:val="List Table 3 - Accent 51"/>
    <w:basedOn w:val="TableNormal"/>
    <w:uiPriority w:val="48"/>
    <w:rsid w:val="000116B0"/>
    <w:pPr>
      <w:spacing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table" w:customStyle="1" w:styleId="ListTable3-Accent61">
    <w:name w:val="List Table 3 - Accent 61"/>
    <w:basedOn w:val="TableNormal"/>
    <w:uiPriority w:val="48"/>
    <w:rsid w:val="000116B0"/>
    <w:pPr>
      <w:spacing w:line="240" w:lineRule="auto"/>
    </w:pPr>
    <w:tblPr>
      <w:tblStyleRowBandSize w:val="1"/>
      <w:tblStyleColBandSize w:val="1"/>
      <w:tblBorders>
        <w:top w:val="single" w:sz="4" w:space="0" w:color="75787B" w:themeColor="accent6"/>
        <w:left w:val="single" w:sz="4" w:space="0" w:color="75787B" w:themeColor="accent6"/>
        <w:bottom w:val="single" w:sz="4" w:space="0" w:color="75787B" w:themeColor="accent6"/>
        <w:right w:val="single" w:sz="4" w:space="0" w:color="75787B" w:themeColor="accent6"/>
      </w:tblBorders>
    </w:tblPr>
    <w:tblStylePr w:type="firstRow">
      <w:rPr>
        <w:b/>
        <w:bCs/>
        <w:color w:val="FFFFFF" w:themeColor="background1"/>
      </w:rPr>
      <w:tblPr/>
      <w:tcPr>
        <w:shd w:val="clear" w:color="auto" w:fill="75787B" w:themeFill="accent6"/>
      </w:tcPr>
    </w:tblStylePr>
    <w:tblStylePr w:type="lastRow">
      <w:rPr>
        <w:b/>
        <w:bCs/>
      </w:rPr>
      <w:tblPr/>
      <w:tcPr>
        <w:tcBorders>
          <w:top w:val="double" w:sz="4" w:space="0" w:color="75787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787B" w:themeColor="accent6"/>
          <w:right w:val="single" w:sz="4" w:space="0" w:color="75787B" w:themeColor="accent6"/>
        </w:tcBorders>
      </w:tcPr>
    </w:tblStylePr>
    <w:tblStylePr w:type="band1Horz">
      <w:tblPr/>
      <w:tcPr>
        <w:tcBorders>
          <w:top w:val="single" w:sz="4" w:space="0" w:color="75787B" w:themeColor="accent6"/>
          <w:bottom w:val="single" w:sz="4" w:space="0" w:color="75787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787B" w:themeColor="accent6"/>
          <w:left w:val="nil"/>
        </w:tcBorders>
      </w:tcPr>
    </w:tblStylePr>
    <w:tblStylePr w:type="swCell">
      <w:tblPr/>
      <w:tcPr>
        <w:tcBorders>
          <w:top w:val="double" w:sz="4" w:space="0" w:color="75787B" w:themeColor="accent6"/>
          <w:right w:val="nil"/>
        </w:tcBorders>
      </w:tcPr>
    </w:tblStylePr>
  </w:style>
  <w:style w:type="table" w:customStyle="1" w:styleId="ListTable41">
    <w:name w:val="List Table 41"/>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tcBorders>
        <w:shd w:val="clear" w:color="auto" w:fill="86BC25" w:themeFill="accent1"/>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4-Accent21">
    <w:name w:val="List Table 4 - Accent 21"/>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tcBorders>
        <w:shd w:val="clear" w:color="auto" w:fill="046A38" w:themeFill="accent2"/>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4-Accent31">
    <w:name w:val="List Table 4 - Accent 31"/>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tcBorders>
        <w:shd w:val="clear" w:color="auto" w:fill="62B5E5" w:themeFill="accent3"/>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4-Accent41">
    <w:name w:val="List Table 4 - Accent 41"/>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tcBorders>
        <w:shd w:val="clear" w:color="auto" w:fill="012169" w:themeFill="accent4"/>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4-Accent51">
    <w:name w:val="List Table 4 - Accent 51"/>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tcBorders>
        <w:shd w:val="clear" w:color="auto" w:fill="0097A9" w:themeFill="accent5"/>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4-Accent61">
    <w:name w:val="List Table 4 - Accent 61"/>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tcBorders>
        <w:shd w:val="clear" w:color="auto" w:fill="75787B" w:themeFill="accent6"/>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5Dark1">
    <w:name w:val="List Table 5 Dark1"/>
    <w:basedOn w:val="TableNormal"/>
    <w:uiPriority w:val="50"/>
    <w:rsid w:val="000116B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116B0"/>
    <w:pPr>
      <w:spacing w:line="240" w:lineRule="auto"/>
    </w:pPr>
    <w:rPr>
      <w:color w:val="FFFFFF" w:themeColor="background1"/>
    </w:rPr>
    <w:tblPr>
      <w:tblStyleRowBandSize w:val="1"/>
      <w:tblStyleColBandSize w:val="1"/>
      <w:tblBorders>
        <w:top w:val="single" w:sz="24" w:space="0" w:color="86BC25" w:themeColor="accent1"/>
        <w:left w:val="single" w:sz="24" w:space="0" w:color="86BC25" w:themeColor="accent1"/>
        <w:bottom w:val="single" w:sz="24" w:space="0" w:color="86BC25" w:themeColor="accent1"/>
        <w:right w:val="single" w:sz="24" w:space="0" w:color="86BC25" w:themeColor="accent1"/>
      </w:tblBorders>
    </w:tblPr>
    <w:tcPr>
      <w:shd w:val="clear" w:color="auto" w:fill="86BC2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116B0"/>
    <w:pPr>
      <w:spacing w:line="240" w:lineRule="auto"/>
    </w:pPr>
    <w:rPr>
      <w:color w:val="FFFFFF" w:themeColor="background1"/>
    </w:rPr>
    <w:tblPr>
      <w:tblStyleRowBandSize w:val="1"/>
      <w:tblStyleColBandSize w:val="1"/>
      <w:tblBorders>
        <w:top w:val="single" w:sz="24" w:space="0" w:color="046A38" w:themeColor="accent2"/>
        <w:left w:val="single" w:sz="24" w:space="0" w:color="046A38" w:themeColor="accent2"/>
        <w:bottom w:val="single" w:sz="24" w:space="0" w:color="046A38" w:themeColor="accent2"/>
        <w:right w:val="single" w:sz="24" w:space="0" w:color="046A38" w:themeColor="accent2"/>
      </w:tblBorders>
    </w:tblPr>
    <w:tcPr>
      <w:shd w:val="clear" w:color="auto" w:fill="046A3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116B0"/>
    <w:pPr>
      <w:spacing w:line="240" w:lineRule="auto"/>
    </w:pPr>
    <w:rPr>
      <w:color w:val="FFFFFF" w:themeColor="background1"/>
    </w:rPr>
    <w:tblPr>
      <w:tblStyleRowBandSize w:val="1"/>
      <w:tblStyleColBandSize w:val="1"/>
      <w:tblBorders>
        <w:top w:val="single" w:sz="24" w:space="0" w:color="62B5E5" w:themeColor="accent3"/>
        <w:left w:val="single" w:sz="24" w:space="0" w:color="62B5E5" w:themeColor="accent3"/>
        <w:bottom w:val="single" w:sz="24" w:space="0" w:color="62B5E5" w:themeColor="accent3"/>
        <w:right w:val="single" w:sz="24" w:space="0" w:color="62B5E5" w:themeColor="accent3"/>
      </w:tblBorders>
    </w:tblPr>
    <w:tcPr>
      <w:shd w:val="clear" w:color="auto" w:fill="62B5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116B0"/>
    <w:pPr>
      <w:spacing w:line="240" w:lineRule="auto"/>
    </w:pPr>
    <w:rPr>
      <w:color w:val="FFFFFF" w:themeColor="background1"/>
    </w:rPr>
    <w:tblPr>
      <w:tblStyleRowBandSize w:val="1"/>
      <w:tblStyleColBandSize w:val="1"/>
      <w:tblBorders>
        <w:top w:val="single" w:sz="24" w:space="0" w:color="012169" w:themeColor="accent4"/>
        <w:left w:val="single" w:sz="24" w:space="0" w:color="012169" w:themeColor="accent4"/>
        <w:bottom w:val="single" w:sz="24" w:space="0" w:color="012169" w:themeColor="accent4"/>
        <w:right w:val="single" w:sz="24" w:space="0" w:color="012169" w:themeColor="accent4"/>
      </w:tblBorders>
    </w:tblPr>
    <w:tcPr>
      <w:shd w:val="clear" w:color="auto" w:fill="01216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116B0"/>
    <w:pPr>
      <w:spacing w:line="240" w:lineRule="auto"/>
    </w:pPr>
    <w:rPr>
      <w:color w:val="FFFFFF" w:themeColor="background1"/>
    </w:rPr>
    <w:tblPr>
      <w:tblStyleRowBandSize w:val="1"/>
      <w:tblStyleColBandSize w:val="1"/>
      <w:tblBorders>
        <w:top w:val="single" w:sz="24" w:space="0" w:color="0097A9" w:themeColor="accent5"/>
        <w:left w:val="single" w:sz="24" w:space="0" w:color="0097A9" w:themeColor="accent5"/>
        <w:bottom w:val="single" w:sz="24" w:space="0" w:color="0097A9" w:themeColor="accent5"/>
        <w:right w:val="single" w:sz="24" w:space="0" w:color="0097A9" w:themeColor="accent5"/>
      </w:tblBorders>
    </w:tblPr>
    <w:tcPr>
      <w:shd w:val="clear" w:color="auto" w:fill="0097A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116B0"/>
    <w:pPr>
      <w:spacing w:line="240" w:lineRule="auto"/>
    </w:pPr>
    <w:rPr>
      <w:color w:val="FFFFFF" w:themeColor="background1"/>
    </w:rPr>
    <w:tblPr>
      <w:tblStyleRowBandSize w:val="1"/>
      <w:tblStyleColBandSize w:val="1"/>
      <w:tblBorders>
        <w:top w:val="single" w:sz="24" w:space="0" w:color="75787B" w:themeColor="accent6"/>
        <w:left w:val="single" w:sz="24" w:space="0" w:color="75787B" w:themeColor="accent6"/>
        <w:bottom w:val="single" w:sz="24" w:space="0" w:color="75787B" w:themeColor="accent6"/>
        <w:right w:val="single" w:sz="24" w:space="0" w:color="75787B" w:themeColor="accent6"/>
      </w:tblBorders>
    </w:tblPr>
    <w:tcPr>
      <w:shd w:val="clear" w:color="auto" w:fill="75787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116B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116B0"/>
    <w:pPr>
      <w:spacing w:line="240" w:lineRule="auto"/>
    </w:pPr>
    <w:rPr>
      <w:color w:val="638C1B" w:themeColor="accent1" w:themeShade="BF"/>
    </w:rPr>
    <w:tblPr>
      <w:tblStyleRowBandSize w:val="1"/>
      <w:tblStyleColBandSize w:val="1"/>
      <w:tblBorders>
        <w:top w:val="single" w:sz="4" w:space="0" w:color="86BC25" w:themeColor="accent1"/>
        <w:bottom w:val="single" w:sz="4" w:space="0" w:color="86BC25" w:themeColor="accent1"/>
      </w:tblBorders>
    </w:tblPr>
    <w:tblStylePr w:type="firstRow">
      <w:rPr>
        <w:b/>
        <w:bCs/>
      </w:rPr>
      <w:tblPr/>
      <w:tcPr>
        <w:tcBorders>
          <w:bottom w:val="single" w:sz="4" w:space="0" w:color="86BC25" w:themeColor="accent1"/>
        </w:tcBorders>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6Colorful-Accent21">
    <w:name w:val="List Table 6 Colorful - Accent 21"/>
    <w:basedOn w:val="TableNormal"/>
    <w:uiPriority w:val="51"/>
    <w:rsid w:val="000116B0"/>
    <w:pPr>
      <w:spacing w:line="240" w:lineRule="auto"/>
    </w:pPr>
    <w:rPr>
      <w:color w:val="034F29" w:themeColor="accent2" w:themeShade="BF"/>
    </w:rPr>
    <w:tblPr>
      <w:tblStyleRowBandSize w:val="1"/>
      <w:tblStyleColBandSize w:val="1"/>
      <w:tblBorders>
        <w:top w:val="single" w:sz="4" w:space="0" w:color="046A38" w:themeColor="accent2"/>
        <w:bottom w:val="single" w:sz="4" w:space="0" w:color="046A38" w:themeColor="accent2"/>
      </w:tblBorders>
    </w:tblPr>
    <w:tblStylePr w:type="firstRow">
      <w:rPr>
        <w:b/>
        <w:bCs/>
      </w:rPr>
      <w:tblPr/>
      <w:tcPr>
        <w:tcBorders>
          <w:bottom w:val="single" w:sz="4" w:space="0" w:color="046A38" w:themeColor="accent2"/>
        </w:tcBorders>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6Colorful-Accent31">
    <w:name w:val="List Table 6 Colorful - Accent 31"/>
    <w:basedOn w:val="TableNormal"/>
    <w:uiPriority w:val="51"/>
    <w:rsid w:val="000116B0"/>
    <w:pPr>
      <w:spacing w:line="240" w:lineRule="auto"/>
    </w:pPr>
    <w:rPr>
      <w:color w:val="2291D1" w:themeColor="accent3" w:themeShade="BF"/>
    </w:rPr>
    <w:tblPr>
      <w:tblStyleRowBandSize w:val="1"/>
      <w:tblStyleColBandSize w:val="1"/>
      <w:tblBorders>
        <w:top w:val="single" w:sz="4" w:space="0" w:color="62B5E5" w:themeColor="accent3"/>
        <w:bottom w:val="single" w:sz="4" w:space="0" w:color="62B5E5" w:themeColor="accent3"/>
      </w:tblBorders>
    </w:tblPr>
    <w:tblStylePr w:type="firstRow">
      <w:rPr>
        <w:b/>
        <w:bCs/>
      </w:rPr>
      <w:tblPr/>
      <w:tcPr>
        <w:tcBorders>
          <w:bottom w:val="single" w:sz="4" w:space="0" w:color="62B5E5" w:themeColor="accent3"/>
        </w:tcBorders>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6Colorful-Accent41">
    <w:name w:val="List Table 6 Colorful - Accent 41"/>
    <w:basedOn w:val="TableNormal"/>
    <w:uiPriority w:val="51"/>
    <w:rsid w:val="000116B0"/>
    <w:pPr>
      <w:spacing w:line="240" w:lineRule="auto"/>
    </w:pPr>
    <w:rPr>
      <w:color w:val="00184E" w:themeColor="accent4" w:themeShade="BF"/>
    </w:rPr>
    <w:tblPr>
      <w:tblStyleRowBandSize w:val="1"/>
      <w:tblStyleColBandSize w:val="1"/>
      <w:tblBorders>
        <w:top w:val="single" w:sz="4" w:space="0" w:color="012169" w:themeColor="accent4"/>
        <w:bottom w:val="single" w:sz="4" w:space="0" w:color="012169" w:themeColor="accent4"/>
      </w:tblBorders>
    </w:tblPr>
    <w:tblStylePr w:type="firstRow">
      <w:rPr>
        <w:b/>
        <w:bCs/>
      </w:rPr>
      <w:tblPr/>
      <w:tcPr>
        <w:tcBorders>
          <w:bottom w:val="single" w:sz="4" w:space="0" w:color="012169" w:themeColor="accent4"/>
        </w:tcBorders>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6Colorful-Accent51">
    <w:name w:val="List Table 6 Colorful - Accent 51"/>
    <w:basedOn w:val="TableNormal"/>
    <w:uiPriority w:val="51"/>
    <w:rsid w:val="000116B0"/>
    <w:pPr>
      <w:spacing w:line="240" w:lineRule="auto"/>
    </w:pPr>
    <w:rPr>
      <w:color w:val="00707E" w:themeColor="accent5" w:themeShade="BF"/>
    </w:rPr>
    <w:tblPr>
      <w:tblStyleRowBandSize w:val="1"/>
      <w:tblStyleColBandSize w:val="1"/>
      <w:tblBorders>
        <w:top w:val="single" w:sz="4" w:space="0" w:color="0097A9" w:themeColor="accent5"/>
        <w:bottom w:val="single" w:sz="4" w:space="0" w:color="0097A9" w:themeColor="accent5"/>
      </w:tblBorders>
    </w:tblPr>
    <w:tblStylePr w:type="firstRow">
      <w:rPr>
        <w:b/>
        <w:bCs/>
      </w:rPr>
      <w:tblPr/>
      <w:tcPr>
        <w:tcBorders>
          <w:bottom w:val="single" w:sz="4" w:space="0" w:color="0097A9" w:themeColor="accent5"/>
        </w:tcBorders>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6Colorful-Accent61">
    <w:name w:val="List Table 6 Colorful - Accent 61"/>
    <w:basedOn w:val="TableNormal"/>
    <w:uiPriority w:val="51"/>
    <w:rsid w:val="000116B0"/>
    <w:pPr>
      <w:spacing w:line="240" w:lineRule="auto"/>
    </w:pPr>
    <w:rPr>
      <w:color w:val="57595C" w:themeColor="accent6" w:themeShade="BF"/>
    </w:rPr>
    <w:tblPr>
      <w:tblStyleRowBandSize w:val="1"/>
      <w:tblStyleColBandSize w:val="1"/>
      <w:tblBorders>
        <w:top w:val="single" w:sz="4" w:space="0" w:color="75787B" w:themeColor="accent6"/>
        <w:bottom w:val="single" w:sz="4" w:space="0" w:color="75787B" w:themeColor="accent6"/>
      </w:tblBorders>
    </w:tblPr>
    <w:tblStylePr w:type="firstRow">
      <w:rPr>
        <w:b/>
        <w:bCs/>
      </w:rPr>
      <w:tblPr/>
      <w:tcPr>
        <w:tcBorders>
          <w:bottom w:val="single" w:sz="4" w:space="0" w:color="75787B" w:themeColor="accent6"/>
        </w:tcBorders>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7Colorful1">
    <w:name w:val="List Table 7 Colorful1"/>
    <w:basedOn w:val="TableNormal"/>
    <w:uiPriority w:val="52"/>
    <w:rsid w:val="000116B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116B0"/>
    <w:pPr>
      <w:spacing w:line="240" w:lineRule="auto"/>
    </w:pPr>
    <w:rPr>
      <w:color w:val="638C1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BC2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BC2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BC2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BC25" w:themeColor="accent1"/>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116B0"/>
    <w:pPr>
      <w:spacing w:line="240" w:lineRule="auto"/>
    </w:pPr>
    <w:rPr>
      <w:color w:val="034F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A3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A3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A3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A38" w:themeColor="accent2"/>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116B0"/>
    <w:pPr>
      <w:spacing w:line="240" w:lineRule="auto"/>
    </w:pPr>
    <w:rPr>
      <w:color w:val="2291D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B5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B5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B5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B5E5" w:themeColor="accent3"/>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116B0"/>
    <w:pPr>
      <w:spacing w:line="240" w:lineRule="auto"/>
    </w:pPr>
    <w:rPr>
      <w:color w:val="00184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216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216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216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2169" w:themeColor="accent4"/>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116B0"/>
    <w:pPr>
      <w:spacing w:line="240" w:lineRule="auto"/>
    </w:pPr>
    <w:rPr>
      <w:color w:val="00707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7A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7A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7A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7A9" w:themeColor="accent5"/>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116B0"/>
    <w:pPr>
      <w:spacing w:line="240" w:lineRule="auto"/>
    </w:pPr>
    <w:rPr>
      <w:color w:val="57595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787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787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787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787B" w:themeColor="accent6"/>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0116B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116B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116B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116B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116B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0116B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Gitter1">
    <w:name w:val="Tabel - Gitter1"/>
    <w:basedOn w:val="TableNormal"/>
    <w:next w:val="TableGrid"/>
    <w:uiPriority w:val="59"/>
    <w:rsid w:val="001E349B"/>
    <w:pPr>
      <w:spacing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Pullout-QuoteBlue">
    <w:name w:val="Pullout - Quote Blue"/>
    <w:basedOn w:val="PulloutBlue"/>
    <w:uiPriority w:val="6"/>
    <w:rsid w:val="00D67839"/>
    <w:pPr>
      <w:ind w:left="227" w:right="227"/>
    </w:pPr>
    <w:rPr>
      <w:i/>
    </w:rPr>
  </w:style>
  <w:style w:type="paragraph" w:customStyle="1" w:styleId="Pullout-QuoteGreen">
    <w:name w:val="Pullout - Quote Green"/>
    <w:basedOn w:val="Pullout-QuoteBlue"/>
    <w:qFormat/>
    <w:rsid w:val="001D3B36"/>
    <w:rPr>
      <w:color w:val="86BC25" w:themeColor="accent1"/>
    </w:rPr>
  </w:style>
  <w:style w:type="paragraph" w:customStyle="1" w:styleId="Bullet1">
    <w:name w:val="Bullet 1"/>
    <w:basedOn w:val="Normal"/>
    <w:link w:val="Bullet1Char"/>
    <w:qFormat/>
    <w:rsid w:val="001329AF"/>
    <w:pPr>
      <w:numPr>
        <w:numId w:val="40"/>
      </w:numPr>
      <w:spacing w:before="60" w:after="0" w:line="240" w:lineRule="auto"/>
    </w:pPr>
    <w:rPr>
      <w:rFonts w:ascii="Calibri" w:eastAsia="Times New Roman" w:hAnsi="Calibri" w:cs="Arial"/>
      <w:sz w:val="22"/>
      <w:szCs w:val="20"/>
      <w:lang w:eastAsia="en-AU"/>
    </w:rPr>
  </w:style>
  <w:style w:type="character" w:customStyle="1" w:styleId="ListParagraphChar">
    <w:name w:val="List Paragraph Char"/>
    <w:aliases w:val="Bullet List Char,Bullet point Char,List Paragraph1 Char,List Paragraph11 Char,Recommendation Char,List Bullet 1 Char,L Char,Bullet Char,Use Case List Paragraph Char,List Paragraph - bullets Char"/>
    <w:link w:val="ListParagraph"/>
    <w:uiPriority w:val="34"/>
    <w:locked/>
    <w:rsid w:val="001329AF"/>
    <w:rPr>
      <w:lang w:val="en-AU"/>
    </w:rPr>
  </w:style>
  <w:style w:type="paragraph" w:styleId="Revision">
    <w:name w:val="Revision"/>
    <w:hidden/>
    <w:uiPriority w:val="99"/>
    <w:semiHidden/>
    <w:rsid w:val="00EA0695"/>
    <w:pPr>
      <w:spacing w:line="240" w:lineRule="auto"/>
    </w:pPr>
    <w:rPr>
      <w:lang w:val="en-AU"/>
    </w:rPr>
  </w:style>
  <w:style w:type="paragraph" w:customStyle="1" w:styleId="Default">
    <w:name w:val="Default"/>
    <w:rsid w:val="00342A30"/>
    <w:pPr>
      <w:autoSpaceDE w:val="0"/>
      <w:autoSpaceDN w:val="0"/>
      <w:adjustRightInd w:val="0"/>
      <w:spacing w:line="240" w:lineRule="auto"/>
    </w:pPr>
    <w:rPr>
      <w:rFonts w:cs="Verdana"/>
      <w:color w:val="000000"/>
      <w:sz w:val="24"/>
      <w:szCs w:val="24"/>
      <w:lang w:val="en-AU"/>
    </w:rPr>
  </w:style>
  <w:style w:type="paragraph" w:customStyle="1" w:styleId="DraftHeading2">
    <w:name w:val="Draft Heading 2"/>
    <w:basedOn w:val="Normal"/>
    <w:next w:val="Normal"/>
    <w:link w:val="DraftHeading2Char"/>
    <w:rsid w:val="003714C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customStyle="1" w:styleId="DraftHeading3">
    <w:name w:val="Draft Heading 3"/>
    <w:basedOn w:val="Normal"/>
    <w:next w:val="Normal"/>
    <w:rsid w:val="003714C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character" w:customStyle="1" w:styleId="DraftHeading2Char">
    <w:name w:val="Draft Heading 2 Char"/>
    <w:basedOn w:val="DefaultParagraphFont"/>
    <w:link w:val="DraftHeading2"/>
    <w:rsid w:val="003714C0"/>
    <w:rPr>
      <w:rFonts w:ascii="Times New Roman" w:eastAsia="Times New Roman" w:hAnsi="Times New Roman" w:cs="Times New Roman"/>
      <w:sz w:val="24"/>
      <w:szCs w:val="20"/>
      <w:lang w:val="en-AU"/>
    </w:rPr>
  </w:style>
  <w:style w:type="character" w:customStyle="1" w:styleId="UnresolvedMention1">
    <w:name w:val="Unresolved Mention1"/>
    <w:basedOn w:val="DefaultParagraphFont"/>
    <w:uiPriority w:val="99"/>
    <w:unhideWhenUsed/>
    <w:rsid w:val="00CF4199"/>
    <w:rPr>
      <w:color w:val="605E5C"/>
      <w:shd w:val="clear" w:color="auto" w:fill="E1DFDD"/>
    </w:rPr>
  </w:style>
  <w:style w:type="character" w:customStyle="1" w:styleId="Mention1">
    <w:name w:val="Mention1"/>
    <w:basedOn w:val="DefaultParagraphFont"/>
    <w:uiPriority w:val="99"/>
    <w:unhideWhenUsed/>
    <w:rsid w:val="00CF4199"/>
    <w:rPr>
      <w:color w:val="2B579A"/>
      <w:shd w:val="clear" w:color="auto" w:fill="E1DFDD"/>
    </w:rPr>
  </w:style>
  <w:style w:type="paragraph" w:customStyle="1" w:styleId="NumberedList">
    <w:name w:val="Numbered List"/>
    <w:basedOn w:val="Normal"/>
    <w:rsid w:val="000414B4"/>
    <w:pPr>
      <w:numPr>
        <w:numId w:val="62"/>
      </w:numPr>
      <w:spacing w:before="120" w:after="0" w:line="240" w:lineRule="auto"/>
      <w:jc w:val="both"/>
    </w:pPr>
    <w:rPr>
      <w:rFonts w:ascii="Calibri" w:eastAsia="Times New Roman" w:hAnsi="Calibri" w:cs="Arial"/>
      <w:sz w:val="22"/>
      <w:szCs w:val="20"/>
    </w:rPr>
  </w:style>
  <w:style w:type="character" w:customStyle="1" w:styleId="Bullet1Char">
    <w:name w:val="Bullet 1 Char"/>
    <w:basedOn w:val="DefaultParagraphFont"/>
    <w:link w:val="Bullet1"/>
    <w:rsid w:val="000414B4"/>
    <w:rPr>
      <w:rFonts w:ascii="Calibri" w:eastAsia="Times New Roman" w:hAnsi="Calibri" w:cs="Arial"/>
      <w:sz w:val="22"/>
      <w:szCs w:val="20"/>
      <w:lang w:val="en-AU" w:eastAsia="en-AU"/>
    </w:rPr>
  </w:style>
  <w:style w:type="paragraph" w:customStyle="1" w:styleId="TableParagraph">
    <w:name w:val="Table Paragraph"/>
    <w:basedOn w:val="Normal"/>
    <w:uiPriority w:val="1"/>
    <w:qFormat/>
    <w:rsid w:val="00C75A3D"/>
    <w:pPr>
      <w:widowControl w:val="0"/>
      <w:autoSpaceDE w:val="0"/>
      <w:autoSpaceDN w:val="0"/>
      <w:spacing w:before="1" w:after="0" w:line="240" w:lineRule="auto"/>
      <w:ind w:left="108"/>
    </w:pPr>
    <w:rPr>
      <w:rFonts w:ascii="Calibri" w:eastAsia="Calibri" w:hAnsi="Calibri" w:cs="Calibri"/>
      <w:sz w:val="22"/>
      <w:szCs w:val="22"/>
      <w:lang w:val="en-US"/>
    </w:rPr>
  </w:style>
  <w:style w:type="table" w:customStyle="1" w:styleId="Deloittetable12">
    <w:name w:val="Deloitte table12"/>
    <w:basedOn w:val="TableNormal"/>
    <w:uiPriority w:val="99"/>
    <w:rsid w:val="00FC5F76"/>
    <w:rPr>
      <w:sz w:val="17"/>
      <w:lang w:val="en-AU"/>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GridTable1Light-Accent32">
    <w:name w:val="Grid Table 1 Light - Accent 32"/>
    <w:basedOn w:val="TableNormal"/>
    <w:uiPriority w:val="46"/>
    <w:rsid w:val="009C0077"/>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TableGrid10">
    <w:name w:val="Table Grid1"/>
    <w:basedOn w:val="TableNormal"/>
    <w:next w:val="TableGrid"/>
    <w:rsid w:val="0059743E"/>
    <w:rPr>
      <w:lang w:val="en-AU"/>
    </w:r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paragraph">
    <w:name w:val="paragraph"/>
    <w:basedOn w:val="Normal"/>
    <w:rsid w:val="007922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9221A"/>
  </w:style>
  <w:style w:type="character" w:customStyle="1" w:styleId="eop">
    <w:name w:val="eop"/>
    <w:basedOn w:val="DefaultParagraphFont"/>
    <w:rsid w:val="0079221A"/>
  </w:style>
  <w:style w:type="table" w:customStyle="1" w:styleId="GridTable1Light-Accent320">
    <w:name w:val="Grid Table 1 Light - Accent 32"/>
    <w:basedOn w:val="TableNormal"/>
    <w:uiPriority w:val="46"/>
    <w:rsid w:val="00050CF2"/>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479B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8"/>
        <w:szCs w:val="18"/>
        <w:lang w:val="en-GB"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semiHidden="0" w:uiPriority="1" w:unhideWhenUsed="0" w:qFormat="1"/>
    <w:lsdException w:name="heading 5" w:uiPriority="1" w:unhideWhenUsed="0" w:qFormat="1"/>
    <w:lsdException w:name="heading 6" w:uiPriority="1" w:unhideWhenUsed="0"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qFormat="1"/>
    <w:lsdException w:name="header" w:semiHidden="0" w:uiPriority="10"/>
    <w:lsdException w:name="footer" w:semiHidden="0" w:uiPriority="10" w:qFormat="1"/>
    <w:lsdException w:name="caption" w:semiHidden="0" w:uiPriority="3" w:qFormat="1"/>
    <w:lsdException w:name="footnote reference" w:semiHidden="0"/>
    <w:lsdException w:name="page number" w:uiPriority="10"/>
    <w:lsdException w:name="List Bullet" w:semiHidden="0" w:uiPriority="3" w:qFormat="1"/>
    <w:lsdException w:name="List Number" w:semiHidden="0" w:uiPriority="3" w:unhideWhenUsed="0" w:qFormat="1"/>
    <w:lsdException w:name="List 4" w:unhideWhenUsed="0"/>
    <w:lsdException w:name="List 5" w:unhideWhenUsed="0"/>
    <w:lsdException w:name="List Bullet 2" w:semiHidden="0" w:uiPriority="3" w:qFormat="1"/>
    <w:lsdException w:name="List Bullet 3" w:uiPriority="3"/>
    <w:lsdException w:name="List Number 2" w:semiHidden="0" w:uiPriority="3"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Table Grid" w:uiPriority="39"/>
    <w:lsdException w:name="Placeholder Text" w:uiPriority="1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latentStyles>
  <w:style w:type="paragraph" w:default="1" w:styleId="Normal">
    <w:name w:val="Normal"/>
    <w:qFormat/>
    <w:rsid w:val="00D67839"/>
    <w:pPr>
      <w:spacing w:after="170"/>
    </w:pPr>
    <w:rPr>
      <w:lang w:val="en-AU"/>
    </w:rPr>
  </w:style>
  <w:style w:type="paragraph" w:styleId="Heading1">
    <w:name w:val="heading 1"/>
    <w:aliases w:val="1.Heading 1"/>
    <w:basedOn w:val="Normal"/>
    <w:next w:val="Normal"/>
    <w:link w:val="Heading1Char"/>
    <w:uiPriority w:val="1"/>
    <w:qFormat/>
    <w:rsid w:val="009E2F33"/>
    <w:pPr>
      <w:keepNext/>
      <w:keepLines/>
      <w:pageBreakBefore/>
      <w:numPr>
        <w:numId w:val="3"/>
      </w:numPr>
      <w:spacing w:after="480" w:line="720" w:lineRule="atLeast"/>
      <w:contextualSpacing/>
      <w:outlineLvl w:val="0"/>
    </w:pPr>
    <w:rPr>
      <w:rFonts w:eastAsiaTheme="majorEastAsia" w:cstheme="majorBidi"/>
      <w:bCs/>
      <w:sz w:val="60"/>
      <w:szCs w:val="28"/>
    </w:rPr>
  </w:style>
  <w:style w:type="paragraph" w:styleId="Heading2">
    <w:name w:val="heading 2"/>
    <w:basedOn w:val="Normal"/>
    <w:next w:val="Normal"/>
    <w:link w:val="Heading2Char"/>
    <w:uiPriority w:val="1"/>
    <w:qFormat/>
    <w:rsid w:val="007F276A"/>
    <w:pPr>
      <w:keepNext/>
      <w:keepLines/>
      <w:numPr>
        <w:ilvl w:val="1"/>
        <w:numId w:val="3"/>
      </w:numPr>
      <w:spacing w:before="240" w:after="0" w:line="280" w:lineRule="atLeast"/>
      <w:outlineLvl w:val="1"/>
    </w:pPr>
    <w:rPr>
      <w:rFonts w:eastAsiaTheme="majorEastAsia" w:cstheme="majorBidi"/>
      <w:b/>
      <w:bCs/>
      <w:color w:val="62B5E5" w:themeColor="accent3"/>
      <w:sz w:val="22"/>
      <w:szCs w:val="26"/>
    </w:rPr>
  </w:style>
  <w:style w:type="paragraph" w:styleId="Heading3">
    <w:name w:val="heading 3"/>
    <w:basedOn w:val="Normal"/>
    <w:next w:val="Normal"/>
    <w:link w:val="Heading3Char"/>
    <w:uiPriority w:val="1"/>
    <w:qFormat/>
    <w:rsid w:val="00F9113D"/>
    <w:pPr>
      <w:keepNext/>
      <w:keepLines/>
      <w:numPr>
        <w:ilvl w:val="2"/>
        <w:numId w:val="3"/>
      </w:numPr>
      <w:spacing w:after="0"/>
      <w:outlineLvl w:val="2"/>
    </w:pPr>
    <w:rPr>
      <w:rFonts w:eastAsiaTheme="majorEastAsia" w:cstheme="majorBidi"/>
      <w:b/>
      <w:bCs/>
    </w:rPr>
  </w:style>
  <w:style w:type="paragraph" w:styleId="Heading4">
    <w:name w:val="heading 4"/>
    <w:basedOn w:val="Normal"/>
    <w:next w:val="Normal"/>
    <w:link w:val="Heading4Char"/>
    <w:uiPriority w:val="1"/>
    <w:qFormat/>
    <w:rsid w:val="00F9113D"/>
    <w:pPr>
      <w:keepNext/>
      <w:keepLines/>
      <w:numPr>
        <w:ilvl w:val="3"/>
        <w:numId w:val="3"/>
      </w:numPr>
      <w:tabs>
        <w:tab w:val="left" w:pos="340"/>
      </w:tabs>
      <w:spacing w:after="0"/>
      <w:outlineLvl w:val="3"/>
    </w:pPr>
    <w:rPr>
      <w:rFonts w:eastAsiaTheme="majorEastAsia" w:cstheme="majorBidi"/>
      <w:b/>
      <w:bCs/>
      <w:iCs/>
      <w:color w:val="75787B" w:themeColor="accent6"/>
    </w:rPr>
  </w:style>
  <w:style w:type="paragraph" w:styleId="Heading5">
    <w:name w:val="heading 5"/>
    <w:basedOn w:val="Normal"/>
    <w:next w:val="Normal"/>
    <w:link w:val="Heading5Char"/>
    <w:uiPriority w:val="1"/>
    <w:qFormat/>
    <w:rsid w:val="00F9113D"/>
    <w:pPr>
      <w:keepNext/>
      <w:keepLines/>
      <w:numPr>
        <w:ilvl w:val="4"/>
        <w:numId w:val="3"/>
      </w:numPr>
      <w:spacing w:after="0"/>
      <w:outlineLvl w:val="4"/>
    </w:pPr>
    <w:rPr>
      <w:rFonts w:eastAsiaTheme="majorEastAsia" w:cstheme="majorBidi"/>
      <w:b/>
    </w:rPr>
  </w:style>
  <w:style w:type="paragraph" w:styleId="Heading6">
    <w:name w:val="heading 6"/>
    <w:basedOn w:val="Normal"/>
    <w:next w:val="Normal"/>
    <w:link w:val="Heading6Char"/>
    <w:uiPriority w:val="1"/>
    <w:semiHidden/>
    <w:qFormat/>
    <w:rsid w:val="00F9113D"/>
    <w:pPr>
      <w:keepNext/>
      <w:keepLines/>
      <w:numPr>
        <w:ilvl w:val="5"/>
        <w:numId w:val="3"/>
      </w:numPr>
      <w:spacing w:after="0"/>
      <w:outlineLvl w:val="5"/>
    </w:pPr>
    <w:rPr>
      <w:rFonts w:eastAsiaTheme="majorEastAsia" w:cstheme="majorBidi"/>
      <w:b/>
      <w:iCs/>
    </w:rPr>
  </w:style>
  <w:style w:type="paragraph" w:styleId="Heading7">
    <w:name w:val="heading 7"/>
    <w:basedOn w:val="Normal"/>
    <w:next w:val="Normal"/>
    <w:link w:val="Heading7Char"/>
    <w:uiPriority w:val="1"/>
    <w:semiHidden/>
    <w:qFormat/>
    <w:rsid w:val="00F9113D"/>
    <w:pPr>
      <w:keepNext/>
      <w:keepLines/>
      <w:spacing w:after="0"/>
      <w:outlineLvl w:val="6"/>
    </w:pPr>
    <w:rPr>
      <w:rFonts w:eastAsiaTheme="majorEastAsia" w:cstheme="majorBidi"/>
      <w:b/>
      <w:iCs/>
    </w:rPr>
  </w:style>
  <w:style w:type="paragraph" w:styleId="Heading8">
    <w:name w:val="heading 8"/>
    <w:basedOn w:val="Normal"/>
    <w:next w:val="Normal"/>
    <w:link w:val="Heading8Char"/>
    <w:uiPriority w:val="1"/>
    <w:semiHidden/>
    <w:qFormat/>
    <w:rsid w:val="00F9113D"/>
    <w:pPr>
      <w:keepNext/>
      <w:keepLines/>
      <w:spacing w:after="0"/>
      <w:outlineLvl w:val="7"/>
    </w:pPr>
    <w:rPr>
      <w:rFonts w:eastAsiaTheme="majorEastAsia" w:cstheme="majorBidi"/>
      <w:b/>
      <w:szCs w:val="20"/>
    </w:rPr>
  </w:style>
  <w:style w:type="paragraph" w:styleId="Heading9">
    <w:name w:val="heading 9"/>
    <w:basedOn w:val="Normal"/>
    <w:next w:val="Normal"/>
    <w:link w:val="Heading9Char"/>
    <w:uiPriority w:val="1"/>
    <w:semiHidden/>
    <w:qFormat/>
    <w:rsid w:val="00F9113D"/>
    <w:pPr>
      <w:keepNext/>
      <w:keepLines/>
      <w:spacing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Heading 1 Char"/>
    <w:basedOn w:val="DefaultParagraphFont"/>
    <w:link w:val="Heading1"/>
    <w:uiPriority w:val="1"/>
    <w:rsid w:val="009E2F33"/>
    <w:rPr>
      <w:rFonts w:eastAsiaTheme="majorEastAsia" w:cstheme="majorBidi"/>
      <w:bCs/>
      <w:sz w:val="60"/>
      <w:szCs w:val="28"/>
      <w:lang w:val="en-AU"/>
    </w:rPr>
  </w:style>
  <w:style w:type="character" w:customStyle="1" w:styleId="Heading2Char">
    <w:name w:val="Heading 2 Char"/>
    <w:basedOn w:val="DefaultParagraphFont"/>
    <w:link w:val="Heading2"/>
    <w:uiPriority w:val="1"/>
    <w:rsid w:val="007F276A"/>
    <w:rPr>
      <w:rFonts w:eastAsiaTheme="majorEastAsia" w:cstheme="majorBidi"/>
      <w:b/>
      <w:bCs/>
      <w:color w:val="62B5E5" w:themeColor="accent3"/>
      <w:sz w:val="22"/>
      <w:szCs w:val="26"/>
      <w:lang w:val="en-AU"/>
    </w:rPr>
  </w:style>
  <w:style w:type="table" w:styleId="TableGrid">
    <w:name w:val="Table Grid"/>
    <w:basedOn w:val="TableNormal"/>
    <w:uiPriority w:val="39"/>
    <w:rsid w:val="00D93FF0"/>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10"/>
    <w:semiHidden/>
    <w:rsid w:val="000116B0"/>
    <w:pPr>
      <w:tabs>
        <w:tab w:val="center" w:pos="4513"/>
        <w:tab w:val="right" w:pos="9026"/>
      </w:tabs>
      <w:spacing w:line="240" w:lineRule="auto"/>
    </w:pPr>
    <w:rPr>
      <w:sz w:val="14"/>
      <w:lang w:val="en-AU"/>
    </w:rPr>
  </w:style>
  <w:style w:type="character" w:customStyle="1" w:styleId="HeaderChar">
    <w:name w:val="Header Char"/>
    <w:basedOn w:val="DefaultParagraphFont"/>
    <w:link w:val="Header"/>
    <w:uiPriority w:val="10"/>
    <w:semiHidden/>
    <w:rsid w:val="000116B0"/>
    <w:rPr>
      <w:sz w:val="14"/>
      <w:lang w:val="en-AU"/>
    </w:rPr>
  </w:style>
  <w:style w:type="paragraph" w:styleId="Footer">
    <w:name w:val="footer"/>
    <w:basedOn w:val="Normal"/>
    <w:link w:val="FooterChar"/>
    <w:uiPriority w:val="10"/>
    <w:semiHidden/>
    <w:qFormat/>
    <w:rsid w:val="00F9113D"/>
    <w:pPr>
      <w:tabs>
        <w:tab w:val="right" w:pos="7371"/>
      </w:tabs>
      <w:spacing w:after="0" w:line="200" w:lineRule="atLeast"/>
    </w:pPr>
    <w:rPr>
      <w:sz w:val="16"/>
    </w:rPr>
  </w:style>
  <w:style w:type="character" w:customStyle="1" w:styleId="FooterChar">
    <w:name w:val="Footer Char"/>
    <w:basedOn w:val="DefaultParagraphFont"/>
    <w:link w:val="Footer"/>
    <w:uiPriority w:val="10"/>
    <w:semiHidden/>
    <w:rsid w:val="00F9113D"/>
    <w:rPr>
      <w:sz w:val="16"/>
    </w:rPr>
  </w:style>
  <w:style w:type="paragraph" w:styleId="BalloonText">
    <w:name w:val="Balloon Text"/>
    <w:basedOn w:val="Normal"/>
    <w:link w:val="BalloonTextChar"/>
    <w:uiPriority w:val="99"/>
    <w:semiHidden/>
    <w:rsid w:val="00F91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3D"/>
    <w:rPr>
      <w:rFonts w:ascii="Tahoma" w:hAnsi="Tahoma" w:cs="Tahoma"/>
      <w:sz w:val="16"/>
      <w:szCs w:val="16"/>
    </w:rPr>
  </w:style>
  <w:style w:type="paragraph" w:customStyle="1" w:styleId="Subject">
    <w:name w:val="Subject"/>
    <w:basedOn w:val="Normal"/>
    <w:uiPriority w:val="6"/>
    <w:semiHidden/>
    <w:qFormat/>
    <w:rsid w:val="00F9113D"/>
    <w:pPr>
      <w:spacing w:after="0"/>
    </w:pPr>
    <w:rPr>
      <w:b/>
    </w:rPr>
  </w:style>
  <w:style w:type="character" w:styleId="PlaceholderText">
    <w:name w:val="Placeholder Text"/>
    <w:basedOn w:val="DefaultParagraphFont"/>
    <w:uiPriority w:val="10"/>
    <w:semiHidden/>
    <w:rsid w:val="00F9113D"/>
    <w:rPr>
      <w:color w:val="808080"/>
      <w:lang w:val="en-AU"/>
    </w:rPr>
  </w:style>
  <w:style w:type="paragraph" w:styleId="ListBullet">
    <w:name w:val="List Bullet"/>
    <w:basedOn w:val="Normal"/>
    <w:uiPriority w:val="3"/>
    <w:qFormat/>
    <w:rsid w:val="00DF7819"/>
    <w:pPr>
      <w:numPr>
        <w:numId w:val="24"/>
      </w:numPr>
      <w:spacing w:after="0"/>
      <w:contextualSpacing/>
    </w:pPr>
    <w:rPr>
      <w:szCs w:val="17"/>
    </w:rPr>
  </w:style>
  <w:style w:type="paragraph" w:styleId="ListBullet2">
    <w:name w:val="List Bullet 2"/>
    <w:basedOn w:val="Normal"/>
    <w:uiPriority w:val="3"/>
    <w:rsid w:val="00DF7819"/>
    <w:pPr>
      <w:numPr>
        <w:numId w:val="29"/>
      </w:numPr>
      <w:spacing w:after="0"/>
      <w:contextualSpacing/>
    </w:pPr>
    <w:rPr>
      <w:szCs w:val="17"/>
    </w:rPr>
  </w:style>
  <w:style w:type="paragraph" w:styleId="ListNumber">
    <w:name w:val="List Number"/>
    <w:basedOn w:val="Normal"/>
    <w:uiPriority w:val="3"/>
    <w:qFormat/>
    <w:rsid w:val="007F7A8C"/>
    <w:pPr>
      <w:numPr>
        <w:numId w:val="65"/>
      </w:numPr>
      <w:spacing w:after="0"/>
      <w:contextualSpacing/>
    </w:pPr>
    <w:rPr>
      <w:szCs w:val="17"/>
    </w:rPr>
  </w:style>
  <w:style w:type="paragraph" w:styleId="ListNumber2">
    <w:name w:val="List Number 2"/>
    <w:basedOn w:val="Normal"/>
    <w:uiPriority w:val="3"/>
    <w:qFormat/>
    <w:rsid w:val="007F7A8C"/>
    <w:pPr>
      <w:numPr>
        <w:ilvl w:val="1"/>
        <w:numId w:val="65"/>
      </w:numPr>
      <w:spacing w:after="0"/>
      <w:contextualSpacing/>
    </w:pPr>
  </w:style>
  <w:style w:type="character" w:customStyle="1" w:styleId="Heading3Char">
    <w:name w:val="Heading 3 Char"/>
    <w:basedOn w:val="DefaultParagraphFont"/>
    <w:link w:val="Heading3"/>
    <w:uiPriority w:val="1"/>
    <w:rsid w:val="00C50447"/>
    <w:rPr>
      <w:rFonts w:eastAsiaTheme="majorEastAsia" w:cstheme="majorBidi"/>
      <w:b/>
      <w:bCs/>
    </w:rPr>
  </w:style>
  <w:style w:type="character" w:customStyle="1" w:styleId="Heading4Char">
    <w:name w:val="Heading 4 Char"/>
    <w:basedOn w:val="DefaultParagraphFont"/>
    <w:link w:val="Heading4"/>
    <w:uiPriority w:val="1"/>
    <w:rsid w:val="00C50447"/>
    <w:rPr>
      <w:rFonts w:eastAsiaTheme="majorEastAsia" w:cstheme="majorBidi"/>
      <w:b/>
      <w:bCs/>
      <w:iCs/>
      <w:color w:val="75787B" w:themeColor="accent6"/>
    </w:rPr>
  </w:style>
  <w:style w:type="paragraph" w:styleId="FootnoteText">
    <w:name w:val="footnote text"/>
    <w:aliases w:val="Footnote Text Char1 Char,Footnote Text Char Char1 Char,Footnote Text Char Char Char Char Char1,Char Char,Footnote Text Char Char Char,Footnote Text Char Char Char Char,fn,FT,ft,SD Footnote Text,Footnote Text AG,(NECG) Footnote Text"/>
    <w:basedOn w:val="Normal"/>
    <w:link w:val="FootnoteTextChar"/>
    <w:qFormat/>
    <w:rsid w:val="00F9113D"/>
    <w:pPr>
      <w:spacing w:after="0" w:line="240" w:lineRule="auto"/>
    </w:pPr>
    <w:rPr>
      <w:sz w:val="16"/>
      <w:szCs w:val="20"/>
    </w:rPr>
  </w:style>
  <w:style w:type="character" w:customStyle="1" w:styleId="FootnoteTextChar">
    <w:name w:val="Footnote Text Char"/>
    <w:aliases w:val="Footnote Text Char1 Char Char,Footnote Text Char Char1 Char Char,Footnote Text Char Char Char Char Char1 Char,Char Char Char,Footnote Text Char Char Char Char1,Footnote Text Char Char Char Char Char,fn Char,FT Char,ft Char"/>
    <w:basedOn w:val="DefaultParagraphFont"/>
    <w:link w:val="FootnoteText"/>
    <w:rsid w:val="00F9113D"/>
    <w:rPr>
      <w:sz w:val="16"/>
      <w:szCs w:val="20"/>
    </w:rPr>
  </w:style>
  <w:style w:type="paragraph" w:customStyle="1" w:styleId="Documenttitle">
    <w:name w:val="Document title"/>
    <w:next w:val="Documentsubtitle"/>
    <w:uiPriority w:val="7"/>
    <w:rsid w:val="007C4146"/>
    <w:pPr>
      <w:spacing w:line="440" w:lineRule="atLeast"/>
    </w:pPr>
    <w:rPr>
      <w:rFonts w:eastAsiaTheme="majorEastAsia" w:cstheme="majorBidi"/>
      <w:b/>
      <w:bCs/>
      <w:color w:val="000000"/>
      <w:sz w:val="32"/>
      <w:szCs w:val="28"/>
      <w:lang w:val="en-AU"/>
    </w:rPr>
  </w:style>
  <w:style w:type="paragraph" w:customStyle="1" w:styleId="Subheading">
    <w:name w:val="Subheading"/>
    <w:basedOn w:val="Normal"/>
    <w:next w:val="Normal"/>
    <w:uiPriority w:val="6"/>
    <w:semiHidden/>
    <w:qFormat/>
    <w:rsid w:val="00F9113D"/>
    <w:pPr>
      <w:spacing w:after="0"/>
    </w:pPr>
    <w:rPr>
      <w:rFonts w:eastAsiaTheme="majorEastAsia" w:cstheme="majorBidi"/>
      <w:b/>
      <w:bCs/>
      <w:iCs/>
      <w:color w:val="000000" w:themeColor="text1"/>
    </w:rPr>
  </w:style>
  <w:style w:type="character" w:styleId="FootnoteReference">
    <w:name w:val="footnote reference"/>
    <w:aliases w:val="fr,(NECG) Footnote Reference,Ref,de nota al pie"/>
    <w:basedOn w:val="DefaultParagraphFont"/>
    <w:uiPriority w:val="99"/>
    <w:rsid w:val="00F9113D"/>
    <w:rPr>
      <w:vertAlign w:val="superscript"/>
      <w:lang w:val="en-AU"/>
    </w:rPr>
  </w:style>
  <w:style w:type="paragraph" w:customStyle="1" w:styleId="Sectionintro">
    <w:name w:val="Section intro"/>
    <w:basedOn w:val="Normal"/>
    <w:next w:val="Normal"/>
    <w:uiPriority w:val="2"/>
    <w:qFormat/>
    <w:rsid w:val="00F9113D"/>
    <w:pPr>
      <w:spacing w:after="360" w:line="360" w:lineRule="atLeast"/>
      <w:contextualSpacing/>
    </w:pPr>
    <w:rPr>
      <w:sz w:val="28"/>
    </w:rPr>
  </w:style>
  <w:style w:type="paragraph" w:customStyle="1" w:styleId="Documentdate">
    <w:name w:val="Document date"/>
    <w:uiPriority w:val="7"/>
    <w:rsid w:val="00F9113D"/>
    <w:rPr>
      <w:color w:val="000000"/>
      <w:lang w:val="en-AU"/>
    </w:rPr>
  </w:style>
  <w:style w:type="paragraph" w:customStyle="1" w:styleId="Heading1un-numbered">
    <w:name w:val="Heading 1 (un-numbered)"/>
    <w:basedOn w:val="Normal"/>
    <w:next w:val="Normal"/>
    <w:uiPriority w:val="2"/>
    <w:qFormat/>
    <w:rsid w:val="00F9113D"/>
    <w:pPr>
      <w:keepNext/>
      <w:keepLines/>
      <w:pageBreakBefore/>
      <w:spacing w:after="480" w:line="720" w:lineRule="atLeast"/>
      <w:outlineLvl w:val="0"/>
    </w:pPr>
    <w:rPr>
      <w:sz w:val="60"/>
    </w:rPr>
  </w:style>
  <w:style w:type="paragraph" w:customStyle="1" w:styleId="PulloutBlue">
    <w:name w:val="Pullout Blue"/>
    <w:basedOn w:val="Normal"/>
    <w:next w:val="Normal"/>
    <w:uiPriority w:val="6"/>
    <w:rsid w:val="00F9113D"/>
    <w:pPr>
      <w:spacing w:after="0" w:line="360" w:lineRule="atLeast"/>
    </w:pPr>
    <w:rPr>
      <w:color w:val="62B5E5" w:themeColor="accent3"/>
      <w:sz w:val="28"/>
    </w:rPr>
  </w:style>
  <w:style w:type="paragraph" w:customStyle="1" w:styleId="Contacttext">
    <w:name w:val="Contact text"/>
    <w:basedOn w:val="Normal"/>
    <w:uiPriority w:val="7"/>
    <w:semiHidden/>
    <w:rsid w:val="00F9113D"/>
    <w:pPr>
      <w:spacing w:after="0"/>
    </w:pPr>
  </w:style>
  <w:style w:type="paragraph" w:customStyle="1" w:styleId="Contactus">
    <w:name w:val="Contact us"/>
    <w:basedOn w:val="Contacttext"/>
    <w:next w:val="Contacttext"/>
    <w:uiPriority w:val="7"/>
    <w:semiHidden/>
    <w:rsid w:val="00F9113D"/>
    <w:pPr>
      <w:spacing w:after="240" w:line="340" w:lineRule="atLeast"/>
    </w:pPr>
    <w:rPr>
      <w:sz w:val="28"/>
    </w:rPr>
  </w:style>
  <w:style w:type="paragraph" w:styleId="Caption">
    <w:name w:val="caption"/>
    <w:basedOn w:val="Normal"/>
    <w:next w:val="Normal"/>
    <w:uiPriority w:val="3"/>
    <w:qFormat/>
    <w:rsid w:val="005D6648"/>
    <w:pPr>
      <w:keepNext/>
      <w:keepLines/>
      <w:spacing w:before="240" w:after="240"/>
    </w:pPr>
    <w:rPr>
      <w:iCs/>
      <w:color w:val="75787B" w:themeColor="accent6"/>
      <w:sz w:val="17"/>
    </w:rPr>
  </w:style>
  <w:style w:type="character" w:styleId="Hyperlink">
    <w:name w:val="Hyperlink"/>
    <w:basedOn w:val="DefaultParagraphFont"/>
    <w:uiPriority w:val="99"/>
    <w:rsid w:val="00F9113D"/>
    <w:rPr>
      <w:color w:val="00A3E0" w:themeColor="hyperlink"/>
      <w:u w:val="single"/>
      <w:lang w:val="en-AU"/>
    </w:rPr>
  </w:style>
  <w:style w:type="paragraph" w:customStyle="1" w:styleId="PulloutGreen">
    <w:name w:val="Pullout Green"/>
    <w:basedOn w:val="PulloutBlue"/>
    <w:next w:val="Normal"/>
    <w:uiPriority w:val="6"/>
    <w:rsid w:val="00F9113D"/>
    <w:rPr>
      <w:color w:val="86BC25" w:themeColor="accent1"/>
    </w:rPr>
  </w:style>
  <w:style w:type="paragraph" w:customStyle="1" w:styleId="QuotesourceBlue">
    <w:name w:val="Quote source Blue"/>
    <w:basedOn w:val="Normal"/>
    <w:next w:val="Normal"/>
    <w:uiPriority w:val="6"/>
    <w:rsid w:val="00F9113D"/>
    <w:pPr>
      <w:spacing w:after="0" w:line="200" w:lineRule="atLeast"/>
      <w:contextualSpacing/>
    </w:pPr>
    <w:rPr>
      <w:b/>
      <w:color w:val="62B5E5" w:themeColor="accent3"/>
      <w:sz w:val="17"/>
    </w:rPr>
  </w:style>
  <w:style w:type="paragraph" w:customStyle="1" w:styleId="QuotesourceGreen">
    <w:name w:val="Quote source Green"/>
    <w:basedOn w:val="QuotesourceBlue"/>
    <w:next w:val="Normal"/>
    <w:uiPriority w:val="6"/>
    <w:rsid w:val="00F9113D"/>
    <w:rPr>
      <w:color w:val="86BC25" w:themeColor="accent1"/>
    </w:rPr>
  </w:style>
  <w:style w:type="paragraph" w:customStyle="1" w:styleId="Paneltext">
    <w:name w:val="Panel text"/>
    <w:basedOn w:val="Normal"/>
    <w:uiPriority w:val="6"/>
    <w:rsid w:val="00F9113D"/>
    <w:pPr>
      <w:spacing w:after="0"/>
    </w:pPr>
    <w:rPr>
      <w:color w:val="FFFFFF"/>
      <w:sz w:val="17"/>
    </w:rPr>
  </w:style>
  <w:style w:type="paragraph" w:customStyle="1" w:styleId="Paneltitle">
    <w:name w:val="Panel title"/>
    <w:basedOn w:val="Paneltext"/>
    <w:next w:val="Paneltext"/>
    <w:uiPriority w:val="6"/>
    <w:rsid w:val="00F9113D"/>
    <w:pPr>
      <w:spacing w:line="360" w:lineRule="atLeast"/>
    </w:pPr>
    <w:rPr>
      <w:b/>
      <w:sz w:val="28"/>
    </w:rPr>
  </w:style>
  <w:style w:type="paragraph" w:customStyle="1" w:styleId="Formoreinfocalloutwhite8512ptPullOutStyles">
    <w:name w:val="For more info call out (white 8.5/12pt) (Pull Out Styles)"/>
    <w:basedOn w:val="Normal"/>
    <w:uiPriority w:val="99"/>
    <w:semiHidden/>
    <w:rsid w:val="00F9113D"/>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uiPriority w:val="7"/>
    <w:rsid w:val="007C4146"/>
    <w:pPr>
      <w:spacing w:after="120" w:line="440" w:lineRule="atLeast"/>
    </w:pPr>
    <w:rPr>
      <w:color w:val="000000"/>
      <w:sz w:val="28"/>
    </w:rPr>
  </w:style>
  <w:style w:type="paragraph" w:customStyle="1" w:styleId="Contentstitle">
    <w:name w:val="Contents title"/>
    <w:basedOn w:val="Heading1un-numbered"/>
    <w:next w:val="Normal"/>
    <w:uiPriority w:val="7"/>
    <w:semiHidden/>
    <w:rsid w:val="00F9113D"/>
  </w:style>
  <w:style w:type="paragraph" w:styleId="TOC1">
    <w:name w:val="toc 1"/>
    <w:basedOn w:val="Normal"/>
    <w:next w:val="Normal"/>
    <w:uiPriority w:val="39"/>
    <w:rsid w:val="00271D10"/>
    <w:pPr>
      <w:tabs>
        <w:tab w:val="left" w:pos="567"/>
        <w:tab w:val="right" w:pos="8959"/>
      </w:tabs>
      <w:spacing w:after="120" w:line="320" w:lineRule="atLeast"/>
      <w:ind w:left="567" w:right="567" w:hanging="567"/>
    </w:pPr>
  </w:style>
  <w:style w:type="paragraph" w:customStyle="1" w:styleId="Quotetext">
    <w:name w:val="Quote text"/>
    <w:basedOn w:val="PulloutBlue"/>
    <w:uiPriority w:val="6"/>
    <w:rsid w:val="00F9113D"/>
    <w:pPr>
      <w:spacing w:line="720" w:lineRule="atLeast"/>
    </w:pPr>
    <w:rPr>
      <w:color w:val="FFFFFF"/>
      <w:sz w:val="60"/>
    </w:rPr>
  </w:style>
  <w:style w:type="paragraph" w:customStyle="1" w:styleId="Legaltext">
    <w:name w:val="Legal text"/>
    <w:basedOn w:val="Normal"/>
    <w:uiPriority w:val="7"/>
    <w:semiHidden/>
    <w:qFormat/>
    <w:rsid w:val="00F9113D"/>
    <w:pPr>
      <w:spacing w:after="0" w:line="180" w:lineRule="atLeast"/>
    </w:pPr>
    <w:rPr>
      <w:sz w:val="14"/>
    </w:rPr>
  </w:style>
  <w:style w:type="table" w:customStyle="1" w:styleId="Deloittetable">
    <w:name w:val="Deloitte table"/>
    <w:basedOn w:val="TableNormal"/>
    <w:uiPriority w:val="99"/>
    <w:rsid w:val="005C6F31"/>
    <w:pPr>
      <w:ind w:left="57" w:right="57"/>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textLeft">
    <w:name w:val="Table text Left"/>
    <w:basedOn w:val="Normal"/>
    <w:uiPriority w:val="5"/>
    <w:rsid w:val="004A4474"/>
    <w:pPr>
      <w:spacing w:after="0" w:line="200" w:lineRule="atLeast"/>
      <w:ind w:left="57" w:right="57"/>
    </w:pPr>
    <w:rPr>
      <w:sz w:val="17"/>
    </w:rPr>
  </w:style>
  <w:style w:type="paragraph" w:customStyle="1" w:styleId="TableHeadingLeft">
    <w:name w:val="Table Heading Left"/>
    <w:basedOn w:val="TabletextLeft"/>
    <w:uiPriority w:val="5"/>
    <w:rsid w:val="00625BDB"/>
    <w:rPr>
      <w:b/>
      <w:color w:val="62B5E5" w:themeColor="accent3"/>
    </w:rPr>
  </w:style>
  <w:style w:type="paragraph" w:customStyle="1" w:styleId="Source">
    <w:name w:val="Source"/>
    <w:basedOn w:val="Caption"/>
    <w:next w:val="Normal"/>
    <w:uiPriority w:val="6"/>
    <w:rsid w:val="00B5479F"/>
    <w:pPr>
      <w:keepNext w:val="0"/>
      <w:keepLines w:val="0"/>
      <w:spacing w:before="120"/>
    </w:pPr>
    <w:rPr>
      <w:sz w:val="14"/>
    </w:rPr>
  </w:style>
  <w:style w:type="paragraph" w:customStyle="1" w:styleId="Tablebullets">
    <w:name w:val="Table bullets"/>
    <w:basedOn w:val="TabletextLeft"/>
    <w:uiPriority w:val="5"/>
    <w:rsid w:val="00F9113D"/>
    <w:pPr>
      <w:framePr w:hSpace="180" w:wrap="around" w:vAnchor="text" w:hAnchor="text" w:y="1"/>
      <w:numPr>
        <w:numId w:val="15"/>
      </w:numPr>
      <w:suppressOverlap/>
    </w:pPr>
  </w:style>
  <w:style w:type="paragraph" w:customStyle="1" w:styleId="Tablenumbered">
    <w:name w:val="Table numbered"/>
    <w:basedOn w:val="TabletextLeft"/>
    <w:uiPriority w:val="5"/>
    <w:rsid w:val="00F9113D"/>
    <w:pPr>
      <w:framePr w:hSpace="180" w:wrap="around" w:vAnchor="text" w:hAnchor="text" w:y="1"/>
      <w:numPr>
        <w:numId w:val="16"/>
      </w:numPr>
      <w:suppressOverlap/>
    </w:pPr>
  </w:style>
  <w:style w:type="paragraph" w:customStyle="1" w:styleId="Charttitle">
    <w:name w:val="Chart title"/>
    <w:uiPriority w:val="7"/>
    <w:rsid w:val="00F9113D"/>
    <w:pPr>
      <w:spacing w:before="120" w:after="120"/>
    </w:pPr>
    <w:rPr>
      <w:rFonts w:eastAsiaTheme="majorEastAsia" w:cstheme="majorBidi"/>
      <w:b/>
      <w:bCs/>
      <w:color w:val="62B5E5" w:themeColor="accent3"/>
      <w:szCs w:val="26"/>
      <w:lang w:val="en-AU"/>
    </w:rPr>
  </w:style>
  <w:style w:type="paragraph" w:styleId="Bibliography">
    <w:name w:val="Bibliography"/>
    <w:basedOn w:val="Normal"/>
    <w:next w:val="Normal"/>
    <w:uiPriority w:val="99"/>
    <w:semiHidden/>
    <w:rsid w:val="00F9113D"/>
  </w:style>
  <w:style w:type="paragraph" w:styleId="BlockText">
    <w:name w:val="Block Text"/>
    <w:basedOn w:val="Normal"/>
    <w:uiPriority w:val="99"/>
    <w:semiHidden/>
    <w:rsid w:val="00F9113D"/>
    <w:pPr>
      <w:pBdr>
        <w:top w:val="single" w:sz="2" w:space="10" w:color="86BC25" w:themeColor="accent1" w:frame="1"/>
        <w:left w:val="single" w:sz="2" w:space="10" w:color="86BC25" w:themeColor="accent1" w:frame="1"/>
        <w:bottom w:val="single" w:sz="2" w:space="10" w:color="86BC25" w:themeColor="accent1" w:frame="1"/>
        <w:right w:val="single" w:sz="2" w:space="10" w:color="86BC25" w:themeColor="accent1" w:frame="1"/>
      </w:pBdr>
      <w:ind w:left="1152" w:right="1152"/>
    </w:pPr>
    <w:rPr>
      <w:rFonts w:eastAsiaTheme="minorEastAsia"/>
      <w:i/>
      <w:iCs/>
      <w:color w:val="86BC25" w:themeColor="accent1"/>
    </w:rPr>
  </w:style>
  <w:style w:type="paragraph" w:styleId="BodyText">
    <w:name w:val="Body Text"/>
    <w:basedOn w:val="Normal"/>
    <w:link w:val="BodyTextChar"/>
    <w:semiHidden/>
    <w:rsid w:val="00F9113D"/>
    <w:pPr>
      <w:spacing w:after="240"/>
    </w:pPr>
  </w:style>
  <w:style w:type="character" w:customStyle="1" w:styleId="BodyTextChar">
    <w:name w:val="Body Text Char"/>
    <w:basedOn w:val="DefaultParagraphFont"/>
    <w:link w:val="BodyText"/>
    <w:semiHidden/>
    <w:rsid w:val="00D24870"/>
  </w:style>
  <w:style w:type="paragraph" w:styleId="BodyText2">
    <w:name w:val="Body Text 2"/>
    <w:basedOn w:val="Normal"/>
    <w:link w:val="BodyText2Char"/>
    <w:uiPriority w:val="99"/>
    <w:semiHidden/>
    <w:rsid w:val="00F9113D"/>
    <w:pPr>
      <w:spacing w:after="120" w:line="480" w:lineRule="auto"/>
    </w:pPr>
  </w:style>
  <w:style w:type="character" w:customStyle="1" w:styleId="BodyText2Char">
    <w:name w:val="Body Text 2 Char"/>
    <w:basedOn w:val="DefaultParagraphFont"/>
    <w:link w:val="BodyText2"/>
    <w:uiPriority w:val="99"/>
    <w:semiHidden/>
    <w:rsid w:val="00F9113D"/>
  </w:style>
  <w:style w:type="paragraph" w:styleId="BodyText3">
    <w:name w:val="Body Text 3"/>
    <w:basedOn w:val="Normal"/>
    <w:link w:val="BodyText3Char"/>
    <w:uiPriority w:val="99"/>
    <w:semiHidden/>
    <w:rsid w:val="00F9113D"/>
    <w:pPr>
      <w:spacing w:after="120"/>
    </w:pPr>
    <w:rPr>
      <w:sz w:val="16"/>
      <w:szCs w:val="16"/>
    </w:rPr>
  </w:style>
  <w:style w:type="character" w:customStyle="1" w:styleId="BodyText3Char">
    <w:name w:val="Body Text 3 Char"/>
    <w:basedOn w:val="DefaultParagraphFont"/>
    <w:link w:val="BodyText3"/>
    <w:uiPriority w:val="99"/>
    <w:semiHidden/>
    <w:rsid w:val="00F9113D"/>
    <w:rPr>
      <w:sz w:val="16"/>
      <w:szCs w:val="16"/>
    </w:rPr>
  </w:style>
  <w:style w:type="paragraph" w:styleId="BodyTextFirstIndent">
    <w:name w:val="Body Text First Indent"/>
    <w:basedOn w:val="BodyText"/>
    <w:link w:val="BodyTextFirstIndentChar"/>
    <w:uiPriority w:val="99"/>
    <w:semiHidden/>
    <w:rsid w:val="00F9113D"/>
    <w:pPr>
      <w:ind w:firstLine="360"/>
    </w:pPr>
  </w:style>
  <w:style w:type="character" w:customStyle="1" w:styleId="BodyTextFirstIndentChar">
    <w:name w:val="Body Text First Indent Char"/>
    <w:basedOn w:val="BodyTextChar"/>
    <w:link w:val="BodyTextFirstIndent"/>
    <w:uiPriority w:val="99"/>
    <w:semiHidden/>
    <w:rsid w:val="00F9113D"/>
  </w:style>
  <w:style w:type="paragraph" w:styleId="BodyTextIndent">
    <w:name w:val="Body Text Indent"/>
    <w:basedOn w:val="Normal"/>
    <w:link w:val="BodyTextIndentChar"/>
    <w:uiPriority w:val="99"/>
    <w:semiHidden/>
    <w:rsid w:val="00F9113D"/>
    <w:pPr>
      <w:spacing w:after="120"/>
      <w:ind w:left="283"/>
    </w:pPr>
  </w:style>
  <w:style w:type="character" w:customStyle="1" w:styleId="BodyTextIndentChar">
    <w:name w:val="Body Text Indent Char"/>
    <w:basedOn w:val="DefaultParagraphFont"/>
    <w:link w:val="BodyTextIndent"/>
    <w:uiPriority w:val="99"/>
    <w:semiHidden/>
    <w:rsid w:val="00F9113D"/>
  </w:style>
  <w:style w:type="paragraph" w:styleId="BodyTextFirstIndent2">
    <w:name w:val="Body Text First Indent 2"/>
    <w:basedOn w:val="BodyTextIndent"/>
    <w:link w:val="BodyTextFirstIndent2Char"/>
    <w:uiPriority w:val="99"/>
    <w:semiHidden/>
    <w:rsid w:val="00F9113D"/>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F9113D"/>
  </w:style>
  <w:style w:type="paragraph" w:styleId="BodyTextIndent2">
    <w:name w:val="Body Text Indent 2"/>
    <w:basedOn w:val="Normal"/>
    <w:link w:val="BodyTextIndent2Char"/>
    <w:uiPriority w:val="99"/>
    <w:semiHidden/>
    <w:rsid w:val="00F9113D"/>
    <w:pPr>
      <w:spacing w:after="120" w:line="480" w:lineRule="auto"/>
      <w:ind w:left="283"/>
    </w:pPr>
  </w:style>
  <w:style w:type="character" w:customStyle="1" w:styleId="BodyTextIndent2Char">
    <w:name w:val="Body Text Indent 2 Char"/>
    <w:basedOn w:val="DefaultParagraphFont"/>
    <w:link w:val="BodyTextIndent2"/>
    <w:uiPriority w:val="99"/>
    <w:semiHidden/>
    <w:rsid w:val="00F9113D"/>
  </w:style>
  <w:style w:type="paragraph" w:styleId="BodyTextIndent3">
    <w:name w:val="Body Text Indent 3"/>
    <w:basedOn w:val="Normal"/>
    <w:link w:val="BodyTextIndent3Char"/>
    <w:uiPriority w:val="99"/>
    <w:semiHidden/>
    <w:rsid w:val="00F9113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113D"/>
    <w:rPr>
      <w:sz w:val="16"/>
      <w:szCs w:val="16"/>
    </w:rPr>
  </w:style>
  <w:style w:type="character" w:styleId="BookTitle">
    <w:name w:val="Book Title"/>
    <w:basedOn w:val="DefaultParagraphFont"/>
    <w:uiPriority w:val="99"/>
    <w:semiHidden/>
    <w:qFormat/>
    <w:rsid w:val="00F9113D"/>
    <w:rPr>
      <w:b/>
      <w:bCs/>
      <w:smallCaps/>
      <w:spacing w:val="5"/>
      <w:lang w:val="en-AU"/>
    </w:rPr>
  </w:style>
  <w:style w:type="paragraph" w:styleId="Closing">
    <w:name w:val="Closing"/>
    <w:basedOn w:val="Normal"/>
    <w:link w:val="ClosingChar"/>
    <w:uiPriority w:val="99"/>
    <w:semiHidden/>
    <w:rsid w:val="00F9113D"/>
    <w:pPr>
      <w:spacing w:line="240" w:lineRule="auto"/>
      <w:ind w:left="4252"/>
    </w:pPr>
  </w:style>
  <w:style w:type="character" w:customStyle="1" w:styleId="ClosingChar">
    <w:name w:val="Closing Char"/>
    <w:basedOn w:val="DefaultParagraphFont"/>
    <w:link w:val="Closing"/>
    <w:uiPriority w:val="99"/>
    <w:semiHidden/>
    <w:rsid w:val="00F9113D"/>
  </w:style>
  <w:style w:type="table" w:styleId="ColorfulGrid">
    <w:name w:val="Colorful Grid"/>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F5CF" w:themeFill="accent1" w:themeFillTint="33"/>
    </w:tcPr>
    <w:tblStylePr w:type="firstRow">
      <w:rPr>
        <w:b/>
        <w:bCs/>
      </w:rPr>
      <w:tblPr/>
      <w:tcPr>
        <w:shd w:val="clear" w:color="auto" w:fill="D0EC9F" w:themeFill="accent1" w:themeFillTint="66"/>
      </w:tcPr>
    </w:tblStylePr>
    <w:tblStylePr w:type="lastRow">
      <w:rPr>
        <w:b/>
        <w:bCs/>
        <w:color w:val="000000" w:themeColor="text1"/>
      </w:rPr>
      <w:tblPr/>
      <w:tcPr>
        <w:shd w:val="clear" w:color="auto" w:fill="D0EC9F" w:themeFill="accent1" w:themeFillTint="66"/>
      </w:tcPr>
    </w:tblStylePr>
    <w:tblStylePr w:type="firstCol">
      <w:rPr>
        <w:color w:val="FFFFFF" w:themeColor="background1"/>
      </w:rPr>
      <w:tblPr/>
      <w:tcPr>
        <w:shd w:val="clear" w:color="auto" w:fill="638C1B" w:themeFill="accent1" w:themeFillShade="BF"/>
      </w:tcPr>
    </w:tblStylePr>
    <w:tblStylePr w:type="lastCol">
      <w:rPr>
        <w:color w:val="FFFFFF" w:themeColor="background1"/>
      </w:rPr>
      <w:tblPr/>
      <w:tcPr>
        <w:shd w:val="clear" w:color="auto" w:fill="638C1B" w:themeFill="accent1" w:themeFillShade="BF"/>
      </w:tc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ColorfulGrid-Accent2">
    <w:name w:val="Colorful Grid Accent 2"/>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1FCD7" w:themeFill="accent2" w:themeFillTint="33"/>
    </w:tcPr>
    <w:tblStylePr w:type="firstRow">
      <w:rPr>
        <w:b/>
        <w:bCs/>
      </w:rPr>
      <w:tblPr/>
      <w:tcPr>
        <w:shd w:val="clear" w:color="auto" w:fill="64F9B0" w:themeFill="accent2" w:themeFillTint="66"/>
      </w:tcPr>
    </w:tblStylePr>
    <w:tblStylePr w:type="lastRow">
      <w:rPr>
        <w:b/>
        <w:bCs/>
        <w:color w:val="000000" w:themeColor="text1"/>
      </w:rPr>
      <w:tblPr/>
      <w:tcPr>
        <w:shd w:val="clear" w:color="auto" w:fill="64F9B0" w:themeFill="accent2" w:themeFillTint="66"/>
      </w:tcPr>
    </w:tblStylePr>
    <w:tblStylePr w:type="firstCol">
      <w:rPr>
        <w:color w:val="FFFFFF" w:themeColor="background1"/>
      </w:rPr>
      <w:tblPr/>
      <w:tcPr>
        <w:shd w:val="clear" w:color="auto" w:fill="034F29" w:themeFill="accent2" w:themeFillShade="BF"/>
      </w:tcPr>
    </w:tblStylePr>
    <w:tblStylePr w:type="lastCol">
      <w:rPr>
        <w:color w:val="FFFFFF" w:themeColor="background1"/>
      </w:rPr>
      <w:tblPr/>
      <w:tcPr>
        <w:shd w:val="clear" w:color="auto" w:fill="034F29" w:themeFill="accent2" w:themeFillShade="BF"/>
      </w:tc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ColorfulGrid-Accent3">
    <w:name w:val="Colorful Grid Accent 3"/>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F9" w:themeFill="accent3" w:themeFillTint="33"/>
    </w:tcPr>
    <w:tblStylePr w:type="firstRow">
      <w:rPr>
        <w:b/>
        <w:bCs/>
      </w:rPr>
      <w:tblPr/>
      <w:tcPr>
        <w:shd w:val="clear" w:color="auto" w:fill="C0E1F4" w:themeFill="accent3" w:themeFillTint="66"/>
      </w:tcPr>
    </w:tblStylePr>
    <w:tblStylePr w:type="lastRow">
      <w:rPr>
        <w:b/>
        <w:bCs/>
        <w:color w:val="000000" w:themeColor="text1"/>
      </w:rPr>
      <w:tblPr/>
      <w:tcPr>
        <w:shd w:val="clear" w:color="auto" w:fill="C0E1F4" w:themeFill="accent3" w:themeFillTint="66"/>
      </w:tcPr>
    </w:tblStylePr>
    <w:tblStylePr w:type="firstCol">
      <w:rPr>
        <w:color w:val="FFFFFF" w:themeColor="background1"/>
      </w:rPr>
      <w:tblPr/>
      <w:tcPr>
        <w:shd w:val="clear" w:color="auto" w:fill="2291D1" w:themeFill="accent3" w:themeFillShade="BF"/>
      </w:tcPr>
    </w:tblStylePr>
    <w:tblStylePr w:type="lastCol">
      <w:rPr>
        <w:color w:val="FFFFFF" w:themeColor="background1"/>
      </w:rPr>
      <w:tblPr/>
      <w:tcPr>
        <w:shd w:val="clear" w:color="auto" w:fill="2291D1" w:themeFill="accent3" w:themeFillShade="BF"/>
      </w:tc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ColorfulGrid-Accent4">
    <w:name w:val="Colorful Grid Accent 4"/>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AEC7FE" w:themeFill="accent4" w:themeFillTint="33"/>
    </w:tcPr>
    <w:tblStylePr w:type="firstRow">
      <w:rPr>
        <w:b/>
        <w:bCs/>
      </w:rPr>
      <w:tblPr/>
      <w:tcPr>
        <w:shd w:val="clear" w:color="auto" w:fill="5E8FFD" w:themeFill="accent4" w:themeFillTint="66"/>
      </w:tcPr>
    </w:tblStylePr>
    <w:tblStylePr w:type="lastRow">
      <w:rPr>
        <w:b/>
        <w:bCs/>
        <w:color w:val="000000" w:themeColor="text1"/>
      </w:rPr>
      <w:tblPr/>
      <w:tcPr>
        <w:shd w:val="clear" w:color="auto" w:fill="5E8FFD" w:themeFill="accent4" w:themeFillTint="66"/>
      </w:tcPr>
    </w:tblStylePr>
    <w:tblStylePr w:type="firstCol">
      <w:rPr>
        <w:color w:val="FFFFFF" w:themeColor="background1"/>
      </w:rPr>
      <w:tblPr/>
      <w:tcPr>
        <w:shd w:val="clear" w:color="auto" w:fill="00184E" w:themeFill="accent4" w:themeFillShade="BF"/>
      </w:tcPr>
    </w:tblStylePr>
    <w:tblStylePr w:type="lastCol">
      <w:rPr>
        <w:color w:val="FFFFFF" w:themeColor="background1"/>
      </w:rPr>
      <w:tblPr/>
      <w:tcPr>
        <w:shd w:val="clear" w:color="auto" w:fill="00184E" w:themeFill="accent4" w:themeFillShade="BF"/>
      </w:tc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ColorfulGrid-Accent5">
    <w:name w:val="Colorful Grid Accent 5"/>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AF7FF" w:themeFill="accent5" w:themeFillTint="33"/>
    </w:tcPr>
    <w:tblStylePr w:type="firstRow">
      <w:rPr>
        <w:b/>
        <w:bCs/>
      </w:rPr>
      <w:tblPr/>
      <w:tcPr>
        <w:shd w:val="clear" w:color="auto" w:fill="76EFFF" w:themeFill="accent5" w:themeFillTint="66"/>
      </w:tcPr>
    </w:tblStylePr>
    <w:tblStylePr w:type="lastRow">
      <w:rPr>
        <w:b/>
        <w:bCs/>
        <w:color w:val="000000" w:themeColor="text1"/>
      </w:rPr>
      <w:tblPr/>
      <w:tcPr>
        <w:shd w:val="clear" w:color="auto" w:fill="76EFFF" w:themeFill="accent5" w:themeFillTint="66"/>
      </w:tcPr>
    </w:tblStylePr>
    <w:tblStylePr w:type="firstCol">
      <w:rPr>
        <w:color w:val="FFFFFF" w:themeColor="background1"/>
      </w:rPr>
      <w:tblPr/>
      <w:tcPr>
        <w:shd w:val="clear" w:color="auto" w:fill="00707E" w:themeFill="accent5" w:themeFillShade="BF"/>
      </w:tcPr>
    </w:tblStylePr>
    <w:tblStylePr w:type="lastCol">
      <w:rPr>
        <w:color w:val="FFFFFF" w:themeColor="background1"/>
      </w:rPr>
      <w:tblPr/>
      <w:tcPr>
        <w:shd w:val="clear" w:color="auto" w:fill="00707E" w:themeFill="accent5" w:themeFillShade="BF"/>
      </w:tc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ColorfulGrid-Accent6">
    <w:name w:val="Colorful Grid Accent 6"/>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6" w:themeFillTint="33"/>
    </w:tcPr>
    <w:tblStylePr w:type="firstRow">
      <w:rPr>
        <w:b/>
        <w:bCs/>
      </w:rPr>
      <w:tblPr/>
      <w:tcPr>
        <w:shd w:val="clear" w:color="auto" w:fill="C7C8CA" w:themeFill="accent6" w:themeFillTint="66"/>
      </w:tcPr>
    </w:tblStylePr>
    <w:tblStylePr w:type="lastRow">
      <w:rPr>
        <w:b/>
        <w:bCs/>
        <w:color w:val="000000" w:themeColor="text1"/>
      </w:rPr>
      <w:tblPr/>
      <w:tcPr>
        <w:shd w:val="clear" w:color="auto" w:fill="C7C8CA" w:themeFill="accent6" w:themeFillTint="66"/>
      </w:tcPr>
    </w:tblStylePr>
    <w:tblStylePr w:type="firstCol">
      <w:rPr>
        <w:color w:val="FFFFFF" w:themeColor="background1"/>
      </w:rPr>
      <w:tblPr/>
      <w:tcPr>
        <w:shd w:val="clear" w:color="auto" w:fill="57595C" w:themeFill="accent6" w:themeFillShade="BF"/>
      </w:tcPr>
    </w:tblStylePr>
    <w:tblStylePr w:type="lastCol">
      <w:rPr>
        <w:color w:val="FFFFFF" w:themeColor="background1"/>
      </w:rPr>
      <w:tblPr/>
      <w:tcPr>
        <w:shd w:val="clear" w:color="auto" w:fill="57595C" w:themeFill="accent6" w:themeFillShade="BF"/>
      </w:tc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ColorfulList">
    <w:name w:val="Colorful List"/>
    <w:basedOn w:val="TableNormal"/>
    <w:uiPriority w:val="72"/>
    <w:rsid w:val="00F9113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9113D"/>
    <w:pPr>
      <w:spacing w:line="240" w:lineRule="auto"/>
    </w:pPr>
    <w:rPr>
      <w:color w:val="000000" w:themeColor="text1"/>
    </w:rPr>
    <w:tblPr>
      <w:tblStyleRowBandSize w:val="1"/>
      <w:tblStyleColBandSize w:val="1"/>
    </w:tblPr>
    <w:tcPr>
      <w:shd w:val="clear" w:color="auto" w:fill="F3FAE7" w:themeFill="accen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1" w:themeFillTint="3F"/>
      </w:tcPr>
    </w:tblStylePr>
    <w:tblStylePr w:type="band1Horz">
      <w:tblPr/>
      <w:tcPr>
        <w:shd w:val="clear" w:color="auto" w:fill="E7F5CF" w:themeFill="accent1" w:themeFillTint="33"/>
      </w:tcPr>
    </w:tblStylePr>
  </w:style>
  <w:style w:type="table" w:styleId="ColorfulList-Accent2">
    <w:name w:val="Colorful List Accent 2"/>
    <w:basedOn w:val="TableNormal"/>
    <w:uiPriority w:val="72"/>
    <w:rsid w:val="00F9113D"/>
    <w:pPr>
      <w:spacing w:line="240" w:lineRule="auto"/>
    </w:pPr>
    <w:rPr>
      <w:color w:val="000000" w:themeColor="text1"/>
    </w:rPr>
    <w:tblPr>
      <w:tblStyleRowBandSize w:val="1"/>
      <w:tblStyleColBandSize w:val="1"/>
    </w:tblPr>
    <w:tcPr>
      <w:shd w:val="clear" w:color="auto" w:fill="D9FDEB" w:themeFill="accent2"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CE" w:themeFill="accent2" w:themeFillTint="3F"/>
      </w:tcPr>
    </w:tblStylePr>
    <w:tblStylePr w:type="band1Horz">
      <w:tblPr/>
      <w:tcPr>
        <w:shd w:val="clear" w:color="auto" w:fill="B1FCD7" w:themeFill="accent2" w:themeFillTint="33"/>
      </w:tcPr>
    </w:tblStylePr>
  </w:style>
  <w:style w:type="table" w:styleId="ColorfulList-Accent3">
    <w:name w:val="Colorful List Accent 3"/>
    <w:basedOn w:val="TableNormal"/>
    <w:uiPriority w:val="72"/>
    <w:rsid w:val="00F9113D"/>
    <w:pPr>
      <w:spacing w:line="240" w:lineRule="auto"/>
    </w:pPr>
    <w:rPr>
      <w:color w:val="000000" w:themeColor="text1"/>
    </w:rPr>
    <w:tblPr>
      <w:tblStyleRowBandSize w:val="1"/>
      <w:tblStyleColBandSize w:val="1"/>
    </w:tblPr>
    <w:tcPr>
      <w:shd w:val="clear" w:color="auto" w:fill="EFF7FC" w:themeFill="accent3" w:themeFillTint="19"/>
    </w:tcPr>
    <w:tblStylePr w:type="firstRow">
      <w:rPr>
        <w:b/>
        <w:bCs/>
        <w:color w:val="FFFFFF" w:themeColor="background1"/>
      </w:rPr>
      <w:tblPr/>
      <w:tcPr>
        <w:tcBorders>
          <w:bottom w:val="single" w:sz="12" w:space="0" w:color="FFFFFF" w:themeColor="background1"/>
        </w:tcBorders>
        <w:shd w:val="clear" w:color="auto" w:fill="001A53" w:themeFill="accent4" w:themeFillShade="CC"/>
      </w:tcPr>
    </w:tblStylePr>
    <w:tblStylePr w:type="lastRow">
      <w:rPr>
        <w:b/>
        <w:bCs/>
        <w:color w:val="001A5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3" w:themeFillTint="3F"/>
      </w:tcPr>
    </w:tblStylePr>
    <w:tblStylePr w:type="band1Horz">
      <w:tblPr/>
      <w:tcPr>
        <w:shd w:val="clear" w:color="auto" w:fill="DFF0F9" w:themeFill="accent3" w:themeFillTint="33"/>
      </w:tcPr>
    </w:tblStylePr>
  </w:style>
  <w:style w:type="table" w:styleId="ColorfulList-Accent4">
    <w:name w:val="Colorful List Accent 4"/>
    <w:basedOn w:val="TableNormal"/>
    <w:uiPriority w:val="72"/>
    <w:rsid w:val="00F9113D"/>
    <w:pPr>
      <w:spacing w:line="240" w:lineRule="auto"/>
    </w:pPr>
    <w:rPr>
      <w:color w:val="000000" w:themeColor="text1"/>
    </w:rPr>
    <w:tblPr>
      <w:tblStyleRowBandSize w:val="1"/>
      <w:tblStyleColBandSize w:val="1"/>
    </w:tblPr>
    <w:tcPr>
      <w:shd w:val="clear" w:color="auto" w:fill="D7E3FE" w:themeFill="accent4" w:themeFillTint="19"/>
    </w:tcPr>
    <w:tblStylePr w:type="firstRow">
      <w:rPr>
        <w:b/>
        <w:bCs/>
        <w:color w:val="FFFFFF" w:themeColor="background1"/>
      </w:rPr>
      <w:tblPr/>
      <w:tcPr>
        <w:tcBorders>
          <w:bottom w:val="single" w:sz="12" w:space="0" w:color="FFFFFF" w:themeColor="background1"/>
        </w:tcBorders>
        <w:shd w:val="clear" w:color="auto" w:fill="299ADB" w:themeFill="accent3" w:themeFillShade="CC"/>
      </w:tcPr>
    </w:tblStylePr>
    <w:tblStylePr w:type="lastRow">
      <w:rPr>
        <w:b/>
        <w:bCs/>
        <w:color w:val="299AD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BB9FE" w:themeFill="accent4" w:themeFillTint="3F"/>
      </w:tcPr>
    </w:tblStylePr>
    <w:tblStylePr w:type="band1Horz">
      <w:tblPr/>
      <w:tcPr>
        <w:shd w:val="clear" w:color="auto" w:fill="AEC7FE" w:themeFill="accent4" w:themeFillTint="33"/>
      </w:tcPr>
    </w:tblStylePr>
  </w:style>
  <w:style w:type="table" w:styleId="ColorfulList-Accent5">
    <w:name w:val="Colorful List Accent 5"/>
    <w:basedOn w:val="TableNormal"/>
    <w:uiPriority w:val="72"/>
    <w:rsid w:val="00F9113D"/>
    <w:pPr>
      <w:spacing w:line="240" w:lineRule="auto"/>
    </w:pPr>
    <w:rPr>
      <w:color w:val="000000" w:themeColor="text1"/>
    </w:rPr>
    <w:tblPr>
      <w:tblStyleRowBandSize w:val="1"/>
      <w:tblStyleColBandSize w:val="1"/>
    </w:tblPr>
    <w:tcPr>
      <w:shd w:val="clear" w:color="auto" w:fill="DDFBFF" w:themeFill="accent5" w:themeFillTint="19"/>
    </w:tcPr>
    <w:tblStylePr w:type="firstRow">
      <w:rPr>
        <w:b/>
        <w:bCs/>
        <w:color w:val="FFFFFF" w:themeColor="background1"/>
      </w:rPr>
      <w:tblPr/>
      <w:tcPr>
        <w:tcBorders>
          <w:bottom w:val="single" w:sz="12" w:space="0" w:color="FFFFFF" w:themeColor="background1"/>
        </w:tcBorders>
        <w:shd w:val="clear" w:color="auto" w:fill="5D5F62" w:themeFill="accent6" w:themeFillShade="CC"/>
      </w:tcPr>
    </w:tblStylePr>
    <w:tblStylePr w:type="lastRow">
      <w:rPr>
        <w:b/>
        <w:bCs/>
        <w:color w:val="5D5F6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5FF" w:themeFill="accent5" w:themeFillTint="3F"/>
      </w:tcPr>
    </w:tblStylePr>
    <w:tblStylePr w:type="band1Horz">
      <w:tblPr/>
      <w:tcPr>
        <w:shd w:val="clear" w:color="auto" w:fill="BAF7FF" w:themeFill="accent5" w:themeFillTint="33"/>
      </w:tcPr>
    </w:tblStylePr>
  </w:style>
  <w:style w:type="table" w:styleId="ColorfulList-Accent6">
    <w:name w:val="Colorful List Accent 6"/>
    <w:basedOn w:val="TableNormal"/>
    <w:uiPriority w:val="72"/>
    <w:rsid w:val="00F9113D"/>
    <w:pPr>
      <w:spacing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007887" w:themeFill="accent5" w:themeFillShade="CC"/>
      </w:tcPr>
    </w:tblStylePr>
    <w:tblStylePr w:type="lastRow">
      <w:rPr>
        <w:b/>
        <w:bCs/>
        <w:color w:val="00788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3E3E4" w:themeFill="accent6" w:themeFillTint="33"/>
      </w:tcPr>
    </w:tblStylePr>
  </w:style>
  <w:style w:type="table" w:styleId="ColorfulShading">
    <w:name w:val="Colorful Shading"/>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86BC25" w:themeColor="accent1"/>
        <w:bottom w:val="single" w:sz="4" w:space="0" w:color="86BC25" w:themeColor="accent1"/>
        <w:right w:val="single" w:sz="4" w:space="0" w:color="86BC25" w:themeColor="accent1"/>
        <w:insideH w:val="single" w:sz="4" w:space="0" w:color="FFFFFF" w:themeColor="background1"/>
        <w:insideV w:val="single" w:sz="4" w:space="0" w:color="FFFFFF" w:themeColor="background1"/>
      </w:tblBorders>
    </w:tblPr>
    <w:tcPr>
      <w:shd w:val="clear" w:color="auto" w:fill="F3FAE7" w:themeFill="accen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7016" w:themeFill="accent1" w:themeFillShade="99"/>
      </w:tcPr>
    </w:tblStylePr>
    <w:tblStylePr w:type="firstCol">
      <w:rPr>
        <w:color w:val="FFFFFF" w:themeColor="background1"/>
      </w:rPr>
      <w:tblPr/>
      <w:tcPr>
        <w:tcBorders>
          <w:top w:val="nil"/>
          <w:left w:val="nil"/>
          <w:bottom w:val="nil"/>
          <w:right w:val="nil"/>
          <w:insideH w:val="single" w:sz="4" w:space="0" w:color="507016" w:themeColor="accent1" w:themeShade="99"/>
          <w:insideV w:val="nil"/>
        </w:tcBorders>
        <w:shd w:val="clear" w:color="auto" w:fill="5070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7016" w:themeFill="accent1" w:themeFillShade="99"/>
      </w:tcPr>
    </w:tblStylePr>
    <w:tblStylePr w:type="band1Vert">
      <w:tblPr/>
      <w:tcPr>
        <w:shd w:val="clear" w:color="auto" w:fill="D0EC9F" w:themeFill="accent1" w:themeFillTint="66"/>
      </w:tcPr>
    </w:tblStylePr>
    <w:tblStylePr w:type="band1Horz">
      <w:tblPr/>
      <w:tcPr>
        <w:shd w:val="clear" w:color="auto" w:fill="C5E7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46A38" w:themeColor="accent2"/>
        <w:bottom w:val="single" w:sz="4" w:space="0" w:color="046A38" w:themeColor="accent2"/>
        <w:right w:val="single" w:sz="4" w:space="0" w:color="046A38" w:themeColor="accent2"/>
        <w:insideH w:val="single" w:sz="4" w:space="0" w:color="FFFFFF" w:themeColor="background1"/>
        <w:insideV w:val="single" w:sz="4" w:space="0" w:color="FFFFFF" w:themeColor="background1"/>
      </w:tblBorders>
    </w:tblPr>
    <w:tcPr>
      <w:shd w:val="clear" w:color="auto" w:fill="D9FDEB" w:themeFill="accent2"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F21" w:themeFill="accent2" w:themeFillShade="99"/>
      </w:tcPr>
    </w:tblStylePr>
    <w:tblStylePr w:type="firstCol">
      <w:rPr>
        <w:color w:val="FFFFFF" w:themeColor="background1"/>
      </w:rPr>
      <w:tblPr/>
      <w:tcPr>
        <w:tcBorders>
          <w:top w:val="nil"/>
          <w:left w:val="nil"/>
          <w:bottom w:val="nil"/>
          <w:right w:val="nil"/>
          <w:insideH w:val="single" w:sz="4" w:space="0" w:color="023F21" w:themeColor="accent2" w:themeShade="99"/>
          <w:insideV w:val="nil"/>
        </w:tcBorders>
        <w:shd w:val="clear" w:color="auto" w:fill="023F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23F21" w:themeFill="accent2" w:themeFillShade="99"/>
      </w:tcPr>
    </w:tblStylePr>
    <w:tblStylePr w:type="band1Vert">
      <w:tblPr/>
      <w:tcPr>
        <w:shd w:val="clear" w:color="auto" w:fill="64F9B0" w:themeFill="accent2" w:themeFillTint="66"/>
      </w:tcPr>
    </w:tblStylePr>
    <w:tblStylePr w:type="band1Horz">
      <w:tblPr/>
      <w:tcPr>
        <w:shd w:val="clear" w:color="auto" w:fill="3EF7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9113D"/>
    <w:pPr>
      <w:spacing w:line="240" w:lineRule="auto"/>
    </w:pPr>
    <w:rPr>
      <w:color w:val="000000" w:themeColor="text1"/>
    </w:rPr>
    <w:tblPr>
      <w:tblStyleRowBandSize w:val="1"/>
      <w:tblStyleColBandSize w:val="1"/>
      <w:tblBorders>
        <w:top w:val="single" w:sz="24" w:space="0" w:color="012169" w:themeColor="accent4"/>
        <w:left w:val="single" w:sz="4" w:space="0" w:color="62B5E5" w:themeColor="accent3"/>
        <w:bottom w:val="single" w:sz="4" w:space="0" w:color="62B5E5" w:themeColor="accent3"/>
        <w:right w:val="single" w:sz="4" w:space="0" w:color="62B5E5" w:themeColor="accent3"/>
        <w:insideH w:val="single" w:sz="4" w:space="0" w:color="FFFFFF" w:themeColor="background1"/>
        <w:insideV w:val="single" w:sz="4" w:space="0" w:color="FFFFFF" w:themeColor="background1"/>
      </w:tblBorders>
    </w:tblPr>
    <w:tcPr>
      <w:shd w:val="clear" w:color="auto" w:fill="EFF7FC" w:themeFill="accent3" w:themeFillTint="19"/>
    </w:tcPr>
    <w:tblStylePr w:type="firstRow">
      <w:rPr>
        <w:b/>
        <w:bCs/>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74A8" w:themeFill="accent3" w:themeFillShade="99"/>
      </w:tcPr>
    </w:tblStylePr>
    <w:tblStylePr w:type="firstCol">
      <w:rPr>
        <w:color w:val="FFFFFF" w:themeColor="background1"/>
      </w:rPr>
      <w:tblPr/>
      <w:tcPr>
        <w:tcBorders>
          <w:top w:val="nil"/>
          <w:left w:val="nil"/>
          <w:bottom w:val="nil"/>
          <w:right w:val="nil"/>
          <w:insideH w:val="single" w:sz="4" w:space="0" w:color="1C74A8" w:themeColor="accent3" w:themeShade="99"/>
          <w:insideV w:val="nil"/>
        </w:tcBorders>
        <w:shd w:val="clear" w:color="auto" w:fill="1C74A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74A8" w:themeFill="accent3" w:themeFillShade="99"/>
      </w:tcPr>
    </w:tblStylePr>
    <w:tblStylePr w:type="band1Vert">
      <w:tblPr/>
      <w:tcPr>
        <w:shd w:val="clear" w:color="auto" w:fill="C0E1F4" w:themeFill="accent3" w:themeFillTint="66"/>
      </w:tcPr>
    </w:tblStylePr>
    <w:tblStylePr w:type="band1Horz">
      <w:tblPr/>
      <w:tcPr>
        <w:shd w:val="clear" w:color="auto" w:fill="B0D9F2" w:themeFill="accent3" w:themeFillTint="7F"/>
      </w:tcPr>
    </w:tblStylePr>
  </w:style>
  <w:style w:type="table" w:styleId="ColorfulShading-Accent4">
    <w:name w:val="Colorful Shading Accent 4"/>
    <w:basedOn w:val="TableNormal"/>
    <w:uiPriority w:val="71"/>
    <w:rsid w:val="00F9113D"/>
    <w:pPr>
      <w:spacing w:line="240" w:lineRule="auto"/>
    </w:pPr>
    <w:rPr>
      <w:color w:val="000000" w:themeColor="text1"/>
    </w:rPr>
    <w:tblPr>
      <w:tblStyleRowBandSize w:val="1"/>
      <w:tblStyleColBandSize w:val="1"/>
      <w:tblBorders>
        <w:top w:val="single" w:sz="24" w:space="0" w:color="62B5E5" w:themeColor="accent3"/>
        <w:left w:val="single" w:sz="4" w:space="0" w:color="012169" w:themeColor="accent4"/>
        <w:bottom w:val="single" w:sz="4" w:space="0" w:color="012169" w:themeColor="accent4"/>
        <w:right w:val="single" w:sz="4" w:space="0" w:color="012169" w:themeColor="accent4"/>
        <w:insideH w:val="single" w:sz="4" w:space="0" w:color="FFFFFF" w:themeColor="background1"/>
        <w:insideV w:val="single" w:sz="4" w:space="0" w:color="FFFFFF" w:themeColor="background1"/>
      </w:tblBorders>
    </w:tblPr>
    <w:tcPr>
      <w:shd w:val="clear" w:color="auto" w:fill="D7E3FE" w:themeFill="accent4" w:themeFillTint="19"/>
    </w:tcPr>
    <w:tblStylePr w:type="firstRow">
      <w:rPr>
        <w:b/>
        <w:bCs/>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33E" w:themeFill="accent4" w:themeFillShade="99"/>
      </w:tcPr>
    </w:tblStylePr>
    <w:tblStylePr w:type="firstCol">
      <w:rPr>
        <w:color w:val="FFFFFF" w:themeColor="background1"/>
      </w:rPr>
      <w:tblPr/>
      <w:tcPr>
        <w:tcBorders>
          <w:top w:val="nil"/>
          <w:left w:val="nil"/>
          <w:bottom w:val="nil"/>
          <w:right w:val="nil"/>
          <w:insideH w:val="single" w:sz="4" w:space="0" w:color="00133E" w:themeColor="accent4" w:themeShade="99"/>
          <w:insideV w:val="nil"/>
        </w:tcBorders>
        <w:shd w:val="clear" w:color="auto" w:fill="00133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133E" w:themeFill="accent4" w:themeFillShade="99"/>
      </w:tcPr>
    </w:tblStylePr>
    <w:tblStylePr w:type="band1Vert">
      <w:tblPr/>
      <w:tcPr>
        <w:shd w:val="clear" w:color="auto" w:fill="5E8FFD" w:themeFill="accent4" w:themeFillTint="66"/>
      </w:tcPr>
    </w:tblStylePr>
    <w:tblStylePr w:type="band1Horz">
      <w:tblPr/>
      <w:tcPr>
        <w:shd w:val="clear" w:color="auto" w:fill="3773F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9113D"/>
    <w:pPr>
      <w:spacing w:line="240" w:lineRule="auto"/>
    </w:pPr>
    <w:rPr>
      <w:color w:val="000000" w:themeColor="text1"/>
    </w:rPr>
    <w:tblPr>
      <w:tblStyleRowBandSize w:val="1"/>
      <w:tblStyleColBandSize w:val="1"/>
      <w:tblBorders>
        <w:top w:val="single" w:sz="24" w:space="0" w:color="75787B" w:themeColor="accent6"/>
        <w:left w:val="single" w:sz="4" w:space="0" w:color="0097A9" w:themeColor="accent5"/>
        <w:bottom w:val="single" w:sz="4" w:space="0" w:color="0097A9" w:themeColor="accent5"/>
        <w:right w:val="single" w:sz="4" w:space="0" w:color="0097A9" w:themeColor="accent5"/>
        <w:insideH w:val="single" w:sz="4" w:space="0" w:color="FFFFFF" w:themeColor="background1"/>
        <w:insideV w:val="single" w:sz="4" w:space="0" w:color="FFFFFF" w:themeColor="background1"/>
      </w:tblBorders>
    </w:tblPr>
    <w:tcPr>
      <w:shd w:val="clear" w:color="auto" w:fill="DDFBFF" w:themeFill="accent5" w:themeFillTint="19"/>
    </w:tcPr>
    <w:tblStylePr w:type="firstRow">
      <w:rPr>
        <w:b/>
        <w:bCs/>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A65" w:themeFill="accent5" w:themeFillShade="99"/>
      </w:tcPr>
    </w:tblStylePr>
    <w:tblStylePr w:type="firstCol">
      <w:rPr>
        <w:color w:val="FFFFFF" w:themeColor="background1"/>
      </w:rPr>
      <w:tblPr/>
      <w:tcPr>
        <w:tcBorders>
          <w:top w:val="nil"/>
          <w:left w:val="nil"/>
          <w:bottom w:val="nil"/>
          <w:right w:val="nil"/>
          <w:insideH w:val="single" w:sz="4" w:space="0" w:color="005A65" w:themeColor="accent5" w:themeShade="99"/>
          <w:insideV w:val="nil"/>
        </w:tcBorders>
        <w:shd w:val="clear" w:color="auto" w:fill="005A6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A65" w:themeFill="accent5" w:themeFillShade="99"/>
      </w:tcPr>
    </w:tblStylePr>
    <w:tblStylePr w:type="band1Vert">
      <w:tblPr/>
      <w:tcPr>
        <w:shd w:val="clear" w:color="auto" w:fill="76EFFF" w:themeFill="accent5" w:themeFillTint="66"/>
      </w:tcPr>
    </w:tblStylePr>
    <w:tblStylePr w:type="band1Horz">
      <w:tblPr/>
      <w:tcPr>
        <w:shd w:val="clear" w:color="auto" w:fill="55E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9113D"/>
    <w:pPr>
      <w:spacing w:line="240" w:lineRule="auto"/>
    </w:pPr>
    <w:rPr>
      <w:color w:val="000000" w:themeColor="text1"/>
    </w:rPr>
    <w:tblPr>
      <w:tblStyleRowBandSize w:val="1"/>
      <w:tblStyleColBandSize w:val="1"/>
      <w:tblBorders>
        <w:top w:val="single" w:sz="24" w:space="0" w:color="0097A9" w:themeColor="accent5"/>
        <w:left w:val="single" w:sz="4" w:space="0" w:color="75787B" w:themeColor="accent6"/>
        <w:bottom w:val="single" w:sz="4" w:space="0" w:color="75787B" w:themeColor="accent6"/>
        <w:right w:val="single" w:sz="4" w:space="0" w:color="75787B"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6" w:themeFillShade="99"/>
      </w:tcPr>
    </w:tblStylePr>
    <w:tblStylePr w:type="firstCol">
      <w:rPr>
        <w:color w:val="FFFFFF" w:themeColor="background1"/>
      </w:rPr>
      <w:tblPr/>
      <w:tcPr>
        <w:tcBorders>
          <w:top w:val="nil"/>
          <w:left w:val="nil"/>
          <w:bottom w:val="nil"/>
          <w:right w:val="nil"/>
          <w:insideH w:val="single" w:sz="4" w:space="0" w:color="464749" w:themeColor="accent6" w:themeShade="99"/>
          <w:insideV w:val="nil"/>
        </w:tcBorders>
        <w:shd w:val="clear" w:color="auto" w:fill="46474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6" w:themeFillShade="99"/>
      </w:tcPr>
    </w:tblStylePr>
    <w:tblStylePr w:type="band1Vert">
      <w:tblPr/>
      <w:tcPr>
        <w:shd w:val="clear" w:color="auto" w:fill="C7C8CA" w:themeFill="accent6" w:themeFillTint="66"/>
      </w:tcPr>
    </w:tblStylePr>
    <w:tblStylePr w:type="band1Horz">
      <w:tblPr/>
      <w:tcPr>
        <w:shd w:val="clear" w:color="auto" w:fill="B9BBB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rsid w:val="00F9113D"/>
    <w:rPr>
      <w:sz w:val="16"/>
      <w:szCs w:val="16"/>
      <w:lang w:val="en-AU"/>
    </w:rPr>
  </w:style>
  <w:style w:type="paragraph" w:styleId="CommentText">
    <w:name w:val="annotation text"/>
    <w:basedOn w:val="Normal"/>
    <w:link w:val="CommentTextChar"/>
    <w:uiPriority w:val="99"/>
    <w:rsid w:val="00F9113D"/>
    <w:pPr>
      <w:spacing w:line="240" w:lineRule="auto"/>
    </w:pPr>
    <w:rPr>
      <w:sz w:val="20"/>
      <w:szCs w:val="20"/>
    </w:rPr>
  </w:style>
  <w:style w:type="character" w:customStyle="1" w:styleId="CommentTextChar">
    <w:name w:val="Comment Text Char"/>
    <w:basedOn w:val="DefaultParagraphFont"/>
    <w:link w:val="CommentText"/>
    <w:uiPriority w:val="99"/>
    <w:rsid w:val="00F9113D"/>
    <w:rPr>
      <w:sz w:val="20"/>
      <w:szCs w:val="20"/>
    </w:rPr>
  </w:style>
  <w:style w:type="paragraph" w:styleId="CommentSubject">
    <w:name w:val="annotation subject"/>
    <w:basedOn w:val="CommentText"/>
    <w:next w:val="CommentText"/>
    <w:link w:val="CommentSubjectChar"/>
    <w:uiPriority w:val="99"/>
    <w:semiHidden/>
    <w:rsid w:val="00F9113D"/>
    <w:rPr>
      <w:b/>
      <w:bCs/>
    </w:rPr>
  </w:style>
  <w:style w:type="character" w:customStyle="1" w:styleId="CommentSubjectChar">
    <w:name w:val="Comment Subject Char"/>
    <w:basedOn w:val="CommentTextChar"/>
    <w:link w:val="CommentSubject"/>
    <w:uiPriority w:val="99"/>
    <w:semiHidden/>
    <w:rsid w:val="00F9113D"/>
    <w:rPr>
      <w:b/>
      <w:bCs/>
      <w:sz w:val="20"/>
      <w:szCs w:val="20"/>
    </w:rPr>
  </w:style>
  <w:style w:type="table" w:styleId="DarkList">
    <w:name w:val="Dark List"/>
    <w:basedOn w:val="TableNormal"/>
    <w:uiPriority w:val="70"/>
    <w:rsid w:val="00F9113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9113D"/>
    <w:pPr>
      <w:spacing w:line="240" w:lineRule="auto"/>
    </w:pPr>
    <w:rPr>
      <w:color w:val="FFFFFF" w:themeColor="background1"/>
    </w:rPr>
    <w:tblPr>
      <w:tblStyleRowBandSize w:val="1"/>
      <w:tblStyleColBandSize w:val="1"/>
    </w:tblPr>
    <w:tcPr>
      <w:shd w:val="clear" w:color="auto" w:fill="86BC2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5D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38C1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38C1B" w:themeFill="accent1" w:themeFillShade="BF"/>
      </w:tcPr>
    </w:tblStylePr>
    <w:tblStylePr w:type="band1Vert">
      <w:tblPr/>
      <w:tcPr>
        <w:tcBorders>
          <w:top w:val="nil"/>
          <w:left w:val="nil"/>
          <w:bottom w:val="nil"/>
          <w:right w:val="nil"/>
          <w:insideH w:val="nil"/>
          <w:insideV w:val="nil"/>
        </w:tcBorders>
        <w:shd w:val="clear" w:color="auto" w:fill="638C1B" w:themeFill="accent1" w:themeFillShade="BF"/>
      </w:tcPr>
    </w:tblStylePr>
    <w:tblStylePr w:type="band1Horz">
      <w:tblPr/>
      <w:tcPr>
        <w:tcBorders>
          <w:top w:val="nil"/>
          <w:left w:val="nil"/>
          <w:bottom w:val="nil"/>
          <w:right w:val="nil"/>
          <w:insideH w:val="nil"/>
          <w:insideV w:val="nil"/>
        </w:tcBorders>
        <w:shd w:val="clear" w:color="auto" w:fill="638C1B" w:themeFill="accent1" w:themeFillShade="BF"/>
      </w:tcPr>
    </w:tblStylePr>
  </w:style>
  <w:style w:type="table" w:styleId="DarkList-Accent2">
    <w:name w:val="Dark List Accent 2"/>
    <w:basedOn w:val="TableNormal"/>
    <w:uiPriority w:val="70"/>
    <w:rsid w:val="00F9113D"/>
    <w:pPr>
      <w:spacing w:line="240" w:lineRule="auto"/>
    </w:pPr>
    <w:rPr>
      <w:color w:val="FFFFFF" w:themeColor="background1"/>
    </w:rPr>
    <w:tblPr>
      <w:tblStyleRowBandSize w:val="1"/>
      <w:tblStyleColBandSize w:val="1"/>
    </w:tblPr>
    <w:tcPr>
      <w:shd w:val="clear" w:color="auto" w:fill="046A3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34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34F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34F29" w:themeFill="accent2" w:themeFillShade="BF"/>
      </w:tcPr>
    </w:tblStylePr>
    <w:tblStylePr w:type="band1Vert">
      <w:tblPr/>
      <w:tcPr>
        <w:tcBorders>
          <w:top w:val="nil"/>
          <w:left w:val="nil"/>
          <w:bottom w:val="nil"/>
          <w:right w:val="nil"/>
          <w:insideH w:val="nil"/>
          <w:insideV w:val="nil"/>
        </w:tcBorders>
        <w:shd w:val="clear" w:color="auto" w:fill="034F29" w:themeFill="accent2" w:themeFillShade="BF"/>
      </w:tcPr>
    </w:tblStylePr>
    <w:tblStylePr w:type="band1Horz">
      <w:tblPr/>
      <w:tcPr>
        <w:tcBorders>
          <w:top w:val="nil"/>
          <w:left w:val="nil"/>
          <w:bottom w:val="nil"/>
          <w:right w:val="nil"/>
          <w:insideH w:val="nil"/>
          <w:insideV w:val="nil"/>
        </w:tcBorders>
        <w:shd w:val="clear" w:color="auto" w:fill="034F29" w:themeFill="accent2" w:themeFillShade="BF"/>
      </w:tcPr>
    </w:tblStylePr>
  </w:style>
  <w:style w:type="table" w:styleId="DarkList-Accent3">
    <w:name w:val="Dark List Accent 3"/>
    <w:basedOn w:val="TableNormal"/>
    <w:uiPriority w:val="70"/>
    <w:rsid w:val="00F9113D"/>
    <w:pPr>
      <w:spacing w:line="240" w:lineRule="auto"/>
    </w:pPr>
    <w:rPr>
      <w:color w:val="FFFFFF" w:themeColor="background1"/>
    </w:rPr>
    <w:tblPr>
      <w:tblStyleRowBandSize w:val="1"/>
      <w:tblStyleColBandSize w:val="1"/>
    </w:tblPr>
    <w:tcPr>
      <w:shd w:val="clear" w:color="auto" w:fill="62B5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608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291D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291D1" w:themeFill="accent3" w:themeFillShade="BF"/>
      </w:tcPr>
    </w:tblStylePr>
    <w:tblStylePr w:type="band1Vert">
      <w:tblPr/>
      <w:tcPr>
        <w:tcBorders>
          <w:top w:val="nil"/>
          <w:left w:val="nil"/>
          <w:bottom w:val="nil"/>
          <w:right w:val="nil"/>
          <w:insideH w:val="nil"/>
          <w:insideV w:val="nil"/>
        </w:tcBorders>
        <w:shd w:val="clear" w:color="auto" w:fill="2291D1" w:themeFill="accent3" w:themeFillShade="BF"/>
      </w:tcPr>
    </w:tblStylePr>
    <w:tblStylePr w:type="band1Horz">
      <w:tblPr/>
      <w:tcPr>
        <w:tcBorders>
          <w:top w:val="nil"/>
          <w:left w:val="nil"/>
          <w:bottom w:val="nil"/>
          <w:right w:val="nil"/>
          <w:insideH w:val="nil"/>
          <w:insideV w:val="nil"/>
        </w:tcBorders>
        <w:shd w:val="clear" w:color="auto" w:fill="2291D1" w:themeFill="accent3" w:themeFillShade="BF"/>
      </w:tcPr>
    </w:tblStylePr>
  </w:style>
  <w:style w:type="table" w:styleId="DarkList-Accent4">
    <w:name w:val="Dark List Accent 4"/>
    <w:basedOn w:val="TableNormal"/>
    <w:uiPriority w:val="70"/>
    <w:rsid w:val="00F9113D"/>
    <w:pPr>
      <w:spacing w:line="240" w:lineRule="auto"/>
    </w:pPr>
    <w:rPr>
      <w:color w:val="FFFFFF" w:themeColor="background1"/>
    </w:rPr>
    <w:tblPr>
      <w:tblStyleRowBandSize w:val="1"/>
      <w:tblStyleColBandSize w:val="1"/>
    </w:tblPr>
    <w:tcPr>
      <w:shd w:val="clear" w:color="auto" w:fill="01216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03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184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184E" w:themeFill="accent4" w:themeFillShade="BF"/>
      </w:tcPr>
    </w:tblStylePr>
    <w:tblStylePr w:type="band1Vert">
      <w:tblPr/>
      <w:tcPr>
        <w:tcBorders>
          <w:top w:val="nil"/>
          <w:left w:val="nil"/>
          <w:bottom w:val="nil"/>
          <w:right w:val="nil"/>
          <w:insideH w:val="nil"/>
          <w:insideV w:val="nil"/>
        </w:tcBorders>
        <w:shd w:val="clear" w:color="auto" w:fill="00184E" w:themeFill="accent4" w:themeFillShade="BF"/>
      </w:tcPr>
    </w:tblStylePr>
    <w:tblStylePr w:type="band1Horz">
      <w:tblPr/>
      <w:tcPr>
        <w:tcBorders>
          <w:top w:val="nil"/>
          <w:left w:val="nil"/>
          <w:bottom w:val="nil"/>
          <w:right w:val="nil"/>
          <w:insideH w:val="nil"/>
          <w:insideV w:val="nil"/>
        </w:tcBorders>
        <w:shd w:val="clear" w:color="auto" w:fill="00184E" w:themeFill="accent4" w:themeFillShade="BF"/>
      </w:tcPr>
    </w:tblStylePr>
  </w:style>
  <w:style w:type="table" w:styleId="DarkList-Accent5">
    <w:name w:val="Dark List Accent 5"/>
    <w:basedOn w:val="TableNormal"/>
    <w:uiPriority w:val="70"/>
    <w:rsid w:val="00F9113D"/>
    <w:pPr>
      <w:spacing w:line="240" w:lineRule="auto"/>
    </w:pPr>
    <w:rPr>
      <w:color w:val="FFFFFF" w:themeColor="background1"/>
    </w:rPr>
    <w:tblPr>
      <w:tblStyleRowBandSize w:val="1"/>
      <w:tblStyleColBandSize w:val="1"/>
    </w:tblPr>
    <w:tcPr>
      <w:shd w:val="clear" w:color="auto" w:fill="0097A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5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07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07E" w:themeFill="accent5" w:themeFillShade="BF"/>
      </w:tcPr>
    </w:tblStylePr>
    <w:tblStylePr w:type="band1Vert">
      <w:tblPr/>
      <w:tcPr>
        <w:tcBorders>
          <w:top w:val="nil"/>
          <w:left w:val="nil"/>
          <w:bottom w:val="nil"/>
          <w:right w:val="nil"/>
          <w:insideH w:val="nil"/>
          <w:insideV w:val="nil"/>
        </w:tcBorders>
        <w:shd w:val="clear" w:color="auto" w:fill="00707E" w:themeFill="accent5" w:themeFillShade="BF"/>
      </w:tcPr>
    </w:tblStylePr>
    <w:tblStylePr w:type="band1Horz">
      <w:tblPr/>
      <w:tcPr>
        <w:tcBorders>
          <w:top w:val="nil"/>
          <w:left w:val="nil"/>
          <w:bottom w:val="nil"/>
          <w:right w:val="nil"/>
          <w:insideH w:val="nil"/>
          <w:insideV w:val="nil"/>
        </w:tcBorders>
        <w:shd w:val="clear" w:color="auto" w:fill="00707E" w:themeFill="accent5" w:themeFillShade="BF"/>
      </w:tcPr>
    </w:tblStylePr>
  </w:style>
  <w:style w:type="table" w:styleId="DarkList-Accent6">
    <w:name w:val="Dark List Accent 6"/>
    <w:basedOn w:val="TableNormal"/>
    <w:uiPriority w:val="70"/>
    <w:rsid w:val="00F9113D"/>
    <w:pPr>
      <w:spacing w:line="240" w:lineRule="auto"/>
    </w:pPr>
    <w:rPr>
      <w:color w:val="FFFFFF" w:themeColor="background1"/>
    </w:rPr>
    <w:tblPr>
      <w:tblStyleRowBandSize w:val="1"/>
      <w:tblStyleColBandSize w:val="1"/>
    </w:tblPr>
    <w:tcPr>
      <w:shd w:val="clear" w:color="auto" w:fill="75787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6" w:themeFillShade="BF"/>
      </w:tcPr>
    </w:tblStylePr>
    <w:tblStylePr w:type="band1Vert">
      <w:tblPr/>
      <w:tcPr>
        <w:tcBorders>
          <w:top w:val="nil"/>
          <w:left w:val="nil"/>
          <w:bottom w:val="nil"/>
          <w:right w:val="nil"/>
          <w:insideH w:val="nil"/>
          <w:insideV w:val="nil"/>
        </w:tcBorders>
        <w:shd w:val="clear" w:color="auto" w:fill="57595C" w:themeFill="accent6" w:themeFillShade="BF"/>
      </w:tcPr>
    </w:tblStylePr>
    <w:tblStylePr w:type="band1Horz">
      <w:tblPr/>
      <w:tcPr>
        <w:tcBorders>
          <w:top w:val="nil"/>
          <w:left w:val="nil"/>
          <w:bottom w:val="nil"/>
          <w:right w:val="nil"/>
          <w:insideH w:val="nil"/>
          <w:insideV w:val="nil"/>
        </w:tcBorders>
        <w:shd w:val="clear" w:color="auto" w:fill="57595C" w:themeFill="accent6" w:themeFillShade="BF"/>
      </w:tcPr>
    </w:tblStylePr>
  </w:style>
  <w:style w:type="paragraph" w:styleId="Date">
    <w:name w:val="Date"/>
    <w:basedOn w:val="Normal"/>
    <w:next w:val="Normal"/>
    <w:link w:val="DateChar"/>
    <w:uiPriority w:val="99"/>
    <w:semiHidden/>
    <w:rsid w:val="00F9113D"/>
  </w:style>
  <w:style w:type="character" w:customStyle="1" w:styleId="DateChar">
    <w:name w:val="Date Char"/>
    <w:basedOn w:val="DefaultParagraphFont"/>
    <w:link w:val="Date"/>
    <w:uiPriority w:val="99"/>
    <w:semiHidden/>
    <w:rsid w:val="00F9113D"/>
  </w:style>
  <w:style w:type="paragraph" w:styleId="DocumentMap">
    <w:name w:val="Document Map"/>
    <w:basedOn w:val="Normal"/>
    <w:link w:val="DocumentMapChar"/>
    <w:uiPriority w:val="99"/>
    <w:semiHidden/>
    <w:rsid w:val="00F9113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113D"/>
    <w:rPr>
      <w:rFonts w:ascii="Tahoma" w:hAnsi="Tahoma" w:cs="Tahoma"/>
      <w:sz w:val="16"/>
      <w:szCs w:val="16"/>
    </w:rPr>
  </w:style>
  <w:style w:type="paragraph" w:styleId="E-mailSignature">
    <w:name w:val="E-mail Signature"/>
    <w:basedOn w:val="Normal"/>
    <w:link w:val="E-mailSignatureChar"/>
    <w:uiPriority w:val="99"/>
    <w:semiHidden/>
    <w:rsid w:val="00F9113D"/>
    <w:pPr>
      <w:spacing w:line="240" w:lineRule="auto"/>
    </w:pPr>
  </w:style>
  <w:style w:type="character" w:customStyle="1" w:styleId="E-mailSignatureChar">
    <w:name w:val="E-mail Signature Char"/>
    <w:basedOn w:val="DefaultParagraphFont"/>
    <w:link w:val="E-mailSignature"/>
    <w:uiPriority w:val="99"/>
    <w:semiHidden/>
    <w:rsid w:val="00F9113D"/>
  </w:style>
  <w:style w:type="character" w:styleId="Emphasis">
    <w:name w:val="Emphasis"/>
    <w:basedOn w:val="DefaultParagraphFont"/>
    <w:uiPriority w:val="20"/>
    <w:rsid w:val="00DF06E9"/>
    <w:rPr>
      <w:b/>
      <w:i w:val="0"/>
      <w:iCs/>
      <w:color w:val="44546A" w:themeColor="text2"/>
      <w:lang w:val="en-AU"/>
    </w:rPr>
  </w:style>
  <w:style w:type="character" w:styleId="EndnoteReference">
    <w:name w:val="endnote reference"/>
    <w:basedOn w:val="DefaultParagraphFont"/>
    <w:uiPriority w:val="99"/>
    <w:semiHidden/>
    <w:rsid w:val="00F9113D"/>
    <w:rPr>
      <w:vertAlign w:val="superscript"/>
      <w:lang w:val="en-AU"/>
    </w:rPr>
  </w:style>
  <w:style w:type="paragraph" w:styleId="EndnoteText">
    <w:name w:val="endnote text"/>
    <w:basedOn w:val="Normal"/>
    <w:link w:val="EndnoteTextChar"/>
    <w:uiPriority w:val="99"/>
    <w:semiHidden/>
    <w:rsid w:val="00A32309"/>
    <w:pPr>
      <w:spacing w:line="240" w:lineRule="auto"/>
    </w:pPr>
    <w:rPr>
      <w:szCs w:val="20"/>
    </w:rPr>
  </w:style>
  <w:style w:type="character" w:customStyle="1" w:styleId="EndnoteTextChar">
    <w:name w:val="Endnote Text Char"/>
    <w:basedOn w:val="DefaultParagraphFont"/>
    <w:link w:val="EndnoteText"/>
    <w:uiPriority w:val="99"/>
    <w:semiHidden/>
    <w:rsid w:val="00A32309"/>
    <w:rPr>
      <w:szCs w:val="20"/>
      <w:lang w:val="en-AU"/>
    </w:rPr>
  </w:style>
  <w:style w:type="paragraph" w:styleId="EnvelopeAddress">
    <w:name w:val="envelope address"/>
    <w:basedOn w:val="Normal"/>
    <w:uiPriority w:val="99"/>
    <w:semiHidden/>
    <w:rsid w:val="00F9113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9113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9113D"/>
    <w:rPr>
      <w:color w:val="53565A"/>
      <w:u w:val="single"/>
      <w:lang w:val="en-AU"/>
    </w:rPr>
  </w:style>
  <w:style w:type="character" w:customStyle="1" w:styleId="Heading5Char">
    <w:name w:val="Heading 5 Char"/>
    <w:basedOn w:val="DefaultParagraphFont"/>
    <w:link w:val="Heading5"/>
    <w:uiPriority w:val="1"/>
    <w:rsid w:val="00C50447"/>
    <w:rPr>
      <w:rFonts w:eastAsiaTheme="majorEastAsia" w:cstheme="majorBidi"/>
      <w:b/>
    </w:rPr>
  </w:style>
  <w:style w:type="character" w:customStyle="1" w:styleId="Heading6Char">
    <w:name w:val="Heading 6 Char"/>
    <w:basedOn w:val="DefaultParagraphFont"/>
    <w:link w:val="Heading6"/>
    <w:uiPriority w:val="1"/>
    <w:semiHidden/>
    <w:rsid w:val="00F9113D"/>
    <w:rPr>
      <w:rFonts w:eastAsiaTheme="majorEastAsia" w:cstheme="majorBidi"/>
      <w:b/>
      <w:iCs/>
    </w:rPr>
  </w:style>
  <w:style w:type="character" w:customStyle="1" w:styleId="Heading7Char">
    <w:name w:val="Heading 7 Char"/>
    <w:basedOn w:val="DefaultParagraphFont"/>
    <w:link w:val="Heading7"/>
    <w:uiPriority w:val="1"/>
    <w:semiHidden/>
    <w:rsid w:val="00F9113D"/>
    <w:rPr>
      <w:rFonts w:eastAsiaTheme="majorEastAsia" w:cstheme="majorBidi"/>
      <w:b/>
      <w:iCs/>
    </w:rPr>
  </w:style>
  <w:style w:type="character" w:customStyle="1" w:styleId="Heading8Char">
    <w:name w:val="Heading 8 Char"/>
    <w:basedOn w:val="DefaultParagraphFont"/>
    <w:link w:val="Heading8"/>
    <w:uiPriority w:val="1"/>
    <w:semiHidden/>
    <w:rsid w:val="00F9113D"/>
    <w:rPr>
      <w:rFonts w:eastAsiaTheme="majorEastAsia" w:cstheme="majorBidi"/>
      <w:b/>
      <w:szCs w:val="20"/>
    </w:rPr>
  </w:style>
  <w:style w:type="character" w:customStyle="1" w:styleId="Heading9Char">
    <w:name w:val="Heading 9 Char"/>
    <w:basedOn w:val="DefaultParagraphFont"/>
    <w:link w:val="Heading9"/>
    <w:uiPriority w:val="1"/>
    <w:semiHidden/>
    <w:rsid w:val="00F9113D"/>
    <w:rPr>
      <w:rFonts w:eastAsiaTheme="majorEastAsia" w:cstheme="majorBidi"/>
      <w:b/>
      <w:iCs/>
      <w:szCs w:val="20"/>
    </w:rPr>
  </w:style>
  <w:style w:type="character" w:styleId="HTMLAcronym">
    <w:name w:val="HTML Acronym"/>
    <w:basedOn w:val="DefaultParagraphFont"/>
    <w:uiPriority w:val="99"/>
    <w:semiHidden/>
    <w:rsid w:val="00F9113D"/>
    <w:rPr>
      <w:lang w:val="en-AU"/>
    </w:rPr>
  </w:style>
  <w:style w:type="paragraph" w:styleId="HTMLAddress">
    <w:name w:val="HTML Address"/>
    <w:basedOn w:val="Normal"/>
    <w:link w:val="HTMLAddressChar"/>
    <w:uiPriority w:val="99"/>
    <w:semiHidden/>
    <w:rsid w:val="00F9113D"/>
    <w:pPr>
      <w:spacing w:line="240" w:lineRule="auto"/>
    </w:pPr>
    <w:rPr>
      <w:i/>
      <w:iCs/>
    </w:rPr>
  </w:style>
  <w:style w:type="character" w:customStyle="1" w:styleId="HTMLAddressChar">
    <w:name w:val="HTML Address Char"/>
    <w:basedOn w:val="DefaultParagraphFont"/>
    <w:link w:val="HTMLAddress"/>
    <w:uiPriority w:val="99"/>
    <w:semiHidden/>
    <w:rsid w:val="00F9113D"/>
    <w:rPr>
      <w:i/>
      <w:iCs/>
    </w:rPr>
  </w:style>
  <w:style w:type="character" w:styleId="HTMLCite">
    <w:name w:val="HTML Cite"/>
    <w:basedOn w:val="DefaultParagraphFont"/>
    <w:uiPriority w:val="99"/>
    <w:semiHidden/>
    <w:rsid w:val="00F9113D"/>
    <w:rPr>
      <w:i/>
      <w:iCs/>
      <w:lang w:val="en-AU"/>
    </w:rPr>
  </w:style>
  <w:style w:type="character" w:styleId="HTMLCode">
    <w:name w:val="HTML Code"/>
    <w:basedOn w:val="DefaultParagraphFont"/>
    <w:uiPriority w:val="99"/>
    <w:semiHidden/>
    <w:rsid w:val="00F9113D"/>
    <w:rPr>
      <w:rFonts w:ascii="Consolas" w:hAnsi="Consolas"/>
      <w:sz w:val="20"/>
      <w:szCs w:val="20"/>
      <w:lang w:val="en-AU"/>
    </w:rPr>
  </w:style>
  <w:style w:type="character" w:styleId="HTMLDefinition">
    <w:name w:val="HTML Definition"/>
    <w:basedOn w:val="DefaultParagraphFont"/>
    <w:uiPriority w:val="99"/>
    <w:semiHidden/>
    <w:rsid w:val="00F9113D"/>
    <w:rPr>
      <w:i/>
      <w:iCs/>
      <w:lang w:val="en-AU"/>
    </w:rPr>
  </w:style>
  <w:style w:type="character" w:styleId="HTMLKeyboard">
    <w:name w:val="HTML Keyboard"/>
    <w:basedOn w:val="DefaultParagraphFont"/>
    <w:uiPriority w:val="99"/>
    <w:semiHidden/>
    <w:rsid w:val="00F9113D"/>
    <w:rPr>
      <w:rFonts w:ascii="Consolas" w:hAnsi="Consolas"/>
      <w:sz w:val="20"/>
      <w:szCs w:val="20"/>
      <w:lang w:val="en-AU"/>
    </w:rPr>
  </w:style>
  <w:style w:type="paragraph" w:styleId="HTMLPreformatted">
    <w:name w:val="HTML Preformatted"/>
    <w:basedOn w:val="Normal"/>
    <w:link w:val="HTMLPreformattedChar"/>
    <w:uiPriority w:val="99"/>
    <w:semiHidden/>
    <w:rsid w:val="00F9113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113D"/>
    <w:rPr>
      <w:rFonts w:ascii="Consolas" w:hAnsi="Consolas"/>
      <w:sz w:val="20"/>
      <w:szCs w:val="20"/>
    </w:rPr>
  </w:style>
  <w:style w:type="character" w:styleId="HTMLSample">
    <w:name w:val="HTML Sample"/>
    <w:basedOn w:val="DefaultParagraphFont"/>
    <w:uiPriority w:val="99"/>
    <w:semiHidden/>
    <w:rsid w:val="00F9113D"/>
    <w:rPr>
      <w:rFonts w:ascii="Consolas" w:hAnsi="Consolas"/>
      <w:sz w:val="24"/>
      <w:szCs w:val="24"/>
      <w:lang w:val="en-AU"/>
    </w:rPr>
  </w:style>
  <w:style w:type="character" w:styleId="HTMLTypewriter">
    <w:name w:val="HTML Typewriter"/>
    <w:basedOn w:val="DefaultParagraphFont"/>
    <w:uiPriority w:val="99"/>
    <w:semiHidden/>
    <w:rsid w:val="00F9113D"/>
    <w:rPr>
      <w:rFonts w:ascii="Consolas" w:hAnsi="Consolas"/>
      <w:sz w:val="20"/>
      <w:szCs w:val="20"/>
      <w:lang w:val="en-AU"/>
    </w:rPr>
  </w:style>
  <w:style w:type="character" w:styleId="HTMLVariable">
    <w:name w:val="HTML Variable"/>
    <w:basedOn w:val="DefaultParagraphFont"/>
    <w:uiPriority w:val="99"/>
    <w:semiHidden/>
    <w:rsid w:val="00F9113D"/>
    <w:rPr>
      <w:i/>
      <w:iCs/>
      <w:lang w:val="en-AU"/>
    </w:rPr>
  </w:style>
  <w:style w:type="paragraph" w:styleId="Index1">
    <w:name w:val="index 1"/>
    <w:basedOn w:val="Normal"/>
    <w:next w:val="Normal"/>
    <w:autoRedefine/>
    <w:uiPriority w:val="99"/>
    <w:semiHidden/>
    <w:rsid w:val="00F9113D"/>
    <w:pPr>
      <w:spacing w:line="240" w:lineRule="auto"/>
      <w:ind w:left="180" w:hanging="180"/>
    </w:pPr>
  </w:style>
  <w:style w:type="paragraph" w:styleId="Index2">
    <w:name w:val="index 2"/>
    <w:basedOn w:val="Normal"/>
    <w:next w:val="Normal"/>
    <w:autoRedefine/>
    <w:uiPriority w:val="99"/>
    <w:semiHidden/>
    <w:rsid w:val="00F9113D"/>
    <w:pPr>
      <w:spacing w:line="240" w:lineRule="auto"/>
      <w:ind w:left="360" w:hanging="180"/>
    </w:pPr>
  </w:style>
  <w:style w:type="paragraph" w:styleId="Index3">
    <w:name w:val="index 3"/>
    <w:basedOn w:val="Normal"/>
    <w:next w:val="Normal"/>
    <w:autoRedefine/>
    <w:uiPriority w:val="99"/>
    <w:semiHidden/>
    <w:rsid w:val="00F9113D"/>
    <w:pPr>
      <w:spacing w:line="240" w:lineRule="auto"/>
      <w:ind w:left="540" w:hanging="180"/>
    </w:pPr>
  </w:style>
  <w:style w:type="paragraph" w:styleId="Index4">
    <w:name w:val="index 4"/>
    <w:basedOn w:val="Normal"/>
    <w:next w:val="Normal"/>
    <w:autoRedefine/>
    <w:uiPriority w:val="99"/>
    <w:semiHidden/>
    <w:rsid w:val="00F9113D"/>
    <w:pPr>
      <w:spacing w:line="240" w:lineRule="auto"/>
      <w:ind w:left="720" w:hanging="180"/>
    </w:pPr>
  </w:style>
  <w:style w:type="paragraph" w:styleId="Index5">
    <w:name w:val="index 5"/>
    <w:basedOn w:val="Normal"/>
    <w:next w:val="Normal"/>
    <w:autoRedefine/>
    <w:uiPriority w:val="99"/>
    <w:semiHidden/>
    <w:rsid w:val="00F9113D"/>
    <w:pPr>
      <w:spacing w:line="240" w:lineRule="auto"/>
      <w:ind w:left="900" w:hanging="180"/>
    </w:pPr>
  </w:style>
  <w:style w:type="paragraph" w:styleId="Index6">
    <w:name w:val="index 6"/>
    <w:basedOn w:val="Normal"/>
    <w:next w:val="Normal"/>
    <w:autoRedefine/>
    <w:uiPriority w:val="99"/>
    <w:semiHidden/>
    <w:rsid w:val="00F9113D"/>
    <w:pPr>
      <w:spacing w:line="240" w:lineRule="auto"/>
      <w:ind w:left="1080" w:hanging="180"/>
    </w:pPr>
  </w:style>
  <w:style w:type="paragraph" w:styleId="Index7">
    <w:name w:val="index 7"/>
    <w:basedOn w:val="Normal"/>
    <w:next w:val="Normal"/>
    <w:autoRedefine/>
    <w:uiPriority w:val="99"/>
    <w:semiHidden/>
    <w:rsid w:val="00F9113D"/>
    <w:pPr>
      <w:spacing w:line="240" w:lineRule="auto"/>
      <w:ind w:left="1260" w:hanging="180"/>
    </w:pPr>
  </w:style>
  <w:style w:type="paragraph" w:styleId="Index8">
    <w:name w:val="index 8"/>
    <w:basedOn w:val="Normal"/>
    <w:next w:val="Normal"/>
    <w:autoRedefine/>
    <w:uiPriority w:val="99"/>
    <w:semiHidden/>
    <w:rsid w:val="00F9113D"/>
    <w:pPr>
      <w:spacing w:line="240" w:lineRule="auto"/>
      <w:ind w:left="1440" w:hanging="180"/>
    </w:pPr>
  </w:style>
  <w:style w:type="paragraph" w:styleId="Index9">
    <w:name w:val="index 9"/>
    <w:basedOn w:val="Normal"/>
    <w:next w:val="Normal"/>
    <w:autoRedefine/>
    <w:uiPriority w:val="99"/>
    <w:semiHidden/>
    <w:rsid w:val="00F9113D"/>
    <w:pPr>
      <w:spacing w:line="240" w:lineRule="auto"/>
      <w:ind w:left="1620" w:hanging="180"/>
    </w:pPr>
  </w:style>
  <w:style w:type="paragraph" w:styleId="IndexHeading">
    <w:name w:val="index heading"/>
    <w:basedOn w:val="Normal"/>
    <w:next w:val="Index1"/>
    <w:uiPriority w:val="99"/>
    <w:semiHidden/>
    <w:rsid w:val="00F9113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F9113D"/>
    <w:rPr>
      <w:b/>
      <w:bCs/>
      <w:i/>
      <w:iCs/>
      <w:color w:val="86BC25" w:themeColor="accent1"/>
      <w:lang w:val="en-AU"/>
    </w:rPr>
  </w:style>
  <w:style w:type="paragraph" w:styleId="IntenseQuote">
    <w:name w:val="Intense Quote"/>
    <w:basedOn w:val="Normal"/>
    <w:next w:val="Normal"/>
    <w:link w:val="IntenseQuoteChar"/>
    <w:uiPriority w:val="30"/>
    <w:semiHidden/>
    <w:rsid w:val="00F9113D"/>
    <w:pPr>
      <w:pBdr>
        <w:bottom w:val="single" w:sz="4" w:space="4" w:color="86BC25" w:themeColor="accent1"/>
      </w:pBdr>
      <w:spacing w:before="200" w:after="280"/>
      <w:ind w:left="936" w:right="936"/>
    </w:pPr>
    <w:rPr>
      <w:b/>
      <w:bCs/>
      <w:i/>
      <w:iCs/>
      <w:color w:val="86BC25" w:themeColor="accent1"/>
    </w:rPr>
  </w:style>
  <w:style w:type="character" w:customStyle="1" w:styleId="IntenseQuoteChar">
    <w:name w:val="Intense Quote Char"/>
    <w:basedOn w:val="DefaultParagraphFont"/>
    <w:link w:val="IntenseQuote"/>
    <w:uiPriority w:val="30"/>
    <w:semiHidden/>
    <w:rsid w:val="00F9113D"/>
    <w:rPr>
      <w:b/>
      <w:bCs/>
      <w:i/>
      <w:iCs/>
      <w:color w:val="86BC25" w:themeColor="accent1"/>
    </w:rPr>
  </w:style>
  <w:style w:type="character" w:styleId="IntenseReference">
    <w:name w:val="Intense Reference"/>
    <w:basedOn w:val="DefaultParagraphFont"/>
    <w:uiPriority w:val="99"/>
    <w:semiHidden/>
    <w:qFormat/>
    <w:rsid w:val="00F9113D"/>
    <w:rPr>
      <w:b/>
      <w:bCs/>
      <w:smallCaps/>
      <w:color w:val="046A38" w:themeColor="accent2"/>
      <w:spacing w:val="5"/>
      <w:u w:val="single"/>
      <w:lang w:val="en-AU"/>
    </w:rPr>
  </w:style>
  <w:style w:type="table" w:styleId="LightGrid">
    <w:name w:val="Light Grid"/>
    <w:basedOn w:val="TableNormal"/>
    <w:uiPriority w:val="62"/>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styleId="LightGrid-Accent2">
    <w:name w:val="Light Grid Accent 2"/>
    <w:basedOn w:val="TableNormal"/>
    <w:uiPriority w:val="62"/>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18" w:space="0" w:color="046A38" w:themeColor="accent2"/>
          <w:right w:val="single" w:sz="8" w:space="0" w:color="046A38" w:themeColor="accent2"/>
          <w:insideH w:val="nil"/>
          <w:insideV w:val="single" w:sz="8" w:space="0" w:color="046A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insideH w:val="nil"/>
          <w:insideV w:val="single" w:sz="8" w:space="0" w:color="046A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shd w:val="clear" w:color="auto" w:fill="9FFBCE" w:themeFill="accent2" w:themeFillTint="3F"/>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shd w:val="clear" w:color="auto" w:fill="9FFBCE" w:themeFill="accent2" w:themeFillTint="3F"/>
      </w:tcPr>
    </w:tblStylePr>
    <w:tblStylePr w:type="band2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tcPr>
    </w:tblStylePr>
  </w:style>
  <w:style w:type="table" w:styleId="LightGrid-Accent3">
    <w:name w:val="Light Grid Accent 3"/>
    <w:basedOn w:val="TableNormal"/>
    <w:uiPriority w:val="62"/>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18" w:space="0" w:color="62B5E5" w:themeColor="accent3"/>
          <w:right w:val="single" w:sz="8" w:space="0" w:color="62B5E5" w:themeColor="accent3"/>
          <w:insideH w:val="nil"/>
          <w:insideV w:val="single" w:sz="8" w:space="0" w:color="62B5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insideH w:val="nil"/>
          <w:insideV w:val="single" w:sz="8" w:space="0" w:color="62B5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shd w:val="clear" w:color="auto" w:fill="D8ECF8" w:themeFill="accent3" w:themeFillTint="3F"/>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shd w:val="clear" w:color="auto" w:fill="D8ECF8" w:themeFill="accent3" w:themeFillTint="3F"/>
      </w:tcPr>
    </w:tblStylePr>
    <w:tblStylePr w:type="band2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tcPr>
    </w:tblStylePr>
  </w:style>
  <w:style w:type="table" w:styleId="LightGrid-Accent4">
    <w:name w:val="Light Grid Accent 4"/>
    <w:basedOn w:val="TableNormal"/>
    <w:uiPriority w:val="62"/>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18" w:space="0" w:color="012169" w:themeColor="accent4"/>
          <w:right w:val="single" w:sz="8" w:space="0" w:color="012169" w:themeColor="accent4"/>
          <w:insideH w:val="nil"/>
          <w:insideV w:val="single" w:sz="8" w:space="0" w:color="01216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insideH w:val="nil"/>
          <w:insideV w:val="single" w:sz="8" w:space="0" w:color="01216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shd w:val="clear" w:color="auto" w:fill="9BB9FE" w:themeFill="accent4" w:themeFillTint="3F"/>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shd w:val="clear" w:color="auto" w:fill="9BB9FE" w:themeFill="accent4" w:themeFillTint="3F"/>
      </w:tcPr>
    </w:tblStylePr>
    <w:tblStylePr w:type="band2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tcPr>
    </w:tblStylePr>
  </w:style>
  <w:style w:type="table" w:styleId="LightGrid-Accent5">
    <w:name w:val="Light Grid Accent 5"/>
    <w:basedOn w:val="TableNormal"/>
    <w:uiPriority w:val="62"/>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18" w:space="0" w:color="0097A9" w:themeColor="accent5"/>
          <w:right w:val="single" w:sz="8" w:space="0" w:color="0097A9" w:themeColor="accent5"/>
          <w:insideH w:val="nil"/>
          <w:insideV w:val="single" w:sz="8" w:space="0" w:color="0097A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insideH w:val="nil"/>
          <w:insideV w:val="single" w:sz="8" w:space="0" w:color="0097A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shd w:val="clear" w:color="auto" w:fill="AAF5FF" w:themeFill="accent5" w:themeFillTint="3F"/>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shd w:val="clear" w:color="auto" w:fill="AAF5FF" w:themeFill="accent5" w:themeFillTint="3F"/>
      </w:tcPr>
    </w:tblStylePr>
    <w:tblStylePr w:type="band2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tcPr>
    </w:tblStylePr>
  </w:style>
  <w:style w:type="table" w:styleId="LightGrid-Accent6">
    <w:name w:val="Light Grid Accent 6"/>
    <w:basedOn w:val="TableNormal"/>
    <w:uiPriority w:val="62"/>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18" w:space="0" w:color="75787B" w:themeColor="accent6"/>
          <w:right w:val="single" w:sz="8" w:space="0" w:color="75787B" w:themeColor="accent6"/>
          <w:insideH w:val="nil"/>
          <w:insideV w:val="single" w:sz="8" w:space="0" w:color="75787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insideH w:val="nil"/>
          <w:insideV w:val="single" w:sz="8" w:space="0" w:color="75787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shd w:val="clear" w:color="auto" w:fill="DCDDDE" w:themeFill="accent6" w:themeFillTint="3F"/>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shd w:val="clear" w:color="auto" w:fill="DCDDDE" w:themeFill="accent6" w:themeFillTint="3F"/>
      </w:tcPr>
    </w:tblStylePr>
    <w:tblStylePr w:type="band2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tcPr>
    </w:tblStylePr>
  </w:style>
  <w:style w:type="table" w:styleId="LightList">
    <w:name w:val="Light List"/>
    <w:basedOn w:val="TableNormal"/>
    <w:uiPriority w:val="61"/>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styleId="LightList-Accent2">
    <w:name w:val="Light List Accent 2"/>
    <w:basedOn w:val="TableNormal"/>
    <w:uiPriority w:val="61"/>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pPr>
        <w:spacing w:before="0" w:after="0" w:line="240" w:lineRule="auto"/>
      </w:pPr>
      <w:rPr>
        <w:b/>
        <w:bCs/>
        <w:color w:val="FFFFFF" w:themeColor="background1"/>
      </w:rPr>
      <w:tblPr/>
      <w:tcPr>
        <w:shd w:val="clear" w:color="auto" w:fill="046A38" w:themeFill="accent2"/>
      </w:tcPr>
    </w:tblStylePr>
    <w:tblStylePr w:type="lastRow">
      <w:pPr>
        <w:spacing w:before="0" w:after="0" w:line="240" w:lineRule="auto"/>
      </w:pPr>
      <w:rPr>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tcBorders>
      </w:tcPr>
    </w:tblStylePr>
    <w:tblStylePr w:type="firstCol">
      <w:rPr>
        <w:b/>
        <w:bCs/>
      </w:rPr>
    </w:tblStylePr>
    <w:tblStylePr w:type="lastCol">
      <w:rPr>
        <w:b/>
        <w:bCs/>
      </w:r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style>
  <w:style w:type="table" w:styleId="LightList-Accent3">
    <w:name w:val="Light List Accent 3"/>
    <w:basedOn w:val="TableNormal"/>
    <w:uiPriority w:val="61"/>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pPr>
        <w:spacing w:before="0" w:after="0" w:line="240" w:lineRule="auto"/>
      </w:pPr>
      <w:rPr>
        <w:b/>
        <w:bCs/>
        <w:color w:val="FFFFFF" w:themeColor="background1"/>
      </w:rPr>
      <w:tblPr/>
      <w:tcPr>
        <w:shd w:val="clear" w:color="auto" w:fill="62B5E5" w:themeFill="accent3"/>
      </w:tcPr>
    </w:tblStylePr>
    <w:tblStylePr w:type="lastRow">
      <w:pPr>
        <w:spacing w:before="0" w:after="0" w:line="240" w:lineRule="auto"/>
      </w:pPr>
      <w:rPr>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tcBorders>
      </w:tcPr>
    </w:tblStylePr>
    <w:tblStylePr w:type="firstCol">
      <w:rPr>
        <w:b/>
        <w:bCs/>
      </w:rPr>
    </w:tblStylePr>
    <w:tblStylePr w:type="lastCol">
      <w:rPr>
        <w:b/>
        <w:bCs/>
      </w:r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style>
  <w:style w:type="table" w:styleId="LightList-Accent4">
    <w:name w:val="Light List Accent 4"/>
    <w:basedOn w:val="TableNormal"/>
    <w:uiPriority w:val="61"/>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pPr>
        <w:spacing w:before="0" w:after="0" w:line="240" w:lineRule="auto"/>
      </w:pPr>
      <w:rPr>
        <w:b/>
        <w:bCs/>
        <w:color w:val="FFFFFF" w:themeColor="background1"/>
      </w:rPr>
      <w:tblPr/>
      <w:tcPr>
        <w:shd w:val="clear" w:color="auto" w:fill="012169" w:themeFill="accent4"/>
      </w:tcPr>
    </w:tblStylePr>
    <w:tblStylePr w:type="lastRow">
      <w:pPr>
        <w:spacing w:before="0" w:after="0" w:line="240" w:lineRule="auto"/>
      </w:pPr>
      <w:rPr>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tcBorders>
      </w:tcPr>
    </w:tblStylePr>
    <w:tblStylePr w:type="firstCol">
      <w:rPr>
        <w:b/>
        <w:bCs/>
      </w:rPr>
    </w:tblStylePr>
    <w:tblStylePr w:type="lastCol">
      <w:rPr>
        <w:b/>
        <w:bCs/>
      </w:r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style>
  <w:style w:type="table" w:styleId="LightList-Accent5">
    <w:name w:val="Light List Accent 5"/>
    <w:basedOn w:val="TableNormal"/>
    <w:uiPriority w:val="61"/>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pPr>
        <w:spacing w:before="0" w:after="0" w:line="240" w:lineRule="auto"/>
      </w:pPr>
      <w:rPr>
        <w:b/>
        <w:bCs/>
        <w:color w:val="FFFFFF" w:themeColor="background1"/>
      </w:rPr>
      <w:tblPr/>
      <w:tcPr>
        <w:shd w:val="clear" w:color="auto" w:fill="0097A9" w:themeFill="accent5"/>
      </w:tcPr>
    </w:tblStylePr>
    <w:tblStylePr w:type="lastRow">
      <w:pPr>
        <w:spacing w:before="0" w:after="0" w:line="240" w:lineRule="auto"/>
      </w:pPr>
      <w:rPr>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tcBorders>
      </w:tcPr>
    </w:tblStylePr>
    <w:tblStylePr w:type="firstCol">
      <w:rPr>
        <w:b/>
        <w:bCs/>
      </w:rPr>
    </w:tblStylePr>
    <w:tblStylePr w:type="lastCol">
      <w:rPr>
        <w:b/>
        <w:bCs/>
      </w:r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style>
  <w:style w:type="table" w:styleId="LightList-Accent6">
    <w:name w:val="Light List Accent 6"/>
    <w:basedOn w:val="TableNormal"/>
    <w:uiPriority w:val="61"/>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pPr>
        <w:spacing w:before="0" w:after="0" w:line="240" w:lineRule="auto"/>
      </w:pPr>
      <w:rPr>
        <w:b/>
        <w:bCs/>
        <w:color w:val="FFFFFF" w:themeColor="background1"/>
      </w:rPr>
      <w:tblPr/>
      <w:tcPr>
        <w:shd w:val="clear" w:color="auto" w:fill="75787B" w:themeFill="accent6"/>
      </w:tcPr>
    </w:tblStylePr>
    <w:tblStylePr w:type="lastRow">
      <w:pPr>
        <w:spacing w:before="0" w:after="0" w:line="240" w:lineRule="auto"/>
      </w:pPr>
      <w:rPr>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tcBorders>
      </w:tcPr>
    </w:tblStylePr>
    <w:tblStylePr w:type="firstCol">
      <w:rPr>
        <w:b/>
        <w:bCs/>
      </w:rPr>
    </w:tblStylePr>
    <w:tblStylePr w:type="lastCol">
      <w:rPr>
        <w:b/>
        <w:bCs/>
      </w:r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style>
  <w:style w:type="table" w:styleId="LightShading">
    <w:name w:val="Light Shading"/>
    <w:basedOn w:val="TableNormal"/>
    <w:uiPriority w:val="60"/>
    <w:rsid w:val="00F9113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113D"/>
    <w:pPr>
      <w:spacing w:line="240" w:lineRule="auto"/>
    </w:pPr>
    <w:rPr>
      <w:color w:val="638C1B" w:themeColor="accent1" w:themeShade="BF"/>
    </w:rPr>
    <w:tblPr>
      <w:tblStyleRowBandSize w:val="1"/>
      <w:tblStyleColBandSize w:val="1"/>
      <w:tblBorders>
        <w:top w:val="single" w:sz="8" w:space="0" w:color="86BC25" w:themeColor="accent1"/>
        <w:bottom w:val="single" w:sz="8" w:space="0" w:color="86BC25" w:themeColor="accent1"/>
      </w:tblBorders>
    </w:tblPr>
    <w:tblStylePr w:type="fir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styleId="LightShading-Accent2">
    <w:name w:val="Light Shading Accent 2"/>
    <w:basedOn w:val="TableNormal"/>
    <w:uiPriority w:val="60"/>
    <w:rsid w:val="00F9113D"/>
    <w:pPr>
      <w:spacing w:line="240" w:lineRule="auto"/>
    </w:pPr>
    <w:rPr>
      <w:color w:val="034F29" w:themeColor="accent2" w:themeShade="BF"/>
    </w:rPr>
    <w:tblPr>
      <w:tblStyleRowBandSize w:val="1"/>
      <w:tblStyleColBandSize w:val="1"/>
      <w:tblBorders>
        <w:top w:val="single" w:sz="8" w:space="0" w:color="046A38" w:themeColor="accent2"/>
        <w:bottom w:val="single" w:sz="8" w:space="0" w:color="046A38" w:themeColor="accent2"/>
      </w:tblBorders>
    </w:tblPr>
    <w:tblStylePr w:type="fir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la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left w:val="nil"/>
          <w:right w:val="nil"/>
          <w:insideH w:val="nil"/>
          <w:insideV w:val="nil"/>
        </w:tcBorders>
        <w:shd w:val="clear" w:color="auto" w:fill="9FFBCE" w:themeFill="accent2" w:themeFillTint="3F"/>
      </w:tcPr>
    </w:tblStylePr>
  </w:style>
  <w:style w:type="table" w:styleId="LightShading-Accent3">
    <w:name w:val="Light Shading Accent 3"/>
    <w:basedOn w:val="TableNormal"/>
    <w:uiPriority w:val="60"/>
    <w:rsid w:val="00F9113D"/>
    <w:pPr>
      <w:spacing w:line="240" w:lineRule="auto"/>
    </w:pPr>
    <w:rPr>
      <w:color w:val="2291D1" w:themeColor="accent3" w:themeShade="BF"/>
    </w:rPr>
    <w:tblPr>
      <w:tblStyleRowBandSize w:val="1"/>
      <w:tblStyleColBandSize w:val="1"/>
      <w:tblBorders>
        <w:top w:val="single" w:sz="8" w:space="0" w:color="62B5E5" w:themeColor="accent3"/>
        <w:bottom w:val="single" w:sz="8" w:space="0" w:color="62B5E5" w:themeColor="accent3"/>
      </w:tblBorders>
    </w:tblPr>
    <w:tblStylePr w:type="fir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la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left w:val="nil"/>
          <w:right w:val="nil"/>
          <w:insideH w:val="nil"/>
          <w:insideV w:val="nil"/>
        </w:tcBorders>
        <w:shd w:val="clear" w:color="auto" w:fill="D8ECF8" w:themeFill="accent3" w:themeFillTint="3F"/>
      </w:tcPr>
    </w:tblStylePr>
  </w:style>
  <w:style w:type="table" w:styleId="LightShading-Accent4">
    <w:name w:val="Light Shading Accent 4"/>
    <w:basedOn w:val="TableNormal"/>
    <w:uiPriority w:val="60"/>
    <w:rsid w:val="00F9113D"/>
    <w:pPr>
      <w:spacing w:line="240" w:lineRule="auto"/>
    </w:pPr>
    <w:rPr>
      <w:color w:val="00184E" w:themeColor="accent4" w:themeShade="BF"/>
    </w:rPr>
    <w:tblPr>
      <w:tblStyleRowBandSize w:val="1"/>
      <w:tblStyleColBandSize w:val="1"/>
      <w:tblBorders>
        <w:top w:val="single" w:sz="8" w:space="0" w:color="012169" w:themeColor="accent4"/>
        <w:bottom w:val="single" w:sz="8" w:space="0" w:color="012169" w:themeColor="accent4"/>
      </w:tblBorders>
    </w:tblPr>
    <w:tblStylePr w:type="fir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la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left w:val="nil"/>
          <w:right w:val="nil"/>
          <w:insideH w:val="nil"/>
          <w:insideV w:val="nil"/>
        </w:tcBorders>
        <w:shd w:val="clear" w:color="auto" w:fill="9BB9FE" w:themeFill="accent4" w:themeFillTint="3F"/>
      </w:tcPr>
    </w:tblStylePr>
  </w:style>
  <w:style w:type="table" w:styleId="LightShading-Accent5">
    <w:name w:val="Light Shading Accent 5"/>
    <w:basedOn w:val="TableNormal"/>
    <w:uiPriority w:val="60"/>
    <w:rsid w:val="00F9113D"/>
    <w:pPr>
      <w:spacing w:line="240" w:lineRule="auto"/>
    </w:pPr>
    <w:rPr>
      <w:color w:val="00707E" w:themeColor="accent5" w:themeShade="BF"/>
    </w:rPr>
    <w:tblPr>
      <w:tblStyleRowBandSize w:val="1"/>
      <w:tblStyleColBandSize w:val="1"/>
      <w:tblBorders>
        <w:top w:val="single" w:sz="8" w:space="0" w:color="0097A9" w:themeColor="accent5"/>
        <w:bottom w:val="single" w:sz="8" w:space="0" w:color="0097A9" w:themeColor="accent5"/>
      </w:tblBorders>
    </w:tblPr>
    <w:tblStylePr w:type="fir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la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left w:val="nil"/>
          <w:right w:val="nil"/>
          <w:insideH w:val="nil"/>
          <w:insideV w:val="nil"/>
        </w:tcBorders>
        <w:shd w:val="clear" w:color="auto" w:fill="AAF5FF" w:themeFill="accent5" w:themeFillTint="3F"/>
      </w:tcPr>
    </w:tblStylePr>
  </w:style>
  <w:style w:type="table" w:styleId="LightShading-Accent6">
    <w:name w:val="Light Shading Accent 6"/>
    <w:basedOn w:val="TableNormal"/>
    <w:uiPriority w:val="60"/>
    <w:rsid w:val="00F9113D"/>
    <w:pPr>
      <w:spacing w:line="240" w:lineRule="auto"/>
    </w:pPr>
    <w:rPr>
      <w:color w:val="57595C" w:themeColor="accent6" w:themeShade="BF"/>
    </w:rPr>
    <w:tblPr>
      <w:tblStyleRowBandSize w:val="1"/>
      <w:tblStyleColBandSize w:val="1"/>
      <w:tblBorders>
        <w:top w:val="single" w:sz="8" w:space="0" w:color="75787B" w:themeColor="accent6"/>
        <w:bottom w:val="single" w:sz="8" w:space="0" w:color="75787B" w:themeColor="accent6"/>
      </w:tblBorders>
    </w:tblPr>
    <w:tblStylePr w:type="fir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la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style>
  <w:style w:type="character" w:styleId="LineNumber">
    <w:name w:val="line number"/>
    <w:basedOn w:val="DefaultParagraphFont"/>
    <w:uiPriority w:val="99"/>
    <w:semiHidden/>
    <w:rsid w:val="00F9113D"/>
    <w:rPr>
      <w:lang w:val="en-AU"/>
    </w:rPr>
  </w:style>
  <w:style w:type="paragraph" w:styleId="List">
    <w:name w:val="List"/>
    <w:basedOn w:val="Normal"/>
    <w:uiPriority w:val="99"/>
    <w:semiHidden/>
    <w:rsid w:val="00F9113D"/>
    <w:pPr>
      <w:ind w:left="283" w:hanging="283"/>
      <w:contextualSpacing/>
    </w:pPr>
  </w:style>
  <w:style w:type="paragraph" w:styleId="List2">
    <w:name w:val="List 2"/>
    <w:basedOn w:val="Normal"/>
    <w:uiPriority w:val="99"/>
    <w:semiHidden/>
    <w:rsid w:val="00F9113D"/>
    <w:pPr>
      <w:ind w:left="566" w:hanging="283"/>
      <w:contextualSpacing/>
    </w:pPr>
  </w:style>
  <w:style w:type="paragraph" w:styleId="List3">
    <w:name w:val="List 3"/>
    <w:basedOn w:val="Normal"/>
    <w:uiPriority w:val="99"/>
    <w:semiHidden/>
    <w:rsid w:val="00F9113D"/>
    <w:pPr>
      <w:ind w:left="849" w:hanging="283"/>
      <w:contextualSpacing/>
    </w:pPr>
  </w:style>
  <w:style w:type="paragraph" w:styleId="List4">
    <w:name w:val="List 4"/>
    <w:basedOn w:val="Normal"/>
    <w:uiPriority w:val="99"/>
    <w:semiHidden/>
    <w:rsid w:val="00F9113D"/>
    <w:pPr>
      <w:ind w:left="1132" w:hanging="283"/>
      <w:contextualSpacing/>
    </w:pPr>
  </w:style>
  <w:style w:type="paragraph" w:styleId="List5">
    <w:name w:val="List 5"/>
    <w:basedOn w:val="Normal"/>
    <w:uiPriority w:val="99"/>
    <w:semiHidden/>
    <w:rsid w:val="00F9113D"/>
    <w:pPr>
      <w:ind w:left="1415" w:hanging="283"/>
      <w:contextualSpacing/>
    </w:pPr>
  </w:style>
  <w:style w:type="paragraph" w:styleId="ListBullet3">
    <w:name w:val="List Bullet 3"/>
    <w:basedOn w:val="Normal"/>
    <w:uiPriority w:val="3"/>
    <w:rsid w:val="00DF7819"/>
    <w:pPr>
      <w:numPr>
        <w:numId w:val="31"/>
      </w:numPr>
      <w:spacing w:after="0"/>
      <w:ind w:left="1020" w:hanging="340"/>
      <w:contextualSpacing/>
    </w:pPr>
  </w:style>
  <w:style w:type="paragraph" w:styleId="ListBullet4">
    <w:name w:val="List Bullet 4"/>
    <w:basedOn w:val="Normal"/>
    <w:uiPriority w:val="99"/>
    <w:semiHidden/>
    <w:rsid w:val="00F9113D"/>
    <w:pPr>
      <w:numPr>
        <w:numId w:val="7"/>
      </w:numPr>
      <w:contextualSpacing/>
    </w:pPr>
  </w:style>
  <w:style w:type="paragraph" w:styleId="ListBullet5">
    <w:name w:val="List Bullet 5"/>
    <w:basedOn w:val="Normal"/>
    <w:uiPriority w:val="99"/>
    <w:semiHidden/>
    <w:rsid w:val="00F9113D"/>
    <w:pPr>
      <w:numPr>
        <w:numId w:val="8"/>
      </w:numPr>
      <w:contextualSpacing/>
    </w:pPr>
  </w:style>
  <w:style w:type="paragraph" w:styleId="ListContinue">
    <w:name w:val="List Continue"/>
    <w:basedOn w:val="Normal"/>
    <w:uiPriority w:val="99"/>
    <w:semiHidden/>
    <w:rsid w:val="00F9113D"/>
    <w:pPr>
      <w:spacing w:after="120"/>
      <w:ind w:left="283"/>
      <w:contextualSpacing/>
    </w:pPr>
  </w:style>
  <w:style w:type="paragraph" w:styleId="ListContinue2">
    <w:name w:val="List Continue 2"/>
    <w:basedOn w:val="Normal"/>
    <w:uiPriority w:val="99"/>
    <w:semiHidden/>
    <w:rsid w:val="00F9113D"/>
    <w:pPr>
      <w:spacing w:after="120"/>
      <w:ind w:left="566"/>
      <w:contextualSpacing/>
    </w:pPr>
  </w:style>
  <w:style w:type="paragraph" w:styleId="ListContinue3">
    <w:name w:val="List Continue 3"/>
    <w:basedOn w:val="Normal"/>
    <w:uiPriority w:val="99"/>
    <w:semiHidden/>
    <w:rsid w:val="00F9113D"/>
    <w:pPr>
      <w:spacing w:after="120"/>
      <w:ind w:left="849"/>
      <w:contextualSpacing/>
    </w:pPr>
  </w:style>
  <w:style w:type="paragraph" w:styleId="ListContinue4">
    <w:name w:val="List Continue 4"/>
    <w:basedOn w:val="Normal"/>
    <w:uiPriority w:val="99"/>
    <w:semiHidden/>
    <w:rsid w:val="00F9113D"/>
    <w:pPr>
      <w:spacing w:after="120"/>
      <w:ind w:left="1132"/>
      <w:contextualSpacing/>
    </w:pPr>
  </w:style>
  <w:style w:type="paragraph" w:styleId="ListContinue5">
    <w:name w:val="List Continue 5"/>
    <w:basedOn w:val="Normal"/>
    <w:uiPriority w:val="99"/>
    <w:semiHidden/>
    <w:rsid w:val="00F9113D"/>
    <w:pPr>
      <w:spacing w:after="120"/>
      <w:ind w:left="1415"/>
      <w:contextualSpacing/>
    </w:pPr>
  </w:style>
  <w:style w:type="paragraph" w:styleId="ListNumber3">
    <w:name w:val="List Number 3"/>
    <w:basedOn w:val="Normal"/>
    <w:uiPriority w:val="99"/>
    <w:semiHidden/>
    <w:rsid w:val="00F9113D"/>
    <w:pPr>
      <w:numPr>
        <w:ilvl w:val="2"/>
        <w:numId w:val="65"/>
      </w:numPr>
      <w:contextualSpacing/>
    </w:pPr>
  </w:style>
  <w:style w:type="paragraph" w:styleId="ListNumber4">
    <w:name w:val="List Number 4"/>
    <w:basedOn w:val="Normal"/>
    <w:uiPriority w:val="99"/>
    <w:semiHidden/>
    <w:rsid w:val="00F9113D"/>
    <w:pPr>
      <w:numPr>
        <w:numId w:val="12"/>
      </w:numPr>
      <w:contextualSpacing/>
    </w:pPr>
  </w:style>
  <w:style w:type="paragraph" w:styleId="ListNumber5">
    <w:name w:val="List Number 5"/>
    <w:basedOn w:val="Normal"/>
    <w:uiPriority w:val="99"/>
    <w:semiHidden/>
    <w:rsid w:val="00F9113D"/>
    <w:pPr>
      <w:numPr>
        <w:numId w:val="13"/>
      </w:numPr>
      <w:contextualSpacing/>
    </w:pPr>
  </w:style>
  <w:style w:type="paragraph" w:styleId="ListParagraph">
    <w:name w:val="List Paragraph"/>
    <w:aliases w:val="Bullet List,Bullet point,List Paragraph1,List Paragraph11,Recommendation,List Bullet 1,L,Bullet,Use Case List Paragraph,List Paragraph - bullets"/>
    <w:basedOn w:val="Normal"/>
    <w:link w:val="ListParagraphChar"/>
    <w:uiPriority w:val="34"/>
    <w:qFormat/>
    <w:rsid w:val="00F9113D"/>
    <w:pPr>
      <w:ind w:left="720"/>
      <w:contextualSpacing/>
    </w:pPr>
  </w:style>
  <w:style w:type="paragraph" w:styleId="MacroText">
    <w:name w:val="macro"/>
    <w:link w:val="MacroTextChar"/>
    <w:uiPriority w:val="99"/>
    <w:semiHidden/>
    <w:rsid w:val="00F9113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F9113D"/>
    <w:rPr>
      <w:rFonts w:ascii="Consolas" w:hAnsi="Consolas"/>
      <w:sz w:val="20"/>
      <w:szCs w:val="20"/>
      <w:lang w:val="en-AU"/>
    </w:rPr>
  </w:style>
  <w:style w:type="table" w:styleId="MediumGrid1">
    <w:name w:val="Medium Grid 1"/>
    <w:basedOn w:val="TableNormal"/>
    <w:uiPriority w:val="67"/>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insideV w:val="single" w:sz="8" w:space="0" w:color="A8DB4C" w:themeColor="accent1" w:themeTint="BF"/>
      </w:tblBorders>
    </w:tblPr>
    <w:tcPr>
      <w:shd w:val="clear" w:color="auto" w:fill="E2F3C3" w:themeFill="accent1" w:themeFillTint="3F"/>
    </w:tcPr>
    <w:tblStylePr w:type="firstRow">
      <w:rPr>
        <w:b/>
        <w:bCs/>
      </w:rPr>
    </w:tblStylePr>
    <w:tblStylePr w:type="lastRow">
      <w:rPr>
        <w:b/>
        <w:bCs/>
      </w:rPr>
      <w:tblPr/>
      <w:tcPr>
        <w:tcBorders>
          <w:top w:val="single" w:sz="18" w:space="0" w:color="A8DB4C" w:themeColor="accent1" w:themeTint="BF"/>
        </w:tcBorders>
      </w:tcPr>
    </w:tblStylePr>
    <w:tblStylePr w:type="firstCol">
      <w:rPr>
        <w:b/>
        <w:bCs/>
      </w:rPr>
    </w:tblStylePr>
    <w:tblStylePr w:type="lastCol">
      <w:rPr>
        <w:b/>
        <w:bCs/>
      </w:r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MediumGrid1-Accent2">
    <w:name w:val="Medium Grid 1 Accent 2"/>
    <w:basedOn w:val="TableNormal"/>
    <w:uiPriority w:val="67"/>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insideV w:val="single" w:sz="8" w:space="0" w:color="07CA6B" w:themeColor="accent2" w:themeTint="BF"/>
      </w:tblBorders>
    </w:tblPr>
    <w:tcPr>
      <w:shd w:val="clear" w:color="auto" w:fill="9FFBCE" w:themeFill="accent2" w:themeFillTint="3F"/>
    </w:tcPr>
    <w:tblStylePr w:type="firstRow">
      <w:rPr>
        <w:b/>
        <w:bCs/>
      </w:rPr>
    </w:tblStylePr>
    <w:tblStylePr w:type="lastRow">
      <w:rPr>
        <w:b/>
        <w:bCs/>
      </w:rPr>
      <w:tblPr/>
      <w:tcPr>
        <w:tcBorders>
          <w:top w:val="single" w:sz="18" w:space="0" w:color="07CA6B" w:themeColor="accent2" w:themeTint="BF"/>
        </w:tcBorders>
      </w:tcPr>
    </w:tblStylePr>
    <w:tblStylePr w:type="firstCol">
      <w:rPr>
        <w:b/>
        <w:bCs/>
      </w:rPr>
    </w:tblStylePr>
    <w:tblStylePr w:type="lastCol">
      <w:rPr>
        <w:b/>
        <w:bCs/>
      </w:r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MediumGrid1-Accent3">
    <w:name w:val="Medium Grid 1 Accent 3"/>
    <w:basedOn w:val="TableNormal"/>
    <w:uiPriority w:val="67"/>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insideV w:val="single" w:sz="8" w:space="0" w:color="89C7EB" w:themeColor="accent3" w:themeTint="BF"/>
      </w:tblBorders>
    </w:tblPr>
    <w:tcPr>
      <w:shd w:val="clear" w:color="auto" w:fill="D8ECF8" w:themeFill="accent3" w:themeFillTint="3F"/>
    </w:tcPr>
    <w:tblStylePr w:type="firstRow">
      <w:rPr>
        <w:b/>
        <w:bCs/>
      </w:rPr>
    </w:tblStylePr>
    <w:tblStylePr w:type="lastRow">
      <w:rPr>
        <w:b/>
        <w:bCs/>
      </w:rPr>
      <w:tblPr/>
      <w:tcPr>
        <w:tcBorders>
          <w:top w:val="single" w:sz="18" w:space="0" w:color="89C7EB" w:themeColor="accent3" w:themeTint="BF"/>
        </w:tcBorders>
      </w:tcPr>
    </w:tblStylePr>
    <w:tblStylePr w:type="firstCol">
      <w:rPr>
        <w:b/>
        <w:bCs/>
      </w:rPr>
    </w:tblStylePr>
    <w:tblStylePr w:type="lastCol">
      <w:rPr>
        <w:b/>
        <w:bCs/>
      </w:r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MediumGrid1-Accent4">
    <w:name w:val="Medium Grid 1 Accent 4"/>
    <w:basedOn w:val="TableNormal"/>
    <w:uiPriority w:val="67"/>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insideV w:val="single" w:sz="8" w:space="0" w:color="0240CD" w:themeColor="accent4" w:themeTint="BF"/>
      </w:tblBorders>
    </w:tblPr>
    <w:tcPr>
      <w:shd w:val="clear" w:color="auto" w:fill="9BB9FE" w:themeFill="accent4" w:themeFillTint="3F"/>
    </w:tcPr>
    <w:tblStylePr w:type="firstRow">
      <w:rPr>
        <w:b/>
        <w:bCs/>
      </w:rPr>
    </w:tblStylePr>
    <w:tblStylePr w:type="lastRow">
      <w:rPr>
        <w:b/>
        <w:bCs/>
      </w:rPr>
      <w:tblPr/>
      <w:tcPr>
        <w:tcBorders>
          <w:top w:val="single" w:sz="18" w:space="0" w:color="0240CD" w:themeColor="accent4" w:themeTint="BF"/>
        </w:tcBorders>
      </w:tcPr>
    </w:tblStylePr>
    <w:tblStylePr w:type="firstCol">
      <w:rPr>
        <w:b/>
        <w:bCs/>
      </w:rPr>
    </w:tblStylePr>
    <w:tblStylePr w:type="lastCol">
      <w:rPr>
        <w:b/>
        <w:bCs/>
      </w:r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MediumGrid1-Accent5">
    <w:name w:val="Medium Grid 1 Accent 5"/>
    <w:basedOn w:val="TableNormal"/>
    <w:uiPriority w:val="67"/>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insideV w:val="single" w:sz="8" w:space="0" w:color="00E2FE" w:themeColor="accent5" w:themeTint="BF"/>
      </w:tblBorders>
    </w:tblPr>
    <w:tcPr>
      <w:shd w:val="clear" w:color="auto" w:fill="AAF5FF" w:themeFill="accent5" w:themeFillTint="3F"/>
    </w:tcPr>
    <w:tblStylePr w:type="firstRow">
      <w:rPr>
        <w:b/>
        <w:bCs/>
      </w:rPr>
    </w:tblStylePr>
    <w:tblStylePr w:type="lastRow">
      <w:rPr>
        <w:b/>
        <w:bCs/>
      </w:rPr>
      <w:tblPr/>
      <w:tcPr>
        <w:tcBorders>
          <w:top w:val="single" w:sz="18" w:space="0" w:color="00E2FE" w:themeColor="accent5" w:themeTint="BF"/>
        </w:tcBorders>
      </w:tcPr>
    </w:tblStylePr>
    <w:tblStylePr w:type="firstCol">
      <w:rPr>
        <w:b/>
        <w:bCs/>
      </w:rPr>
    </w:tblStylePr>
    <w:tblStylePr w:type="lastCol">
      <w:rPr>
        <w:b/>
        <w:bCs/>
      </w:r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MediumGrid1-Accent6">
    <w:name w:val="Medium Grid 1 Accent 6"/>
    <w:basedOn w:val="TableNormal"/>
    <w:uiPriority w:val="67"/>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insideV w:val="single" w:sz="8" w:space="0" w:color="97999C"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7999C" w:themeColor="accent6" w:themeTint="BF"/>
        </w:tcBorders>
      </w:tcPr>
    </w:tblStylePr>
    <w:tblStylePr w:type="firstCol">
      <w:rPr>
        <w:b/>
        <w:bCs/>
      </w:rPr>
    </w:tblStylePr>
    <w:tblStylePr w:type="lastCol">
      <w:rPr>
        <w:b/>
        <w:bCs/>
      </w:r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MediumGrid2">
    <w:name w:val="Medium Grid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cPr>
      <w:shd w:val="clear" w:color="auto" w:fill="E2F3C3" w:themeFill="accent1" w:themeFillTint="3F"/>
    </w:tcPr>
    <w:tblStylePr w:type="firstRow">
      <w:rPr>
        <w:b/>
        <w:bCs/>
        <w:color w:val="000000" w:themeColor="text1"/>
      </w:rPr>
      <w:tblPr/>
      <w:tcPr>
        <w:shd w:val="clear" w:color="auto" w:fill="F3F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CF" w:themeFill="accent1" w:themeFillTint="33"/>
      </w:tcPr>
    </w:tblStylePr>
    <w:tblStylePr w:type="band1Vert">
      <w:tblPr/>
      <w:tcPr>
        <w:shd w:val="clear" w:color="auto" w:fill="C5E788" w:themeFill="accent1" w:themeFillTint="7F"/>
      </w:tcPr>
    </w:tblStylePr>
    <w:tblStylePr w:type="band1Horz">
      <w:tblPr/>
      <w:tcPr>
        <w:tcBorders>
          <w:insideH w:val="single" w:sz="6" w:space="0" w:color="86BC25" w:themeColor="accent1"/>
          <w:insideV w:val="single" w:sz="6" w:space="0" w:color="86BC25" w:themeColor="accent1"/>
        </w:tcBorders>
        <w:shd w:val="clear" w:color="auto" w:fill="C5E7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cPr>
      <w:shd w:val="clear" w:color="auto" w:fill="9FFBCE" w:themeFill="accent2" w:themeFillTint="3F"/>
    </w:tcPr>
    <w:tblStylePr w:type="firstRow">
      <w:rPr>
        <w:b/>
        <w:bCs/>
        <w:color w:val="000000" w:themeColor="text1"/>
      </w:rPr>
      <w:tblPr/>
      <w:tcPr>
        <w:shd w:val="clear" w:color="auto" w:fill="D9FD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CD7" w:themeFill="accent2" w:themeFillTint="33"/>
      </w:tcPr>
    </w:tblStylePr>
    <w:tblStylePr w:type="band1Vert">
      <w:tblPr/>
      <w:tcPr>
        <w:shd w:val="clear" w:color="auto" w:fill="3EF79D" w:themeFill="accent2" w:themeFillTint="7F"/>
      </w:tcPr>
    </w:tblStylePr>
    <w:tblStylePr w:type="band1Horz">
      <w:tblPr/>
      <w:tcPr>
        <w:tcBorders>
          <w:insideH w:val="single" w:sz="6" w:space="0" w:color="046A38" w:themeColor="accent2"/>
          <w:insideV w:val="single" w:sz="6" w:space="0" w:color="046A38" w:themeColor="accent2"/>
        </w:tcBorders>
        <w:shd w:val="clear" w:color="auto" w:fill="3EF7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cPr>
      <w:shd w:val="clear" w:color="auto" w:fill="D8ECF8" w:themeFill="accent3" w:themeFillTint="3F"/>
    </w:tcPr>
    <w:tblStylePr w:type="firstRow">
      <w:rPr>
        <w:b/>
        <w:bCs/>
        <w:color w:val="000000" w:themeColor="text1"/>
      </w:rPr>
      <w:tblPr/>
      <w:tcPr>
        <w:shd w:val="clear" w:color="auto" w:fill="EFF7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9" w:themeFill="accent3" w:themeFillTint="33"/>
      </w:tcPr>
    </w:tblStylePr>
    <w:tblStylePr w:type="band1Vert">
      <w:tblPr/>
      <w:tcPr>
        <w:shd w:val="clear" w:color="auto" w:fill="B0D9F2" w:themeFill="accent3" w:themeFillTint="7F"/>
      </w:tcPr>
    </w:tblStylePr>
    <w:tblStylePr w:type="band1Horz">
      <w:tblPr/>
      <w:tcPr>
        <w:tcBorders>
          <w:insideH w:val="single" w:sz="6" w:space="0" w:color="62B5E5" w:themeColor="accent3"/>
          <w:insideV w:val="single" w:sz="6" w:space="0" w:color="62B5E5" w:themeColor="accent3"/>
        </w:tcBorders>
        <w:shd w:val="clear" w:color="auto" w:fill="B0D9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cPr>
      <w:shd w:val="clear" w:color="auto" w:fill="9BB9FE" w:themeFill="accent4" w:themeFillTint="3F"/>
    </w:tcPr>
    <w:tblStylePr w:type="firstRow">
      <w:rPr>
        <w:b/>
        <w:bCs/>
        <w:color w:val="000000" w:themeColor="text1"/>
      </w:rPr>
      <w:tblPr/>
      <w:tcPr>
        <w:shd w:val="clear" w:color="auto" w:fill="D7E3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EC7FE" w:themeFill="accent4" w:themeFillTint="33"/>
      </w:tcPr>
    </w:tblStylePr>
    <w:tblStylePr w:type="band1Vert">
      <w:tblPr/>
      <w:tcPr>
        <w:shd w:val="clear" w:color="auto" w:fill="3773FD" w:themeFill="accent4" w:themeFillTint="7F"/>
      </w:tcPr>
    </w:tblStylePr>
    <w:tblStylePr w:type="band1Horz">
      <w:tblPr/>
      <w:tcPr>
        <w:tcBorders>
          <w:insideH w:val="single" w:sz="6" w:space="0" w:color="012169" w:themeColor="accent4"/>
          <w:insideV w:val="single" w:sz="6" w:space="0" w:color="012169" w:themeColor="accent4"/>
        </w:tcBorders>
        <w:shd w:val="clear" w:color="auto" w:fill="3773F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cPr>
      <w:shd w:val="clear" w:color="auto" w:fill="AAF5FF" w:themeFill="accent5" w:themeFillTint="3F"/>
    </w:tcPr>
    <w:tblStylePr w:type="firstRow">
      <w:rPr>
        <w:b/>
        <w:bCs/>
        <w:color w:val="000000" w:themeColor="text1"/>
      </w:rPr>
      <w:tblPr/>
      <w:tcPr>
        <w:shd w:val="clear" w:color="auto" w:fill="DDFB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7FF" w:themeFill="accent5" w:themeFillTint="33"/>
      </w:tcPr>
    </w:tblStylePr>
    <w:tblStylePr w:type="band1Vert">
      <w:tblPr/>
      <w:tcPr>
        <w:shd w:val="clear" w:color="auto" w:fill="55ECFF" w:themeFill="accent5" w:themeFillTint="7F"/>
      </w:tcPr>
    </w:tblStylePr>
    <w:tblStylePr w:type="band1Horz">
      <w:tblPr/>
      <w:tcPr>
        <w:tcBorders>
          <w:insideH w:val="single" w:sz="6" w:space="0" w:color="0097A9" w:themeColor="accent5"/>
          <w:insideV w:val="single" w:sz="6" w:space="0" w:color="0097A9" w:themeColor="accent5"/>
        </w:tcBorders>
        <w:shd w:val="clear" w:color="auto" w:fill="55E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6" w:themeFillTint="33"/>
      </w:tcPr>
    </w:tblStylePr>
    <w:tblStylePr w:type="band1Vert">
      <w:tblPr/>
      <w:tcPr>
        <w:shd w:val="clear" w:color="auto" w:fill="B9BBBD" w:themeFill="accent6" w:themeFillTint="7F"/>
      </w:tcPr>
    </w:tblStylePr>
    <w:tblStylePr w:type="band1Horz">
      <w:tblPr/>
      <w:tcPr>
        <w:tcBorders>
          <w:insideH w:val="single" w:sz="6" w:space="0" w:color="75787B" w:themeColor="accent6"/>
          <w:insideV w:val="single" w:sz="6" w:space="0" w:color="75787B" w:themeColor="accent6"/>
        </w:tcBorders>
        <w:shd w:val="clear" w:color="auto" w:fill="B9BBB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C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C2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C2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E7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E788" w:themeFill="accent1" w:themeFillTint="7F"/>
      </w:tcPr>
    </w:tblStylePr>
  </w:style>
  <w:style w:type="table" w:styleId="MediumGrid3-Accent2">
    <w:name w:val="Medium Grid 3 Accent 2"/>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A3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A3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7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79D" w:themeFill="accent2" w:themeFillTint="7F"/>
      </w:tcPr>
    </w:tblStylePr>
  </w:style>
  <w:style w:type="table" w:styleId="MediumGrid3-Accent3">
    <w:name w:val="Medium Grid 3 Accent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B5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B5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9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9F2" w:themeFill="accent3" w:themeFillTint="7F"/>
      </w:tcPr>
    </w:tblStylePr>
  </w:style>
  <w:style w:type="table" w:styleId="MediumGrid3-Accent4">
    <w:name w:val="Medium Grid 3 Accent 4"/>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BB9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16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16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773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773FD" w:themeFill="accent4" w:themeFillTint="7F"/>
      </w:tcPr>
    </w:tblStylePr>
  </w:style>
  <w:style w:type="table" w:styleId="MediumGrid3-Accent5">
    <w:name w:val="Medium Grid 3 Accent 5"/>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7A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7A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E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ECFF" w:themeFill="accent5" w:themeFillTint="7F"/>
      </w:tcPr>
    </w:tblStylePr>
  </w:style>
  <w:style w:type="table" w:styleId="MediumGrid3-Accent6">
    <w:name w:val="Medium Grid 3 Accent 6"/>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6" w:themeFillTint="7F"/>
      </w:tcPr>
    </w:tblStylePr>
  </w:style>
  <w:style w:type="table" w:styleId="MediumList1">
    <w:name w:val="Medium List 1"/>
    <w:basedOn w:val="TableNormal"/>
    <w:uiPriority w:val="65"/>
    <w:rsid w:val="00F9113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9113D"/>
    <w:pPr>
      <w:spacing w:line="240" w:lineRule="auto"/>
    </w:pPr>
    <w:rPr>
      <w:color w:val="000000" w:themeColor="text1"/>
    </w:rPr>
    <w:tblPr>
      <w:tblStyleRowBandSize w:val="1"/>
      <w:tblStyleColBandSize w:val="1"/>
      <w:tblBorders>
        <w:top w:val="single" w:sz="8" w:space="0" w:color="86BC25" w:themeColor="accent1"/>
        <w:bottom w:val="single" w:sz="8" w:space="0" w:color="86BC25" w:themeColor="accent1"/>
      </w:tblBorders>
    </w:tblPr>
    <w:tblStylePr w:type="firstRow">
      <w:rPr>
        <w:rFonts w:asciiTheme="majorHAnsi" w:eastAsiaTheme="majorEastAsia" w:hAnsiTheme="majorHAnsi" w:cstheme="majorBidi"/>
      </w:rPr>
      <w:tblPr/>
      <w:tcPr>
        <w:tcBorders>
          <w:top w:val="nil"/>
          <w:bottom w:val="single" w:sz="8" w:space="0" w:color="86BC25" w:themeColor="accent1"/>
        </w:tcBorders>
      </w:tcPr>
    </w:tblStylePr>
    <w:tblStylePr w:type="lastRow">
      <w:rPr>
        <w:b/>
        <w:bCs/>
        <w:color w:val="44546A" w:themeColor="text2"/>
      </w:rPr>
      <w:tblPr/>
      <w:tcPr>
        <w:tcBorders>
          <w:top w:val="single" w:sz="8" w:space="0" w:color="86BC25" w:themeColor="accent1"/>
          <w:bottom w:val="single" w:sz="8" w:space="0" w:color="86BC25" w:themeColor="accent1"/>
        </w:tcBorders>
      </w:tcPr>
    </w:tblStylePr>
    <w:tblStylePr w:type="firstCol">
      <w:rPr>
        <w:b/>
        <w:bCs/>
      </w:rPr>
    </w:tblStylePr>
    <w:tblStylePr w:type="lastCol">
      <w:rPr>
        <w:b/>
        <w:bCs/>
      </w:rPr>
      <w:tblPr/>
      <w:tcPr>
        <w:tcBorders>
          <w:top w:val="single" w:sz="8" w:space="0" w:color="86BC25" w:themeColor="accent1"/>
          <w:bottom w:val="single" w:sz="8" w:space="0" w:color="86BC25" w:themeColor="accent1"/>
        </w:tcBorders>
      </w:tcPr>
    </w:tblStylePr>
    <w:tblStylePr w:type="band1Vert">
      <w:tblPr/>
      <w:tcPr>
        <w:shd w:val="clear" w:color="auto" w:fill="E2F3C3" w:themeFill="accent1" w:themeFillTint="3F"/>
      </w:tcPr>
    </w:tblStylePr>
    <w:tblStylePr w:type="band1Horz">
      <w:tblPr/>
      <w:tcPr>
        <w:shd w:val="clear" w:color="auto" w:fill="E2F3C3" w:themeFill="accent1" w:themeFillTint="3F"/>
      </w:tcPr>
    </w:tblStylePr>
  </w:style>
  <w:style w:type="table" w:styleId="MediumList1-Accent2">
    <w:name w:val="Medium List 1 Accent 2"/>
    <w:basedOn w:val="TableNormal"/>
    <w:uiPriority w:val="65"/>
    <w:rsid w:val="00F9113D"/>
    <w:pPr>
      <w:spacing w:line="240" w:lineRule="auto"/>
    </w:pPr>
    <w:rPr>
      <w:color w:val="000000" w:themeColor="text1"/>
    </w:rPr>
    <w:tblPr>
      <w:tblStyleRowBandSize w:val="1"/>
      <w:tblStyleColBandSize w:val="1"/>
      <w:tblBorders>
        <w:top w:val="single" w:sz="8" w:space="0" w:color="046A38" w:themeColor="accent2"/>
        <w:bottom w:val="single" w:sz="8" w:space="0" w:color="046A38" w:themeColor="accent2"/>
      </w:tblBorders>
    </w:tblPr>
    <w:tblStylePr w:type="firstRow">
      <w:rPr>
        <w:rFonts w:asciiTheme="majorHAnsi" w:eastAsiaTheme="majorEastAsia" w:hAnsiTheme="majorHAnsi" w:cstheme="majorBidi"/>
      </w:rPr>
      <w:tblPr/>
      <w:tcPr>
        <w:tcBorders>
          <w:top w:val="nil"/>
          <w:bottom w:val="single" w:sz="8" w:space="0" w:color="046A38" w:themeColor="accent2"/>
        </w:tcBorders>
      </w:tcPr>
    </w:tblStylePr>
    <w:tblStylePr w:type="lastRow">
      <w:rPr>
        <w:b/>
        <w:bCs/>
        <w:color w:val="44546A" w:themeColor="text2"/>
      </w:rPr>
      <w:tblPr/>
      <w:tcPr>
        <w:tcBorders>
          <w:top w:val="single" w:sz="8" w:space="0" w:color="046A38" w:themeColor="accent2"/>
          <w:bottom w:val="single" w:sz="8" w:space="0" w:color="046A38" w:themeColor="accent2"/>
        </w:tcBorders>
      </w:tcPr>
    </w:tblStylePr>
    <w:tblStylePr w:type="firstCol">
      <w:rPr>
        <w:b/>
        <w:bCs/>
      </w:rPr>
    </w:tblStylePr>
    <w:tblStylePr w:type="lastCol">
      <w:rPr>
        <w:b/>
        <w:bCs/>
      </w:rPr>
      <w:tblPr/>
      <w:tcPr>
        <w:tcBorders>
          <w:top w:val="single" w:sz="8" w:space="0" w:color="046A38" w:themeColor="accent2"/>
          <w:bottom w:val="single" w:sz="8" w:space="0" w:color="046A38" w:themeColor="accent2"/>
        </w:tcBorders>
      </w:tcPr>
    </w:tblStylePr>
    <w:tblStylePr w:type="band1Vert">
      <w:tblPr/>
      <w:tcPr>
        <w:shd w:val="clear" w:color="auto" w:fill="9FFBCE" w:themeFill="accent2" w:themeFillTint="3F"/>
      </w:tcPr>
    </w:tblStylePr>
    <w:tblStylePr w:type="band1Horz">
      <w:tblPr/>
      <w:tcPr>
        <w:shd w:val="clear" w:color="auto" w:fill="9FFBCE" w:themeFill="accent2" w:themeFillTint="3F"/>
      </w:tcPr>
    </w:tblStylePr>
  </w:style>
  <w:style w:type="table" w:styleId="MediumList1-Accent3">
    <w:name w:val="Medium List 1 Accent 3"/>
    <w:basedOn w:val="TableNormal"/>
    <w:uiPriority w:val="65"/>
    <w:rsid w:val="00F9113D"/>
    <w:pPr>
      <w:spacing w:line="240" w:lineRule="auto"/>
    </w:pPr>
    <w:rPr>
      <w:color w:val="000000" w:themeColor="text1"/>
    </w:rPr>
    <w:tblPr>
      <w:tblStyleRowBandSize w:val="1"/>
      <w:tblStyleColBandSize w:val="1"/>
      <w:tblBorders>
        <w:top w:val="single" w:sz="8" w:space="0" w:color="62B5E5" w:themeColor="accent3"/>
        <w:bottom w:val="single" w:sz="8" w:space="0" w:color="62B5E5" w:themeColor="accent3"/>
      </w:tblBorders>
    </w:tblPr>
    <w:tblStylePr w:type="firstRow">
      <w:rPr>
        <w:rFonts w:asciiTheme="majorHAnsi" w:eastAsiaTheme="majorEastAsia" w:hAnsiTheme="majorHAnsi" w:cstheme="majorBidi"/>
      </w:rPr>
      <w:tblPr/>
      <w:tcPr>
        <w:tcBorders>
          <w:top w:val="nil"/>
          <w:bottom w:val="single" w:sz="8" w:space="0" w:color="62B5E5" w:themeColor="accent3"/>
        </w:tcBorders>
      </w:tcPr>
    </w:tblStylePr>
    <w:tblStylePr w:type="lastRow">
      <w:rPr>
        <w:b/>
        <w:bCs/>
        <w:color w:val="44546A" w:themeColor="text2"/>
      </w:rPr>
      <w:tblPr/>
      <w:tcPr>
        <w:tcBorders>
          <w:top w:val="single" w:sz="8" w:space="0" w:color="62B5E5" w:themeColor="accent3"/>
          <w:bottom w:val="single" w:sz="8" w:space="0" w:color="62B5E5" w:themeColor="accent3"/>
        </w:tcBorders>
      </w:tcPr>
    </w:tblStylePr>
    <w:tblStylePr w:type="firstCol">
      <w:rPr>
        <w:b/>
        <w:bCs/>
      </w:rPr>
    </w:tblStylePr>
    <w:tblStylePr w:type="lastCol">
      <w:rPr>
        <w:b/>
        <w:bCs/>
      </w:rPr>
      <w:tblPr/>
      <w:tcPr>
        <w:tcBorders>
          <w:top w:val="single" w:sz="8" w:space="0" w:color="62B5E5" w:themeColor="accent3"/>
          <w:bottom w:val="single" w:sz="8" w:space="0" w:color="62B5E5" w:themeColor="accent3"/>
        </w:tcBorders>
      </w:tcPr>
    </w:tblStylePr>
    <w:tblStylePr w:type="band1Vert">
      <w:tblPr/>
      <w:tcPr>
        <w:shd w:val="clear" w:color="auto" w:fill="D8ECF8" w:themeFill="accent3" w:themeFillTint="3F"/>
      </w:tcPr>
    </w:tblStylePr>
    <w:tblStylePr w:type="band1Horz">
      <w:tblPr/>
      <w:tcPr>
        <w:shd w:val="clear" w:color="auto" w:fill="D8ECF8" w:themeFill="accent3" w:themeFillTint="3F"/>
      </w:tcPr>
    </w:tblStylePr>
  </w:style>
  <w:style w:type="table" w:styleId="MediumList1-Accent4">
    <w:name w:val="Medium List 1 Accent 4"/>
    <w:basedOn w:val="TableNormal"/>
    <w:uiPriority w:val="65"/>
    <w:rsid w:val="00F9113D"/>
    <w:pPr>
      <w:spacing w:line="240" w:lineRule="auto"/>
    </w:pPr>
    <w:rPr>
      <w:color w:val="000000" w:themeColor="text1"/>
    </w:rPr>
    <w:tblPr>
      <w:tblStyleRowBandSize w:val="1"/>
      <w:tblStyleColBandSize w:val="1"/>
      <w:tblBorders>
        <w:top w:val="single" w:sz="8" w:space="0" w:color="012169" w:themeColor="accent4"/>
        <w:bottom w:val="single" w:sz="8" w:space="0" w:color="012169" w:themeColor="accent4"/>
      </w:tblBorders>
    </w:tblPr>
    <w:tblStylePr w:type="firstRow">
      <w:rPr>
        <w:rFonts w:asciiTheme="majorHAnsi" w:eastAsiaTheme="majorEastAsia" w:hAnsiTheme="majorHAnsi" w:cstheme="majorBidi"/>
      </w:rPr>
      <w:tblPr/>
      <w:tcPr>
        <w:tcBorders>
          <w:top w:val="nil"/>
          <w:bottom w:val="single" w:sz="8" w:space="0" w:color="012169" w:themeColor="accent4"/>
        </w:tcBorders>
      </w:tcPr>
    </w:tblStylePr>
    <w:tblStylePr w:type="lastRow">
      <w:rPr>
        <w:b/>
        <w:bCs/>
        <w:color w:val="44546A" w:themeColor="text2"/>
      </w:rPr>
      <w:tblPr/>
      <w:tcPr>
        <w:tcBorders>
          <w:top w:val="single" w:sz="8" w:space="0" w:color="012169" w:themeColor="accent4"/>
          <w:bottom w:val="single" w:sz="8" w:space="0" w:color="012169" w:themeColor="accent4"/>
        </w:tcBorders>
      </w:tcPr>
    </w:tblStylePr>
    <w:tblStylePr w:type="firstCol">
      <w:rPr>
        <w:b/>
        <w:bCs/>
      </w:rPr>
    </w:tblStylePr>
    <w:tblStylePr w:type="lastCol">
      <w:rPr>
        <w:b/>
        <w:bCs/>
      </w:rPr>
      <w:tblPr/>
      <w:tcPr>
        <w:tcBorders>
          <w:top w:val="single" w:sz="8" w:space="0" w:color="012169" w:themeColor="accent4"/>
          <w:bottom w:val="single" w:sz="8" w:space="0" w:color="012169" w:themeColor="accent4"/>
        </w:tcBorders>
      </w:tcPr>
    </w:tblStylePr>
    <w:tblStylePr w:type="band1Vert">
      <w:tblPr/>
      <w:tcPr>
        <w:shd w:val="clear" w:color="auto" w:fill="9BB9FE" w:themeFill="accent4" w:themeFillTint="3F"/>
      </w:tcPr>
    </w:tblStylePr>
    <w:tblStylePr w:type="band1Horz">
      <w:tblPr/>
      <w:tcPr>
        <w:shd w:val="clear" w:color="auto" w:fill="9BB9FE" w:themeFill="accent4" w:themeFillTint="3F"/>
      </w:tcPr>
    </w:tblStylePr>
  </w:style>
  <w:style w:type="table" w:styleId="MediumList1-Accent5">
    <w:name w:val="Medium List 1 Accent 5"/>
    <w:basedOn w:val="TableNormal"/>
    <w:uiPriority w:val="65"/>
    <w:rsid w:val="00F9113D"/>
    <w:pPr>
      <w:spacing w:line="240" w:lineRule="auto"/>
    </w:pPr>
    <w:rPr>
      <w:color w:val="000000" w:themeColor="text1"/>
    </w:rPr>
    <w:tblPr>
      <w:tblStyleRowBandSize w:val="1"/>
      <w:tblStyleColBandSize w:val="1"/>
      <w:tblBorders>
        <w:top w:val="single" w:sz="8" w:space="0" w:color="0097A9" w:themeColor="accent5"/>
        <w:bottom w:val="single" w:sz="8" w:space="0" w:color="0097A9" w:themeColor="accent5"/>
      </w:tblBorders>
    </w:tblPr>
    <w:tblStylePr w:type="firstRow">
      <w:rPr>
        <w:rFonts w:asciiTheme="majorHAnsi" w:eastAsiaTheme="majorEastAsia" w:hAnsiTheme="majorHAnsi" w:cstheme="majorBidi"/>
      </w:rPr>
      <w:tblPr/>
      <w:tcPr>
        <w:tcBorders>
          <w:top w:val="nil"/>
          <w:bottom w:val="single" w:sz="8" w:space="0" w:color="0097A9" w:themeColor="accent5"/>
        </w:tcBorders>
      </w:tcPr>
    </w:tblStylePr>
    <w:tblStylePr w:type="lastRow">
      <w:rPr>
        <w:b/>
        <w:bCs/>
        <w:color w:val="44546A" w:themeColor="text2"/>
      </w:rPr>
      <w:tblPr/>
      <w:tcPr>
        <w:tcBorders>
          <w:top w:val="single" w:sz="8" w:space="0" w:color="0097A9" w:themeColor="accent5"/>
          <w:bottom w:val="single" w:sz="8" w:space="0" w:color="0097A9" w:themeColor="accent5"/>
        </w:tcBorders>
      </w:tcPr>
    </w:tblStylePr>
    <w:tblStylePr w:type="firstCol">
      <w:rPr>
        <w:b/>
        <w:bCs/>
      </w:rPr>
    </w:tblStylePr>
    <w:tblStylePr w:type="lastCol">
      <w:rPr>
        <w:b/>
        <w:bCs/>
      </w:rPr>
      <w:tblPr/>
      <w:tcPr>
        <w:tcBorders>
          <w:top w:val="single" w:sz="8" w:space="0" w:color="0097A9" w:themeColor="accent5"/>
          <w:bottom w:val="single" w:sz="8" w:space="0" w:color="0097A9" w:themeColor="accent5"/>
        </w:tcBorders>
      </w:tcPr>
    </w:tblStylePr>
    <w:tblStylePr w:type="band1Vert">
      <w:tblPr/>
      <w:tcPr>
        <w:shd w:val="clear" w:color="auto" w:fill="AAF5FF" w:themeFill="accent5" w:themeFillTint="3F"/>
      </w:tcPr>
    </w:tblStylePr>
    <w:tblStylePr w:type="band1Horz">
      <w:tblPr/>
      <w:tcPr>
        <w:shd w:val="clear" w:color="auto" w:fill="AAF5FF" w:themeFill="accent5" w:themeFillTint="3F"/>
      </w:tcPr>
    </w:tblStylePr>
  </w:style>
  <w:style w:type="table" w:styleId="MediumList1-Accent6">
    <w:name w:val="Medium List 1 Accent 6"/>
    <w:basedOn w:val="TableNormal"/>
    <w:uiPriority w:val="65"/>
    <w:rsid w:val="00F9113D"/>
    <w:pPr>
      <w:spacing w:line="240" w:lineRule="auto"/>
    </w:pPr>
    <w:rPr>
      <w:color w:val="000000" w:themeColor="text1"/>
    </w:rPr>
    <w:tblPr>
      <w:tblStyleRowBandSize w:val="1"/>
      <w:tblStyleColBandSize w:val="1"/>
      <w:tblBorders>
        <w:top w:val="single" w:sz="8" w:space="0" w:color="75787B" w:themeColor="accent6"/>
        <w:bottom w:val="single" w:sz="8" w:space="0" w:color="75787B" w:themeColor="accent6"/>
      </w:tblBorders>
    </w:tblPr>
    <w:tblStylePr w:type="firstRow">
      <w:rPr>
        <w:rFonts w:asciiTheme="majorHAnsi" w:eastAsiaTheme="majorEastAsia" w:hAnsiTheme="majorHAnsi" w:cstheme="majorBidi"/>
      </w:rPr>
      <w:tblPr/>
      <w:tcPr>
        <w:tcBorders>
          <w:top w:val="nil"/>
          <w:bottom w:val="single" w:sz="8" w:space="0" w:color="75787B" w:themeColor="accent6"/>
        </w:tcBorders>
      </w:tcPr>
    </w:tblStylePr>
    <w:tblStylePr w:type="lastRow">
      <w:rPr>
        <w:b/>
        <w:bCs/>
        <w:color w:val="44546A" w:themeColor="text2"/>
      </w:rPr>
      <w:tblPr/>
      <w:tcPr>
        <w:tcBorders>
          <w:top w:val="single" w:sz="8" w:space="0" w:color="75787B" w:themeColor="accent6"/>
          <w:bottom w:val="single" w:sz="8" w:space="0" w:color="75787B" w:themeColor="accent6"/>
        </w:tcBorders>
      </w:tcPr>
    </w:tblStylePr>
    <w:tblStylePr w:type="firstCol">
      <w:rPr>
        <w:b/>
        <w:bCs/>
      </w:rPr>
    </w:tblStylePr>
    <w:tblStylePr w:type="lastCol">
      <w:rPr>
        <w:b/>
        <w:bCs/>
      </w:rPr>
      <w:tblPr/>
      <w:tcPr>
        <w:tcBorders>
          <w:top w:val="single" w:sz="8" w:space="0" w:color="75787B" w:themeColor="accent6"/>
          <w:bottom w:val="single" w:sz="8" w:space="0" w:color="75787B"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style>
  <w:style w:type="table" w:styleId="MediumList2">
    <w:name w:val="Medium Lis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rPr>
        <w:sz w:val="24"/>
        <w:szCs w:val="24"/>
      </w:rPr>
      <w:tblPr/>
      <w:tcPr>
        <w:tcBorders>
          <w:top w:val="nil"/>
          <w:left w:val="nil"/>
          <w:bottom w:val="single" w:sz="24" w:space="0" w:color="86BC25" w:themeColor="accent1"/>
          <w:right w:val="nil"/>
          <w:insideH w:val="nil"/>
          <w:insideV w:val="nil"/>
        </w:tcBorders>
        <w:shd w:val="clear" w:color="auto" w:fill="FFFFFF" w:themeFill="background1"/>
      </w:tcPr>
    </w:tblStylePr>
    <w:tblStylePr w:type="lastRow">
      <w:tblPr/>
      <w:tcPr>
        <w:tcBorders>
          <w:top w:val="single" w:sz="8" w:space="0" w:color="86BC2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C25" w:themeColor="accent1"/>
          <w:insideH w:val="nil"/>
          <w:insideV w:val="nil"/>
        </w:tcBorders>
        <w:shd w:val="clear" w:color="auto" w:fill="FFFFFF" w:themeFill="background1"/>
      </w:tcPr>
    </w:tblStylePr>
    <w:tblStylePr w:type="lastCol">
      <w:tblPr/>
      <w:tcPr>
        <w:tcBorders>
          <w:top w:val="nil"/>
          <w:left w:val="single" w:sz="8" w:space="0" w:color="86BC2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top w:val="nil"/>
          <w:bottom w:val="nil"/>
          <w:insideH w:val="nil"/>
          <w:insideV w:val="nil"/>
        </w:tcBorders>
        <w:shd w:val="clear" w:color="auto" w:fill="E2F3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rPr>
        <w:sz w:val="24"/>
        <w:szCs w:val="24"/>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tblPr/>
      <w:tcPr>
        <w:tcBorders>
          <w:top w:val="single" w:sz="8" w:space="0" w:color="046A3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A38" w:themeColor="accent2"/>
          <w:insideH w:val="nil"/>
          <w:insideV w:val="nil"/>
        </w:tcBorders>
        <w:shd w:val="clear" w:color="auto" w:fill="FFFFFF" w:themeFill="background1"/>
      </w:tcPr>
    </w:tblStylePr>
    <w:tblStylePr w:type="lastCol">
      <w:tblPr/>
      <w:tcPr>
        <w:tcBorders>
          <w:top w:val="nil"/>
          <w:left w:val="single" w:sz="8" w:space="0" w:color="046A3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top w:val="nil"/>
          <w:bottom w:val="nil"/>
          <w:insideH w:val="nil"/>
          <w:insideV w:val="nil"/>
        </w:tcBorders>
        <w:shd w:val="clear" w:color="auto" w:fill="9FF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rPr>
        <w:sz w:val="24"/>
        <w:szCs w:val="24"/>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tblPr/>
      <w:tcPr>
        <w:tcBorders>
          <w:top w:val="single" w:sz="8" w:space="0" w:color="62B5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B5E5" w:themeColor="accent3"/>
          <w:insideH w:val="nil"/>
          <w:insideV w:val="nil"/>
        </w:tcBorders>
        <w:shd w:val="clear" w:color="auto" w:fill="FFFFFF" w:themeFill="background1"/>
      </w:tcPr>
    </w:tblStylePr>
    <w:tblStylePr w:type="lastCol">
      <w:tblPr/>
      <w:tcPr>
        <w:tcBorders>
          <w:top w:val="nil"/>
          <w:left w:val="single" w:sz="8" w:space="0" w:color="62B5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top w:val="nil"/>
          <w:bottom w:val="nil"/>
          <w:insideH w:val="nil"/>
          <w:insideV w:val="nil"/>
        </w:tcBorders>
        <w:shd w:val="clear" w:color="auto" w:fill="D8EC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rPr>
        <w:sz w:val="24"/>
        <w:szCs w:val="24"/>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tblPr/>
      <w:tcPr>
        <w:tcBorders>
          <w:top w:val="single" w:sz="8" w:space="0" w:color="01216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169" w:themeColor="accent4"/>
          <w:insideH w:val="nil"/>
          <w:insideV w:val="nil"/>
        </w:tcBorders>
        <w:shd w:val="clear" w:color="auto" w:fill="FFFFFF" w:themeFill="background1"/>
      </w:tcPr>
    </w:tblStylePr>
    <w:tblStylePr w:type="lastCol">
      <w:tblPr/>
      <w:tcPr>
        <w:tcBorders>
          <w:top w:val="nil"/>
          <w:left w:val="single" w:sz="8" w:space="0" w:color="01216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top w:val="nil"/>
          <w:bottom w:val="nil"/>
          <w:insideH w:val="nil"/>
          <w:insideV w:val="nil"/>
        </w:tcBorders>
        <w:shd w:val="clear" w:color="auto" w:fill="9BB9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rPr>
        <w:sz w:val="24"/>
        <w:szCs w:val="24"/>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tblPr/>
      <w:tcPr>
        <w:tcBorders>
          <w:top w:val="single" w:sz="8" w:space="0" w:color="0097A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7A9" w:themeColor="accent5"/>
          <w:insideH w:val="nil"/>
          <w:insideV w:val="nil"/>
        </w:tcBorders>
        <w:shd w:val="clear" w:color="auto" w:fill="FFFFFF" w:themeFill="background1"/>
      </w:tcPr>
    </w:tblStylePr>
    <w:tblStylePr w:type="lastCol">
      <w:tblPr/>
      <w:tcPr>
        <w:tcBorders>
          <w:top w:val="nil"/>
          <w:left w:val="single" w:sz="8" w:space="0" w:color="0097A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top w:val="nil"/>
          <w:bottom w:val="nil"/>
          <w:insideH w:val="nil"/>
          <w:insideV w:val="nil"/>
        </w:tcBorders>
        <w:shd w:val="clear" w:color="auto" w:fill="AAF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rPr>
        <w:sz w:val="24"/>
        <w:szCs w:val="24"/>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tblPr/>
      <w:tcPr>
        <w:tcBorders>
          <w:top w:val="single" w:sz="8" w:space="0" w:color="75787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6"/>
          <w:insideH w:val="nil"/>
          <w:insideV w:val="nil"/>
        </w:tcBorders>
        <w:shd w:val="clear" w:color="auto" w:fill="FFFFFF" w:themeFill="background1"/>
      </w:tcPr>
    </w:tblStylePr>
    <w:tblStylePr w:type="lastCol">
      <w:tblPr/>
      <w:tcPr>
        <w:tcBorders>
          <w:top w:val="nil"/>
          <w:left w:val="single" w:sz="8" w:space="0" w:color="75787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0" w:after="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0" w:after="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tblBorders>
    </w:tblPr>
    <w:tblStylePr w:type="firstRow">
      <w:pPr>
        <w:spacing w:before="0" w:after="0" w:line="240" w:lineRule="auto"/>
      </w:pPr>
      <w:rPr>
        <w:b/>
        <w:bCs/>
        <w:color w:val="FFFFFF" w:themeColor="background1"/>
      </w:rPr>
      <w:tblPr/>
      <w:tcPr>
        <w:tc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shd w:val="clear" w:color="auto" w:fill="046A38" w:themeFill="accent2"/>
      </w:tcPr>
    </w:tblStylePr>
    <w:tblStylePr w:type="lastRow">
      <w:pPr>
        <w:spacing w:before="0" w:after="0" w:line="240" w:lineRule="auto"/>
      </w:pPr>
      <w:rPr>
        <w:b/>
        <w:bCs/>
      </w:rPr>
      <w:tblPr/>
      <w:tcPr>
        <w:tcBorders>
          <w:top w:val="double" w:sz="6"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tcPr>
    </w:tblStylePr>
    <w:tblStylePr w:type="firstCol">
      <w:rPr>
        <w:b/>
        <w:bCs/>
      </w:rPr>
    </w:tblStylePr>
    <w:tblStylePr w:type="lastCol">
      <w:rPr>
        <w:b/>
        <w:bCs/>
      </w:rPr>
    </w:tblStylePr>
    <w:tblStylePr w:type="band1Vert">
      <w:tblPr/>
      <w:tcPr>
        <w:shd w:val="clear" w:color="auto" w:fill="9FFBCE" w:themeFill="accent2" w:themeFillTint="3F"/>
      </w:tcPr>
    </w:tblStylePr>
    <w:tblStylePr w:type="band1Horz">
      <w:tblPr/>
      <w:tcPr>
        <w:tcBorders>
          <w:insideH w:val="nil"/>
          <w:insideV w:val="nil"/>
        </w:tcBorders>
        <w:shd w:val="clear" w:color="auto" w:fill="9FF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tblBorders>
    </w:tblPr>
    <w:tblStylePr w:type="firstRow">
      <w:pPr>
        <w:spacing w:before="0" w:after="0" w:line="240" w:lineRule="auto"/>
      </w:pPr>
      <w:rPr>
        <w:b/>
        <w:bCs/>
        <w:color w:val="FFFFFF" w:themeColor="background1"/>
      </w:rPr>
      <w:tblPr/>
      <w:tcPr>
        <w:tc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shd w:val="clear" w:color="auto" w:fill="62B5E5" w:themeFill="accent3"/>
      </w:tcPr>
    </w:tblStylePr>
    <w:tblStylePr w:type="lastRow">
      <w:pPr>
        <w:spacing w:before="0" w:after="0" w:line="240" w:lineRule="auto"/>
      </w:pPr>
      <w:rPr>
        <w:b/>
        <w:bCs/>
      </w:rPr>
      <w:tblPr/>
      <w:tcPr>
        <w:tcBorders>
          <w:top w:val="double" w:sz="6"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3" w:themeFillTint="3F"/>
      </w:tcPr>
    </w:tblStylePr>
    <w:tblStylePr w:type="band1Horz">
      <w:tblPr/>
      <w:tcPr>
        <w:tcBorders>
          <w:insideH w:val="nil"/>
          <w:insideV w:val="nil"/>
        </w:tcBorders>
        <w:shd w:val="clear" w:color="auto" w:fill="D8EC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tblBorders>
    </w:tblPr>
    <w:tblStylePr w:type="firstRow">
      <w:pPr>
        <w:spacing w:before="0" w:after="0" w:line="240" w:lineRule="auto"/>
      </w:pPr>
      <w:rPr>
        <w:b/>
        <w:bCs/>
        <w:color w:val="FFFFFF" w:themeColor="background1"/>
      </w:rPr>
      <w:tblPr/>
      <w:tcPr>
        <w:tc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shd w:val="clear" w:color="auto" w:fill="012169" w:themeFill="accent4"/>
      </w:tcPr>
    </w:tblStylePr>
    <w:tblStylePr w:type="lastRow">
      <w:pPr>
        <w:spacing w:before="0" w:after="0" w:line="240" w:lineRule="auto"/>
      </w:pPr>
      <w:rPr>
        <w:b/>
        <w:bCs/>
      </w:rPr>
      <w:tblPr/>
      <w:tcPr>
        <w:tcBorders>
          <w:top w:val="double" w:sz="6"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tcPr>
    </w:tblStylePr>
    <w:tblStylePr w:type="firstCol">
      <w:rPr>
        <w:b/>
        <w:bCs/>
      </w:rPr>
    </w:tblStylePr>
    <w:tblStylePr w:type="lastCol">
      <w:rPr>
        <w:b/>
        <w:bCs/>
      </w:rPr>
    </w:tblStylePr>
    <w:tblStylePr w:type="band1Vert">
      <w:tblPr/>
      <w:tcPr>
        <w:shd w:val="clear" w:color="auto" w:fill="9BB9FE" w:themeFill="accent4" w:themeFillTint="3F"/>
      </w:tcPr>
    </w:tblStylePr>
    <w:tblStylePr w:type="band1Horz">
      <w:tblPr/>
      <w:tcPr>
        <w:tcBorders>
          <w:insideH w:val="nil"/>
          <w:insideV w:val="nil"/>
        </w:tcBorders>
        <w:shd w:val="clear" w:color="auto" w:fill="9BB9F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tblBorders>
    </w:tblPr>
    <w:tblStylePr w:type="firstRow">
      <w:pPr>
        <w:spacing w:before="0" w:after="0" w:line="240" w:lineRule="auto"/>
      </w:pPr>
      <w:rPr>
        <w:b/>
        <w:bCs/>
        <w:color w:val="FFFFFF" w:themeColor="background1"/>
      </w:rPr>
      <w:tblPr/>
      <w:tcPr>
        <w:tc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shd w:val="clear" w:color="auto" w:fill="0097A9" w:themeFill="accent5"/>
      </w:tcPr>
    </w:tblStylePr>
    <w:tblStylePr w:type="lastRow">
      <w:pPr>
        <w:spacing w:before="0" w:after="0" w:line="240" w:lineRule="auto"/>
      </w:pPr>
      <w:rPr>
        <w:b/>
        <w:bCs/>
      </w:rPr>
      <w:tblPr/>
      <w:tcPr>
        <w:tcBorders>
          <w:top w:val="double" w:sz="6"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tcPr>
    </w:tblStylePr>
    <w:tblStylePr w:type="firstCol">
      <w:rPr>
        <w:b/>
        <w:bCs/>
      </w:rPr>
    </w:tblStylePr>
    <w:tblStylePr w:type="lastCol">
      <w:rPr>
        <w:b/>
        <w:bCs/>
      </w:rPr>
    </w:tblStylePr>
    <w:tblStylePr w:type="band1Vert">
      <w:tblPr/>
      <w:tcPr>
        <w:shd w:val="clear" w:color="auto" w:fill="AAF5FF" w:themeFill="accent5" w:themeFillTint="3F"/>
      </w:tcPr>
    </w:tblStylePr>
    <w:tblStylePr w:type="band1Horz">
      <w:tblPr/>
      <w:tcPr>
        <w:tcBorders>
          <w:insideH w:val="nil"/>
          <w:insideV w:val="nil"/>
        </w:tcBorders>
        <w:shd w:val="clear" w:color="auto" w:fill="AAF5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tblBorders>
    </w:tblPr>
    <w:tblStylePr w:type="firstRow">
      <w:pPr>
        <w:spacing w:before="0" w:after="0" w:line="240" w:lineRule="auto"/>
      </w:pPr>
      <w:rPr>
        <w:b/>
        <w:bCs/>
        <w:color w:val="FFFFFF" w:themeColor="background1"/>
      </w:rPr>
      <w:tblPr/>
      <w:tcPr>
        <w:tc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shd w:val="clear" w:color="auto" w:fill="75787B" w:themeFill="accent6"/>
      </w:tcPr>
    </w:tblStylePr>
    <w:tblStylePr w:type="lastRow">
      <w:pPr>
        <w:spacing w:before="0" w:after="0" w:line="240" w:lineRule="auto"/>
      </w:pPr>
      <w:rPr>
        <w:b/>
        <w:bCs/>
      </w:rPr>
      <w:tblPr/>
      <w:tcPr>
        <w:tcBorders>
          <w:top w:val="double" w:sz="6"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A3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46A38" w:themeFill="accent2"/>
      </w:tcPr>
    </w:tblStylePr>
    <w:tblStylePr w:type="lastCol">
      <w:rPr>
        <w:b/>
        <w:bCs/>
        <w:color w:val="FFFFFF" w:themeColor="background1"/>
      </w:rPr>
      <w:tblPr/>
      <w:tcPr>
        <w:tcBorders>
          <w:left w:val="nil"/>
          <w:right w:val="nil"/>
          <w:insideH w:val="nil"/>
          <w:insideV w:val="nil"/>
        </w:tcBorders>
        <w:shd w:val="clear" w:color="auto" w:fill="046A3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B5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B5E5" w:themeFill="accent3"/>
      </w:tcPr>
    </w:tblStylePr>
    <w:tblStylePr w:type="lastCol">
      <w:rPr>
        <w:b/>
        <w:bCs/>
        <w:color w:val="FFFFFF" w:themeColor="background1"/>
      </w:rPr>
      <w:tblPr/>
      <w:tcPr>
        <w:tcBorders>
          <w:left w:val="nil"/>
          <w:right w:val="nil"/>
          <w:insideH w:val="nil"/>
          <w:insideV w:val="nil"/>
        </w:tcBorders>
        <w:shd w:val="clear" w:color="auto" w:fill="62B5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16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169" w:themeFill="accent4"/>
      </w:tcPr>
    </w:tblStylePr>
    <w:tblStylePr w:type="lastCol">
      <w:rPr>
        <w:b/>
        <w:bCs/>
        <w:color w:val="FFFFFF" w:themeColor="background1"/>
      </w:rPr>
      <w:tblPr/>
      <w:tcPr>
        <w:tcBorders>
          <w:left w:val="nil"/>
          <w:right w:val="nil"/>
          <w:insideH w:val="nil"/>
          <w:insideV w:val="nil"/>
        </w:tcBorders>
        <w:shd w:val="clear" w:color="auto" w:fill="01216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7A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7A9" w:themeFill="accent5"/>
      </w:tcPr>
    </w:tblStylePr>
    <w:tblStylePr w:type="lastCol">
      <w:rPr>
        <w:b/>
        <w:bCs/>
        <w:color w:val="FFFFFF" w:themeColor="background1"/>
      </w:rPr>
      <w:tblPr/>
      <w:tcPr>
        <w:tcBorders>
          <w:left w:val="nil"/>
          <w:right w:val="nil"/>
          <w:insideH w:val="nil"/>
          <w:insideV w:val="nil"/>
        </w:tcBorders>
        <w:shd w:val="clear" w:color="auto" w:fill="0097A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6"/>
      </w:tcPr>
    </w:tblStylePr>
    <w:tblStylePr w:type="lastCol">
      <w:rPr>
        <w:b/>
        <w:bCs/>
        <w:color w:val="FFFFFF" w:themeColor="background1"/>
      </w:rPr>
      <w:tblPr/>
      <w:tcPr>
        <w:tcBorders>
          <w:left w:val="nil"/>
          <w:right w:val="nil"/>
          <w:insideH w:val="nil"/>
          <w:insideV w:val="nil"/>
        </w:tcBorders>
        <w:shd w:val="clear" w:color="auto" w:fill="75787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F9113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9113D"/>
    <w:rPr>
      <w:rFonts w:asciiTheme="majorHAnsi" w:eastAsiaTheme="majorEastAsia" w:hAnsiTheme="majorHAnsi" w:cstheme="majorBidi"/>
      <w:sz w:val="24"/>
      <w:szCs w:val="24"/>
      <w:shd w:val="pct20" w:color="auto" w:fill="auto"/>
    </w:rPr>
  </w:style>
  <w:style w:type="paragraph" w:styleId="NoSpacing">
    <w:name w:val="No Spacing"/>
    <w:qFormat/>
    <w:rsid w:val="00DA30BF"/>
    <w:rPr>
      <w:lang w:val="en-AU"/>
    </w:rPr>
  </w:style>
  <w:style w:type="paragraph" w:styleId="NormalWeb">
    <w:name w:val="Normal (Web)"/>
    <w:basedOn w:val="Normal"/>
    <w:uiPriority w:val="99"/>
    <w:semiHidden/>
    <w:rsid w:val="00F9113D"/>
    <w:rPr>
      <w:rFonts w:ascii="Times New Roman" w:hAnsi="Times New Roman" w:cs="Times New Roman"/>
      <w:sz w:val="24"/>
      <w:szCs w:val="24"/>
    </w:rPr>
  </w:style>
  <w:style w:type="paragraph" w:styleId="NormalIndent">
    <w:name w:val="Normal Indent"/>
    <w:basedOn w:val="Normal"/>
    <w:uiPriority w:val="99"/>
    <w:semiHidden/>
    <w:rsid w:val="00F9113D"/>
    <w:pPr>
      <w:ind w:left="1304"/>
    </w:pPr>
  </w:style>
  <w:style w:type="paragraph" w:styleId="NoteHeading">
    <w:name w:val="Note Heading"/>
    <w:basedOn w:val="Normal"/>
    <w:next w:val="Normal"/>
    <w:link w:val="NoteHeadingChar"/>
    <w:uiPriority w:val="99"/>
    <w:semiHidden/>
    <w:rsid w:val="00F9113D"/>
    <w:pPr>
      <w:spacing w:line="240" w:lineRule="auto"/>
    </w:pPr>
  </w:style>
  <w:style w:type="character" w:customStyle="1" w:styleId="NoteHeadingChar">
    <w:name w:val="Note Heading Char"/>
    <w:basedOn w:val="DefaultParagraphFont"/>
    <w:link w:val="NoteHeading"/>
    <w:uiPriority w:val="99"/>
    <w:semiHidden/>
    <w:rsid w:val="00F9113D"/>
  </w:style>
  <w:style w:type="character" w:styleId="PageNumber">
    <w:name w:val="page number"/>
    <w:basedOn w:val="DefaultParagraphFont"/>
    <w:uiPriority w:val="10"/>
    <w:semiHidden/>
    <w:rsid w:val="00F9113D"/>
    <w:rPr>
      <w:lang w:val="en-AU"/>
    </w:rPr>
  </w:style>
  <w:style w:type="paragraph" w:styleId="PlainText">
    <w:name w:val="Plain Text"/>
    <w:basedOn w:val="Normal"/>
    <w:link w:val="PlainTextChar"/>
    <w:uiPriority w:val="99"/>
    <w:semiHidden/>
    <w:rsid w:val="00F9113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9113D"/>
    <w:rPr>
      <w:rFonts w:ascii="Consolas" w:hAnsi="Consolas"/>
      <w:sz w:val="21"/>
      <w:szCs w:val="21"/>
    </w:rPr>
  </w:style>
  <w:style w:type="paragraph" w:styleId="Quote">
    <w:name w:val="Quote"/>
    <w:basedOn w:val="Normal"/>
    <w:next w:val="Normal"/>
    <w:link w:val="QuoteChar"/>
    <w:uiPriority w:val="29"/>
    <w:semiHidden/>
    <w:qFormat/>
    <w:rsid w:val="00F9113D"/>
    <w:pPr>
      <w:spacing w:after="0"/>
    </w:pPr>
    <w:rPr>
      <w:i/>
      <w:iCs/>
      <w:color w:val="000000" w:themeColor="text1"/>
    </w:rPr>
  </w:style>
  <w:style w:type="character" w:customStyle="1" w:styleId="QuoteChar">
    <w:name w:val="Quote Char"/>
    <w:basedOn w:val="DefaultParagraphFont"/>
    <w:link w:val="Quote"/>
    <w:uiPriority w:val="29"/>
    <w:semiHidden/>
    <w:rsid w:val="00F9113D"/>
    <w:rPr>
      <w:i/>
      <w:iCs/>
      <w:color w:val="000000" w:themeColor="text1"/>
    </w:rPr>
  </w:style>
  <w:style w:type="paragraph" w:styleId="Salutation">
    <w:name w:val="Salutation"/>
    <w:basedOn w:val="Normal"/>
    <w:next w:val="Normal"/>
    <w:link w:val="SalutationChar"/>
    <w:uiPriority w:val="99"/>
    <w:semiHidden/>
    <w:rsid w:val="00F9113D"/>
  </w:style>
  <w:style w:type="character" w:customStyle="1" w:styleId="SalutationChar">
    <w:name w:val="Salutation Char"/>
    <w:basedOn w:val="DefaultParagraphFont"/>
    <w:link w:val="Salutation"/>
    <w:uiPriority w:val="99"/>
    <w:semiHidden/>
    <w:rsid w:val="00F9113D"/>
  </w:style>
  <w:style w:type="paragraph" w:styleId="Signature">
    <w:name w:val="Signature"/>
    <w:basedOn w:val="Normal"/>
    <w:link w:val="SignatureChar"/>
    <w:uiPriority w:val="99"/>
    <w:semiHidden/>
    <w:rsid w:val="00F9113D"/>
    <w:pPr>
      <w:keepNext/>
      <w:keepLines/>
    </w:pPr>
  </w:style>
  <w:style w:type="character" w:customStyle="1" w:styleId="SignatureChar">
    <w:name w:val="Signature Char"/>
    <w:basedOn w:val="DefaultParagraphFont"/>
    <w:link w:val="Signature"/>
    <w:uiPriority w:val="99"/>
    <w:semiHidden/>
    <w:rsid w:val="00F9113D"/>
  </w:style>
  <w:style w:type="character" w:styleId="Strong">
    <w:name w:val="Strong"/>
    <w:basedOn w:val="DefaultParagraphFont"/>
    <w:uiPriority w:val="22"/>
    <w:semiHidden/>
    <w:qFormat/>
    <w:rsid w:val="00F9113D"/>
    <w:rPr>
      <w:b/>
      <w:bCs/>
      <w:lang w:val="en-AU"/>
    </w:rPr>
  </w:style>
  <w:style w:type="paragraph" w:styleId="Subtitle">
    <w:name w:val="Subtitle"/>
    <w:basedOn w:val="Normal"/>
    <w:next w:val="Normal"/>
    <w:link w:val="SubtitleChar"/>
    <w:uiPriority w:val="11"/>
    <w:semiHidden/>
    <w:qFormat/>
    <w:rsid w:val="00F9113D"/>
    <w:pPr>
      <w:numPr>
        <w:ilvl w:val="1"/>
      </w:numPr>
      <w:spacing w:after="0"/>
    </w:pPr>
    <w:rPr>
      <w:rFonts w:eastAsiaTheme="majorEastAsia" w:cstheme="majorBidi"/>
      <w:i/>
      <w:iCs/>
      <w:color w:val="86BC25" w:themeColor="accent1"/>
      <w:spacing w:val="15"/>
      <w:sz w:val="24"/>
      <w:szCs w:val="24"/>
    </w:rPr>
  </w:style>
  <w:style w:type="character" w:customStyle="1" w:styleId="SubtitleChar">
    <w:name w:val="Subtitle Char"/>
    <w:basedOn w:val="DefaultParagraphFont"/>
    <w:link w:val="Subtitle"/>
    <w:uiPriority w:val="11"/>
    <w:semiHidden/>
    <w:rsid w:val="00F9113D"/>
    <w:rPr>
      <w:rFonts w:eastAsiaTheme="majorEastAsia" w:cstheme="majorBidi"/>
      <w:i/>
      <w:iCs/>
      <w:color w:val="86BC25" w:themeColor="accent1"/>
      <w:spacing w:val="15"/>
      <w:sz w:val="24"/>
      <w:szCs w:val="24"/>
    </w:rPr>
  </w:style>
  <w:style w:type="character" w:styleId="SubtleEmphasis">
    <w:name w:val="Subtle Emphasis"/>
    <w:basedOn w:val="DefaultParagraphFont"/>
    <w:uiPriority w:val="99"/>
    <w:semiHidden/>
    <w:qFormat/>
    <w:rsid w:val="00F9113D"/>
    <w:rPr>
      <w:i/>
      <w:iCs/>
      <w:color w:val="808080" w:themeColor="text1" w:themeTint="7F"/>
      <w:lang w:val="en-AU"/>
    </w:rPr>
  </w:style>
  <w:style w:type="character" w:styleId="SubtleReference">
    <w:name w:val="Subtle Reference"/>
    <w:basedOn w:val="DefaultParagraphFont"/>
    <w:uiPriority w:val="99"/>
    <w:semiHidden/>
    <w:qFormat/>
    <w:rsid w:val="00F9113D"/>
    <w:rPr>
      <w:smallCaps/>
      <w:color w:val="046A38" w:themeColor="accent2"/>
      <w:u w:val="single"/>
      <w:lang w:val="en-AU"/>
    </w:rPr>
  </w:style>
  <w:style w:type="table" w:styleId="Table3Deffects1">
    <w:name w:val="Table 3D effects 1"/>
    <w:basedOn w:val="TableNormal"/>
    <w:uiPriority w:val="99"/>
    <w:semiHidden/>
    <w:unhideWhenUsed/>
    <w:rsid w:val="00F9113D"/>
    <w:pPr>
      <w:spacing w:after="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9113D"/>
    <w:pPr>
      <w:spacing w:after="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9113D"/>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9113D"/>
    <w:pPr>
      <w:spacing w:after="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9113D"/>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9113D"/>
    <w:pPr>
      <w:spacing w:after="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9113D"/>
    <w:pPr>
      <w:spacing w:after="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9113D"/>
    <w:pPr>
      <w:spacing w:after="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9113D"/>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9113D"/>
    <w:pPr>
      <w:spacing w:after="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9113D"/>
    <w:pPr>
      <w:spacing w:after="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9113D"/>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9113D"/>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9113D"/>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9113D"/>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9113D"/>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9113D"/>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9113D"/>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9113D"/>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9113D"/>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9113D"/>
    <w:pPr>
      <w:spacing w:after="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9113D"/>
    <w:pPr>
      <w:spacing w:after="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9113D"/>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9113D"/>
    <w:pPr>
      <w:spacing w:after="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F9113D"/>
    <w:pPr>
      <w:ind w:left="180" w:hanging="180"/>
    </w:pPr>
  </w:style>
  <w:style w:type="paragraph" w:styleId="TableofFigures">
    <w:name w:val="table of figures"/>
    <w:basedOn w:val="Normal"/>
    <w:next w:val="Normal"/>
    <w:uiPriority w:val="99"/>
    <w:semiHidden/>
    <w:rsid w:val="00F9113D"/>
  </w:style>
  <w:style w:type="table" w:styleId="TableProfessional">
    <w:name w:val="Table Professional"/>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9113D"/>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9113D"/>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9113D"/>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9113D"/>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9113D"/>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9113D"/>
    <w:pPr>
      <w:spacing w:after="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9113D"/>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9113D"/>
    <w:pPr>
      <w:spacing w:after="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F9113D"/>
    <w:pPr>
      <w:pBdr>
        <w:bottom w:val="single" w:sz="8" w:space="4" w:color="86BC2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semiHidden/>
    <w:rsid w:val="00F9113D"/>
    <w:rPr>
      <w:rFonts w:eastAsiaTheme="majorEastAsia" w:cstheme="majorBidi"/>
      <w:color w:val="323E4F" w:themeColor="text2" w:themeShade="BF"/>
      <w:spacing w:val="5"/>
      <w:kern w:val="28"/>
      <w:sz w:val="52"/>
      <w:szCs w:val="52"/>
    </w:rPr>
  </w:style>
  <w:style w:type="paragraph" w:styleId="TOAHeading">
    <w:name w:val="toa heading"/>
    <w:basedOn w:val="Normal"/>
    <w:next w:val="Normal"/>
    <w:uiPriority w:val="99"/>
    <w:semiHidden/>
    <w:rsid w:val="00F9113D"/>
    <w:pPr>
      <w:spacing w:before="120"/>
    </w:pPr>
    <w:rPr>
      <w:rFonts w:asciiTheme="majorHAnsi" w:eastAsiaTheme="majorEastAsia" w:hAnsiTheme="majorHAnsi" w:cstheme="majorBidi"/>
      <w:b/>
      <w:bCs/>
      <w:sz w:val="24"/>
      <w:szCs w:val="24"/>
    </w:rPr>
  </w:style>
  <w:style w:type="paragraph" w:styleId="TOC2">
    <w:name w:val="toc 2"/>
    <w:basedOn w:val="Normal"/>
    <w:next w:val="Normal"/>
    <w:uiPriority w:val="39"/>
    <w:rsid w:val="00271D10"/>
    <w:pPr>
      <w:tabs>
        <w:tab w:val="left" w:pos="567"/>
        <w:tab w:val="right" w:pos="8959"/>
      </w:tabs>
      <w:spacing w:after="100"/>
      <w:ind w:left="1134" w:right="567" w:hanging="567"/>
      <w:contextualSpacing/>
    </w:pPr>
  </w:style>
  <w:style w:type="paragraph" w:styleId="TOC3">
    <w:name w:val="toc 3"/>
    <w:basedOn w:val="Normal"/>
    <w:next w:val="Normal"/>
    <w:uiPriority w:val="39"/>
    <w:rsid w:val="00271D10"/>
    <w:pPr>
      <w:tabs>
        <w:tab w:val="left" w:pos="1021"/>
        <w:tab w:val="right" w:pos="8959"/>
      </w:tabs>
      <w:spacing w:after="100"/>
      <w:ind w:left="567" w:right="567"/>
      <w:contextualSpacing/>
    </w:pPr>
  </w:style>
  <w:style w:type="paragraph" w:styleId="TOC4">
    <w:name w:val="toc 4"/>
    <w:basedOn w:val="Normal"/>
    <w:next w:val="Normal"/>
    <w:uiPriority w:val="39"/>
    <w:rsid w:val="007854F9"/>
    <w:pPr>
      <w:tabs>
        <w:tab w:val="right" w:pos="8959"/>
      </w:tabs>
      <w:spacing w:after="100"/>
      <w:ind w:right="567"/>
      <w:contextualSpacing/>
    </w:pPr>
  </w:style>
  <w:style w:type="paragraph" w:styleId="TOC5">
    <w:name w:val="toc 5"/>
    <w:basedOn w:val="Normal"/>
    <w:next w:val="Normal"/>
    <w:uiPriority w:val="39"/>
    <w:semiHidden/>
    <w:rsid w:val="00F9113D"/>
    <w:pPr>
      <w:spacing w:after="100"/>
      <w:ind w:left="567" w:right="567"/>
      <w:contextualSpacing/>
    </w:pPr>
  </w:style>
  <w:style w:type="paragraph" w:styleId="TOC6">
    <w:name w:val="toc 6"/>
    <w:basedOn w:val="Normal"/>
    <w:next w:val="Normal"/>
    <w:uiPriority w:val="39"/>
    <w:rsid w:val="006704D4"/>
    <w:pPr>
      <w:tabs>
        <w:tab w:val="right" w:pos="8959"/>
      </w:tabs>
      <w:spacing w:after="100"/>
      <w:ind w:right="567"/>
      <w:contextualSpacing/>
    </w:pPr>
  </w:style>
  <w:style w:type="paragraph" w:styleId="TOC7">
    <w:name w:val="toc 7"/>
    <w:basedOn w:val="Normal"/>
    <w:next w:val="Normal"/>
    <w:uiPriority w:val="39"/>
    <w:rsid w:val="00271D10"/>
    <w:pPr>
      <w:tabs>
        <w:tab w:val="right" w:pos="8959"/>
      </w:tabs>
      <w:spacing w:after="100"/>
      <w:ind w:right="567"/>
      <w:contextualSpacing/>
    </w:pPr>
  </w:style>
  <w:style w:type="paragraph" w:styleId="TOC8">
    <w:name w:val="toc 8"/>
    <w:basedOn w:val="Normal"/>
    <w:next w:val="Normal"/>
    <w:uiPriority w:val="39"/>
    <w:rsid w:val="007854F9"/>
    <w:pPr>
      <w:tabs>
        <w:tab w:val="right" w:pos="8959"/>
      </w:tabs>
      <w:spacing w:after="100"/>
      <w:ind w:right="567"/>
      <w:contextualSpacing/>
    </w:pPr>
  </w:style>
  <w:style w:type="paragraph" w:styleId="TOC9">
    <w:name w:val="toc 9"/>
    <w:basedOn w:val="Normal"/>
    <w:next w:val="Normal"/>
    <w:uiPriority w:val="39"/>
    <w:semiHidden/>
    <w:rsid w:val="00F9113D"/>
    <w:pPr>
      <w:spacing w:after="100"/>
      <w:ind w:left="567" w:right="567"/>
      <w:contextualSpacing/>
    </w:pPr>
  </w:style>
  <w:style w:type="paragraph" w:styleId="TOCHeading">
    <w:name w:val="TOC Heading"/>
    <w:next w:val="Normal"/>
    <w:uiPriority w:val="39"/>
    <w:semiHidden/>
    <w:rsid w:val="00F9113D"/>
    <w:pPr>
      <w:spacing w:after="480" w:line="720" w:lineRule="atLeast"/>
    </w:pPr>
    <w:rPr>
      <w:rFonts w:eastAsiaTheme="majorEastAsia" w:cstheme="majorBidi"/>
      <w:bCs/>
      <w:sz w:val="60"/>
      <w:szCs w:val="28"/>
      <w:lang w:val="en-AU"/>
    </w:rPr>
  </w:style>
  <w:style w:type="paragraph" w:customStyle="1" w:styleId="Template-Adresse">
    <w:name w:val="Template - Adresse"/>
    <w:basedOn w:val="Normal"/>
    <w:uiPriority w:val="9"/>
    <w:semiHidden/>
    <w:rsid w:val="00F9113D"/>
    <w:pPr>
      <w:tabs>
        <w:tab w:val="left" w:pos="567"/>
      </w:tabs>
      <w:spacing w:after="0" w:line="280" w:lineRule="atLeast"/>
    </w:pPr>
    <w:rPr>
      <w:noProof/>
      <w:sz w:val="16"/>
    </w:rPr>
  </w:style>
  <w:style w:type="paragraph" w:customStyle="1" w:styleId="Template-Dato">
    <w:name w:val="Template - Dato"/>
    <w:basedOn w:val="Normal"/>
    <w:uiPriority w:val="9"/>
    <w:semiHidden/>
    <w:rsid w:val="00F9113D"/>
    <w:pPr>
      <w:spacing w:after="0" w:line="280" w:lineRule="atLeast"/>
    </w:pPr>
    <w:rPr>
      <w:noProof/>
      <w:sz w:val="16"/>
    </w:rPr>
  </w:style>
  <w:style w:type="paragraph" w:customStyle="1" w:styleId="Letterheadaddressnospacing">
    <w:name w:val="Letterhead address (no spacing)"/>
    <w:uiPriority w:val="99"/>
    <w:semiHidden/>
    <w:qFormat/>
    <w:rsid w:val="001D0641"/>
    <w:pPr>
      <w:framePr w:wrap="around" w:vAnchor="page" w:hAnchor="page" w:x="1" w:y="1"/>
      <w:spacing w:line="240" w:lineRule="auto"/>
      <w:suppressOverlap/>
    </w:pPr>
    <w:rPr>
      <w:rFonts w:eastAsia="Times New Roman" w:cs="Times New Roman"/>
      <w:noProof/>
      <w:color w:val="7F7F7F" w:themeColor="text1" w:themeTint="80"/>
      <w:sz w:val="14"/>
      <w:lang w:val="en-AU" w:bidi="en-US"/>
    </w:rPr>
  </w:style>
  <w:style w:type="paragraph" w:customStyle="1" w:styleId="DocumentHeading">
    <w:name w:val="Document Heading"/>
    <w:basedOn w:val="Normal"/>
    <w:next w:val="BodyText"/>
    <w:uiPriority w:val="99"/>
    <w:semiHidden/>
    <w:rsid w:val="00F9113D"/>
    <w:pPr>
      <w:suppressAutoHyphens/>
      <w:spacing w:before="240" w:after="240"/>
    </w:pPr>
    <w:rPr>
      <w:b/>
    </w:rPr>
  </w:style>
  <w:style w:type="paragraph" w:customStyle="1" w:styleId="Disclaimer">
    <w:name w:val="Disclaimer"/>
    <w:basedOn w:val="Footer"/>
    <w:uiPriority w:val="11"/>
    <w:semiHidden/>
    <w:rsid w:val="00F9113D"/>
    <w:pPr>
      <w:tabs>
        <w:tab w:val="clear" w:pos="7371"/>
      </w:tabs>
      <w:spacing w:line="130" w:lineRule="atLeast"/>
      <w:suppressOverlap/>
    </w:pPr>
    <w:rPr>
      <w:rFonts w:eastAsia="Times New Roman" w:cs="Arial"/>
      <w:sz w:val="11"/>
      <w:szCs w:val="17"/>
      <w:lang w:eastAsia="en-GB"/>
    </w:rPr>
  </w:style>
  <w:style w:type="paragraph" w:customStyle="1" w:styleId="SenderName">
    <w:name w:val="Sender Name"/>
    <w:basedOn w:val="Normal"/>
    <w:uiPriority w:val="8"/>
    <w:rsid w:val="00F9113D"/>
    <w:pPr>
      <w:keepNext/>
      <w:keepLines/>
      <w:spacing w:after="0"/>
    </w:pPr>
    <w:rPr>
      <w:b/>
      <w:szCs w:val="17"/>
    </w:rPr>
  </w:style>
  <w:style w:type="paragraph" w:customStyle="1" w:styleId="SignatureName">
    <w:name w:val="Signature Name"/>
    <w:basedOn w:val="Normal"/>
    <w:next w:val="SignatureTitle"/>
    <w:uiPriority w:val="7"/>
    <w:semiHidden/>
    <w:rsid w:val="00F9113D"/>
    <w:pPr>
      <w:keepNext/>
      <w:keepLines/>
      <w:spacing w:after="0"/>
    </w:pPr>
    <w:rPr>
      <w:b/>
      <w:color w:val="62B5E5" w:themeColor="accent3"/>
    </w:rPr>
  </w:style>
  <w:style w:type="paragraph" w:customStyle="1" w:styleId="SignatureTitle">
    <w:name w:val="Signature Title"/>
    <w:basedOn w:val="Normal"/>
    <w:next w:val="BodyText"/>
    <w:uiPriority w:val="7"/>
    <w:semiHidden/>
    <w:rsid w:val="00F9113D"/>
    <w:pPr>
      <w:spacing w:after="0"/>
    </w:pPr>
    <w:rPr>
      <w:b/>
    </w:rPr>
  </w:style>
  <w:style w:type="paragraph" w:customStyle="1" w:styleId="Heading2un-numbered">
    <w:name w:val="Heading 2 (un-numbered)"/>
    <w:basedOn w:val="Heading2"/>
    <w:next w:val="Normal"/>
    <w:uiPriority w:val="2"/>
    <w:qFormat/>
    <w:rsid w:val="007F276A"/>
    <w:pPr>
      <w:numPr>
        <w:ilvl w:val="0"/>
        <w:numId w:val="0"/>
      </w:numPr>
    </w:pPr>
  </w:style>
  <w:style w:type="paragraph" w:customStyle="1" w:styleId="Heading3un-numbered">
    <w:name w:val="Heading 3 (un-numbered)"/>
    <w:basedOn w:val="Heading3"/>
    <w:next w:val="Normal"/>
    <w:uiPriority w:val="2"/>
    <w:qFormat/>
    <w:rsid w:val="00F9113D"/>
    <w:pPr>
      <w:numPr>
        <w:ilvl w:val="0"/>
        <w:numId w:val="0"/>
      </w:numPr>
    </w:pPr>
  </w:style>
  <w:style w:type="paragraph" w:customStyle="1" w:styleId="Heading4un-numbered">
    <w:name w:val="Heading 4 (un-numbered)"/>
    <w:basedOn w:val="Heading4"/>
    <w:next w:val="Normal"/>
    <w:uiPriority w:val="2"/>
    <w:qFormat/>
    <w:rsid w:val="00F9113D"/>
    <w:pPr>
      <w:numPr>
        <w:ilvl w:val="0"/>
        <w:numId w:val="0"/>
      </w:numPr>
    </w:pPr>
  </w:style>
  <w:style w:type="paragraph" w:customStyle="1" w:styleId="BulletedText1">
    <w:name w:val="Bulleted Text 1"/>
    <w:basedOn w:val="Normal"/>
    <w:uiPriority w:val="4"/>
    <w:semiHidden/>
    <w:qFormat/>
    <w:rsid w:val="00F9113D"/>
    <w:pPr>
      <w:numPr>
        <w:numId w:val="2"/>
      </w:numPr>
      <w:suppressAutoHyphens/>
      <w:spacing w:after="0" w:line="250" w:lineRule="atLeast"/>
    </w:pPr>
  </w:style>
  <w:style w:type="paragraph" w:customStyle="1" w:styleId="BulletedText2">
    <w:name w:val="Bulleted Text 2"/>
    <w:basedOn w:val="Normal"/>
    <w:uiPriority w:val="4"/>
    <w:semiHidden/>
    <w:rsid w:val="00F9113D"/>
    <w:pPr>
      <w:numPr>
        <w:ilvl w:val="1"/>
        <w:numId w:val="2"/>
      </w:numPr>
      <w:suppressAutoHyphens/>
      <w:spacing w:after="0" w:line="250" w:lineRule="atLeast"/>
    </w:pPr>
  </w:style>
  <w:style w:type="paragraph" w:customStyle="1" w:styleId="Numberslevel1">
    <w:name w:val="Numbers level 1"/>
    <w:basedOn w:val="Normal"/>
    <w:uiPriority w:val="4"/>
    <w:semiHidden/>
    <w:qFormat/>
    <w:rsid w:val="00F9113D"/>
    <w:pPr>
      <w:numPr>
        <w:numId w:val="14"/>
      </w:numPr>
      <w:suppressAutoHyphens/>
      <w:spacing w:after="0" w:line="250" w:lineRule="atLeast"/>
    </w:pPr>
  </w:style>
  <w:style w:type="paragraph" w:customStyle="1" w:styleId="Numberslevel2">
    <w:name w:val="Numbers level 2"/>
    <w:basedOn w:val="Normal"/>
    <w:uiPriority w:val="4"/>
    <w:semiHidden/>
    <w:rsid w:val="00F9113D"/>
    <w:pPr>
      <w:numPr>
        <w:ilvl w:val="1"/>
        <w:numId w:val="14"/>
      </w:numPr>
      <w:suppressAutoHyphens/>
      <w:spacing w:after="0" w:line="250" w:lineRule="atLeast"/>
    </w:pPr>
  </w:style>
  <w:style w:type="paragraph" w:customStyle="1" w:styleId="Numberslevel3">
    <w:name w:val="Numbers level 3"/>
    <w:basedOn w:val="Normal"/>
    <w:uiPriority w:val="4"/>
    <w:semiHidden/>
    <w:rsid w:val="00F9113D"/>
    <w:pPr>
      <w:numPr>
        <w:ilvl w:val="2"/>
        <w:numId w:val="14"/>
      </w:numPr>
      <w:suppressAutoHyphens/>
      <w:spacing w:after="0" w:line="250" w:lineRule="atLeast"/>
    </w:pPr>
  </w:style>
  <w:style w:type="paragraph" w:customStyle="1" w:styleId="TabletextLeftTotal">
    <w:name w:val="Table text Left Total"/>
    <w:basedOn w:val="TabletextLeft"/>
    <w:uiPriority w:val="5"/>
    <w:rsid w:val="004A4474"/>
    <w:rPr>
      <w:b/>
    </w:rPr>
  </w:style>
  <w:style w:type="paragraph" w:customStyle="1" w:styleId="TabletextRightTotal">
    <w:name w:val="Table text Right Total"/>
    <w:basedOn w:val="TabletextRight"/>
    <w:uiPriority w:val="5"/>
    <w:rsid w:val="00625BDB"/>
    <w:rPr>
      <w:b/>
    </w:rPr>
  </w:style>
  <w:style w:type="table" w:customStyle="1" w:styleId="DeloitteBandedrows">
    <w:name w:val="Deloitte Banded rows"/>
    <w:basedOn w:val="TableNormal"/>
    <w:uiPriority w:val="99"/>
    <w:rsid w:val="005C6F31"/>
    <w:pPr>
      <w:spacing w:line="200" w:lineRule="atLeast"/>
      <w:ind w:left="57" w:right="57"/>
    </w:pPr>
    <w:rPr>
      <w:sz w:val="17"/>
    </w:rPr>
    <w:tblPr>
      <w:tblStyleRowBandSize w:val="1"/>
      <w:tblBorders>
        <w:bottom w:val="single" w:sz="4" w:space="0" w:color="62B5E5" w:themeColor="accent3"/>
      </w:tblBorders>
      <w:tblCellMar>
        <w:top w:w="85" w:type="dxa"/>
        <w:left w:w="0" w:type="dxa"/>
        <w:bottom w:w="85" w:type="dxa"/>
        <w:right w:w="0" w:type="dxa"/>
      </w:tblCellMar>
    </w:tblPr>
    <w:tblStylePr w:type="firstRow">
      <w:tblPr/>
      <w:tcPr>
        <w:tcBorders>
          <w:top w:val="single" w:sz="24" w:space="0" w:color="62B5E5" w:themeColor="accent3"/>
          <w:bottom w:val="single" w:sz="4" w:space="0" w:color="62B5E5" w:themeColor="accent3"/>
        </w:tcBorders>
      </w:tcPr>
    </w:tblStylePr>
    <w:tblStylePr w:type="lastRow">
      <w:tblPr/>
      <w:tcPr>
        <w:tcBorders>
          <w:top w:val="nil"/>
          <w:left w:val="nil"/>
          <w:bottom w:val="nil"/>
          <w:right w:val="nil"/>
          <w:insideH w:val="nil"/>
          <w:insideV w:val="nil"/>
          <w:tl2br w:val="nil"/>
          <w:tr2bl w:val="nil"/>
        </w:tcBorders>
      </w:tcPr>
    </w:tblStylePr>
    <w:tblStylePr w:type="band2Horz">
      <w:tblPr/>
      <w:tcPr>
        <w:shd w:val="clear" w:color="auto" w:fill="62B5E5" w:themeFill="accent3"/>
      </w:tcPr>
    </w:tblStylePr>
  </w:style>
  <w:style w:type="paragraph" w:customStyle="1" w:styleId="FPPicture">
    <w:name w:val="FP Picture"/>
    <w:basedOn w:val="Normal"/>
    <w:uiPriority w:val="9"/>
    <w:semiHidden/>
    <w:rsid w:val="00F9113D"/>
    <w:pPr>
      <w:spacing w:after="0"/>
      <w:ind w:left="-57"/>
    </w:pPr>
    <w:rPr>
      <w:color w:val="FF0000"/>
      <w:sz w:val="36"/>
    </w:rPr>
  </w:style>
  <w:style w:type="paragraph" w:customStyle="1" w:styleId="CV-Name">
    <w:name w:val="CV - Name"/>
    <w:basedOn w:val="Normal"/>
    <w:uiPriority w:val="7"/>
    <w:rsid w:val="005B00B8"/>
    <w:pPr>
      <w:spacing w:after="240"/>
      <w:contextualSpacing/>
    </w:pPr>
    <w:rPr>
      <w:b/>
      <w:color w:val="62B5E5" w:themeColor="accent3"/>
    </w:rPr>
  </w:style>
  <w:style w:type="paragraph" w:customStyle="1" w:styleId="HeadingA">
    <w:name w:val="Heading A"/>
    <w:next w:val="Normal"/>
    <w:uiPriority w:val="3"/>
    <w:rsid w:val="007F276A"/>
    <w:pPr>
      <w:keepNext/>
      <w:keepLines/>
      <w:spacing w:before="240" w:line="280" w:lineRule="atLeast"/>
    </w:pPr>
    <w:rPr>
      <w:rFonts w:eastAsia="Times New Roman" w:cs="Times New Roman"/>
      <w:b/>
      <w:color w:val="62B5E5" w:themeColor="accent3"/>
      <w:sz w:val="22"/>
      <w:szCs w:val="28"/>
      <w:lang w:val="en-AU"/>
    </w:rPr>
  </w:style>
  <w:style w:type="paragraph" w:customStyle="1" w:styleId="HeadingB">
    <w:name w:val="Heading B"/>
    <w:basedOn w:val="HeadingA"/>
    <w:next w:val="Normal"/>
    <w:uiPriority w:val="3"/>
    <w:rsid w:val="005E5001"/>
    <w:pPr>
      <w:spacing w:before="0"/>
    </w:pPr>
    <w:rPr>
      <w:color w:val="auto"/>
      <w:szCs w:val="26"/>
    </w:rPr>
  </w:style>
  <w:style w:type="paragraph" w:customStyle="1" w:styleId="HeadingC">
    <w:name w:val="Heading C"/>
    <w:basedOn w:val="Normal"/>
    <w:next w:val="Normal"/>
    <w:uiPriority w:val="3"/>
    <w:rsid w:val="00F84828"/>
    <w:pPr>
      <w:keepNext/>
      <w:keepLines/>
      <w:spacing w:after="0"/>
    </w:pPr>
    <w:rPr>
      <w:rFonts w:eastAsia="Times New Roman" w:cs="Times New Roman"/>
      <w:b/>
      <w:color w:val="75787B" w:themeColor="accent6"/>
      <w:szCs w:val="28"/>
    </w:rPr>
  </w:style>
  <w:style w:type="paragraph" w:customStyle="1" w:styleId="CaptionTable">
    <w:name w:val="Caption_Table"/>
    <w:basedOn w:val="Normal"/>
    <w:next w:val="Normal"/>
    <w:uiPriority w:val="4"/>
    <w:rsid w:val="006C74B8"/>
    <w:pPr>
      <w:keepNext/>
      <w:keepLines/>
      <w:numPr>
        <w:ilvl w:val="6"/>
        <w:numId w:val="3"/>
      </w:numPr>
      <w:spacing w:before="240" w:after="240"/>
    </w:pPr>
    <w:rPr>
      <w:rFonts w:eastAsia="Times New Roman" w:cs="Times New Roman"/>
      <w:color w:val="75787B" w:themeColor="accent6"/>
      <w:sz w:val="17"/>
      <w:szCs w:val="20"/>
    </w:rPr>
  </w:style>
  <w:style w:type="paragraph" w:customStyle="1" w:styleId="CaptionFigure">
    <w:name w:val="Caption_Figure"/>
    <w:basedOn w:val="Normal"/>
    <w:next w:val="Normal"/>
    <w:uiPriority w:val="4"/>
    <w:rsid w:val="006C74B8"/>
    <w:pPr>
      <w:keepNext/>
      <w:keepLines/>
      <w:numPr>
        <w:ilvl w:val="8"/>
        <w:numId w:val="3"/>
      </w:numPr>
    </w:pPr>
    <w:rPr>
      <w:bCs/>
      <w:color w:val="75787B" w:themeColor="accent6"/>
      <w:sz w:val="17"/>
      <w:szCs w:val="22"/>
    </w:rPr>
  </w:style>
  <w:style w:type="paragraph" w:customStyle="1" w:styleId="CaptionChart">
    <w:name w:val="Caption_Chart"/>
    <w:basedOn w:val="Normal"/>
    <w:next w:val="Normal"/>
    <w:uiPriority w:val="4"/>
    <w:rsid w:val="006C74B8"/>
    <w:pPr>
      <w:keepNext/>
      <w:keepLines/>
      <w:numPr>
        <w:ilvl w:val="7"/>
        <w:numId w:val="3"/>
      </w:numPr>
    </w:pPr>
    <w:rPr>
      <w:color w:val="75787B" w:themeColor="accent6"/>
      <w:sz w:val="17"/>
    </w:rPr>
  </w:style>
  <w:style w:type="paragraph" w:customStyle="1" w:styleId="ExecutiveHeading">
    <w:name w:val="Executive Heading"/>
    <w:basedOn w:val="Heading1un-numbered"/>
    <w:next w:val="Normal"/>
    <w:uiPriority w:val="3"/>
    <w:rsid w:val="005E5001"/>
    <w:pPr>
      <w:numPr>
        <w:numId w:val="19"/>
      </w:numPr>
    </w:pPr>
  </w:style>
  <w:style w:type="paragraph" w:customStyle="1" w:styleId="Reference">
    <w:name w:val="Reference"/>
    <w:basedOn w:val="Normal"/>
    <w:uiPriority w:val="4"/>
    <w:rsid w:val="002C1140"/>
    <w:pPr>
      <w:spacing w:before="240" w:after="240"/>
      <w:ind w:left="567" w:hanging="567"/>
    </w:pPr>
    <w:rPr>
      <w:rFonts w:eastAsia="Times New Roman" w:cs="Times New Roman"/>
      <w:szCs w:val="20"/>
    </w:rPr>
  </w:style>
  <w:style w:type="paragraph" w:customStyle="1" w:styleId="ExecChartCaption">
    <w:name w:val="Exec Chart Caption"/>
    <w:basedOn w:val="Caption"/>
    <w:next w:val="Normal"/>
    <w:uiPriority w:val="4"/>
    <w:rsid w:val="00CA0756"/>
    <w:pPr>
      <w:numPr>
        <w:ilvl w:val="2"/>
        <w:numId w:val="19"/>
      </w:numPr>
    </w:pPr>
    <w:rPr>
      <w:rFonts w:eastAsia="Times New Roman" w:cs="Times New Roman"/>
      <w:szCs w:val="20"/>
    </w:rPr>
  </w:style>
  <w:style w:type="paragraph" w:customStyle="1" w:styleId="ExecFigureCaption">
    <w:name w:val="Exec Figure Caption"/>
    <w:basedOn w:val="Caption"/>
    <w:next w:val="Normal"/>
    <w:uiPriority w:val="4"/>
    <w:rsid w:val="00CA0756"/>
    <w:pPr>
      <w:numPr>
        <w:ilvl w:val="3"/>
        <w:numId w:val="19"/>
      </w:numPr>
    </w:pPr>
    <w:rPr>
      <w:rFonts w:eastAsia="Times New Roman" w:cs="Times New Roman"/>
      <w:szCs w:val="20"/>
    </w:rPr>
  </w:style>
  <w:style w:type="paragraph" w:customStyle="1" w:styleId="ExecTableCaption">
    <w:name w:val="Exec Table Caption"/>
    <w:basedOn w:val="Caption"/>
    <w:next w:val="Normal"/>
    <w:uiPriority w:val="4"/>
    <w:rsid w:val="005D6648"/>
    <w:pPr>
      <w:numPr>
        <w:ilvl w:val="1"/>
        <w:numId w:val="19"/>
      </w:numPr>
    </w:pPr>
    <w:rPr>
      <w:rFonts w:eastAsia="Times New Roman" w:cs="Times New Roman"/>
      <w:szCs w:val="20"/>
    </w:rPr>
  </w:style>
  <w:style w:type="paragraph" w:customStyle="1" w:styleId="Appendixhead2">
    <w:name w:val="Appendix_head_2"/>
    <w:basedOn w:val="Heading2"/>
    <w:next w:val="Normal"/>
    <w:link w:val="Appendixhead2Char"/>
    <w:uiPriority w:val="3"/>
    <w:rsid w:val="007F276A"/>
    <w:pPr>
      <w:numPr>
        <w:numId w:val="20"/>
      </w:numPr>
      <w:tabs>
        <w:tab w:val="left" w:pos="851"/>
      </w:tabs>
      <w:outlineLvl w:val="9"/>
    </w:pPr>
    <w:rPr>
      <w:rFonts w:eastAsia="Times New Roman" w:cs="Times New Roman"/>
      <w:bCs w:val="0"/>
      <w:szCs w:val="28"/>
      <w:lang w:eastAsia="en-AU"/>
    </w:rPr>
  </w:style>
  <w:style w:type="paragraph" w:customStyle="1" w:styleId="Appendixhead3">
    <w:name w:val="Appendix_head_3"/>
    <w:basedOn w:val="Heading3"/>
    <w:next w:val="Normal"/>
    <w:link w:val="Appendixhead3Char"/>
    <w:uiPriority w:val="3"/>
    <w:rsid w:val="00E06F2E"/>
    <w:pPr>
      <w:numPr>
        <w:numId w:val="20"/>
      </w:numPr>
      <w:outlineLvl w:val="9"/>
    </w:pPr>
    <w:rPr>
      <w:rFonts w:eastAsia="Times New Roman" w:cs="Times New Roman"/>
      <w:bCs w:val="0"/>
      <w:szCs w:val="20"/>
    </w:rPr>
  </w:style>
  <w:style w:type="paragraph" w:customStyle="1" w:styleId="Appendixhead4">
    <w:name w:val="Appendix_head_4"/>
    <w:basedOn w:val="Heading4"/>
    <w:next w:val="Normal"/>
    <w:uiPriority w:val="3"/>
    <w:rsid w:val="00F84828"/>
    <w:pPr>
      <w:numPr>
        <w:numId w:val="20"/>
      </w:numPr>
      <w:tabs>
        <w:tab w:val="clear" w:pos="340"/>
      </w:tabs>
      <w:outlineLvl w:val="9"/>
    </w:pPr>
    <w:rPr>
      <w:rFonts w:eastAsia="Times New Roman" w:cs="Times New Roman"/>
      <w:bCs w:val="0"/>
      <w:iCs w:val="0"/>
      <w:szCs w:val="24"/>
      <w:lang w:eastAsia="en-AU"/>
    </w:rPr>
  </w:style>
  <w:style w:type="paragraph" w:customStyle="1" w:styleId="Appendixhead1">
    <w:name w:val="Appendix_head_1"/>
    <w:basedOn w:val="Normal"/>
    <w:next w:val="Normal"/>
    <w:link w:val="Appendixhead1Char"/>
    <w:uiPriority w:val="3"/>
    <w:rsid w:val="009E2F33"/>
    <w:pPr>
      <w:keepNext/>
      <w:keepLines/>
      <w:pageBreakBefore/>
      <w:numPr>
        <w:numId w:val="20"/>
      </w:numPr>
      <w:spacing w:after="480" w:line="720" w:lineRule="atLeast"/>
    </w:pPr>
    <w:rPr>
      <w:rFonts w:eastAsia="Times New Roman" w:cs="Arial"/>
      <w:sz w:val="60"/>
      <w:szCs w:val="20"/>
    </w:rPr>
  </w:style>
  <w:style w:type="character" w:customStyle="1" w:styleId="Appendixhead1Char">
    <w:name w:val="Appendix_head_1 Char"/>
    <w:basedOn w:val="DefaultParagraphFont"/>
    <w:link w:val="Appendixhead1"/>
    <w:uiPriority w:val="3"/>
    <w:rsid w:val="009E2F33"/>
    <w:rPr>
      <w:rFonts w:eastAsia="Times New Roman" w:cs="Arial"/>
      <w:sz w:val="60"/>
      <w:szCs w:val="20"/>
      <w:lang w:val="en-AU"/>
    </w:rPr>
  </w:style>
  <w:style w:type="paragraph" w:customStyle="1" w:styleId="AppendixTableCaption">
    <w:name w:val="Appendix Table Caption"/>
    <w:basedOn w:val="Appendixhead4"/>
    <w:next w:val="Normal"/>
    <w:link w:val="AppendixTableCaptionChar"/>
    <w:uiPriority w:val="4"/>
    <w:rsid w:val="00CA0756"/>
    <w:pPr>
      <w:numPr>
        <w:ilvl w:val="6"/>
      </w:numPr>
      <w:spacing w:after="240"/>
      <w:outlineLvl w:val="7"/>
    </w:pPr>
    <w:rPr>
      <w:b w:val="0"/>
      <w:sz w:val="17"/>
      <w:szCs w:val="22"/>
    </w:rPr>
  </w:style>
  <w:style w:type="paragraph" w:customStyle="1" w:styleId="AppendixChartCaption">
    <w:name w:val="Appendix Chart Caption"/>
    <w:basedOn w:val="AppendixTableCaption"/>
    <w:next w:val="Normal"/>
    <w:link w:val="AppendixChartCaptionChar"/>
    <w:uiPriority w:val="4"/>
    <w:rsid w:val="00CA0756"/>
    <w:pPr>
      <w:numPr>
        <w:ilvl w:val="7"/>
      </w:numPr>
      <w:outlineLvl w:val="5"/>
    </w:pPr>
  </w:style>
  <w:style w:type="paragraph" w:customStyle="1" w:styleId="AppendixFigureCaption">
    <w:name w:val="Appendix Figure Caption"/>
    <w:basedOn w:val="AppendixChartCaption"/>
    <w:next w:val="Normal"/>
    <w:link w:val="AppendixFigureCaptionChar"/>
    <w:uiPriority w:val="4"/>
    <w:rsid w:val="00CA0756"/>
    <w:pPr>
      <w:numPr>
        <w:ilvl w:val="8"/>
      </w:numPr>
      <w:outlineLvl w:val="6"/>
    </w:pPr>
  </w:style>
  <w:style w:type="character" w:customStyle="1" w:styleId="Appendixhead2Char">
    <w:name w:val="Appendix_head_2 Char"/>
    <w:basedOn w:val="DefaultParagraphFont"/>
    <w:link w:val="Appendixhead2"/>
    <w:uiPriority w:val="3"/>
    <w:rsid w:val="007F276A"/>
    <w:rPr>
      <w:rFonts w:eastAsia="Times New Roman" w:cs="Times New Roman"/>
      <w:b/>
      <w:color w:val="62B5E5" w:themeColor="accent3"/>
      <w:sz w:val="22"/>
      <w:szCs w:val="28"/>
      <w:lang w:val="en-AU" w:eastAsia="en-AU"/>
    </w:rPr>
  </w:style>
  <w:style w:type="character" w:customStyle="1" w:styleId="AppendixTableCaptionChar">
    <w:name w:val="Appendix Table Caption Char"/>
    <w:basedOn w:val="DefaultParagraphFont"/>
    <w:link w:val="AppendixTableCaption"/>
    <w:uiPriority w:val="4"/>
    <w:rsid w:val="00CA0756"/>
    <w:rPr>
      <w:rFonts w:eastAsia="Times New Roman" w:cs="Times New Roman"/>
      <w:color w:val="75787B" w:themeColor="accent6"/>
      <w:sz w:val="17"/>
      <w:szCs w:val="22"/>
      <w:lang w:val="en-AU" w:eastAsia="en-AU"/>
    </w:rPr>
  </w:style>
  <w:style w:type="character" w:customStyle="1" w:styleId="Appendixhead3Char">
    <w:name w:val="Appendix_head_3 Char"/>
    <w:basedOn w:val="DefaultParagraphFont"/>
    <w:link w:val="Appendixhead3"/>
    <w:uiPriority w:val="3"/>
    <w:rsid w:val="00E06F2E"/>
    <w:rPr>
      <w:rFonts w:eastAsia="Times New Roman" w:cs="Times New Roman"/>
      <w:b/>
      <w:szCs w:val="20"/>
      <w:lang w:val="en-AU"/>
    </w:rPr>
  </w:style>
  <w:style w:type="character" w:customStyle="1" w:styleId="AppendixFigureCaptionChar">
    <w:name w:val="Appendix Figure Caption Char"/>
    <w:basedOn w:val="DefaultParagraphFont"/>
    <w:link w:val="AppendixFigureCaption"/>
    <w:uiPriority w:val="4"/>
    <w:rsid w:val="00CA0756"/>
    <w:rPr>
      <w:rFonts w:eastAsia="Times New Roman" w:cs="Times New Roman"/>
      <w:color w:val="75787B" w:themeColor="accent6"/>
      <w:sz w:val="17"/>
      <w:szCs w:val="22"/>
      <w:lang w:val="en-US" w:eastAsia="en-AU"/>
    </w:rPr>
  </w:style>
  <w:style w:type="character" w:customStyle="1" w:styleId="AppendixChartCaptionChar">
    <w:name w:val="Appendix Chart Caption Char"/>
    <w:basedOn w:val="AppendixTableCaptionChar"/>
    <w:link w:val="AppendixChartCaption"/>
    <w:uiPriority w:val="4"/>
    <w:rsid w:val="00CA0756"/>
    <w:rPr>
      <w:rFonts w:eastAsia="Times New Roman" w:cs="Times New Roman"/>
      <w:color w:val="75787B" w:themeColor="accent6"/>
      <w:sz w:val="17"/>
      <w:szCs w:val="22"/>
      <w:lang w:val="en-AU" w:eastAsia="en-AU"/>
    </w:rPr>
  </w:style>
  <w:style w:type="paragraph" w:customStyle="1" w:styleId="SourcetextTableorChart">
    <w:name w:val="Source text Table or Chart"/>
    <w:basedOn w:val="Caption"/>
    <w:next w:val="Normal"/>
    <w:uiPriority w:val="6"/>
    <w:semiHidden/>
    <w:rsid w:val="00B5479F"/>
    <w:pPr>
      <w:keepNext w:val="0"/>
      <w:keepLines w:val="0"/>
      <w:spacing w:before="120"/>
    </w:pPr>
    <w:rPr>
      <w:sz w:val="14"/>
    </w:rPr>
  </w:style>
  <w:style w:type="paragraph" w:customStyle="1" w:styleId="AlphabeticList">
    <w:name w:val="Alphabetic List"/>
    <w:basedOn w:val="Normal"/>
    <w:uiPriority w:val="4"/>
    <w:qFormat/>
    <w:rsid w:val="007F7A8C"/>
    <w:pPr>
      <w:numPr>
        <w:numId w:val="22"/>
      </w:numPr>
      <w:spacing w:after="0"/>
      <w:contextualSpacing/>
    </w:pPr>
    <w:rPr>
      <w:rFonts w:eastAsia="Times New Roman" w:cs="Times New Roman"/>
      <w:szCs w:val="20"/>
    </w:rPr>
  </w:style>
  <w:style w:type="paragraph" w:customStyle="1" w:styleId="CV-Heading">
    <w:name w:val="CV - Heading"/>
    <w:basedOn w:val="Normal"/>
    <w:uiPriority w:val="7"/>
    <w:rsid w:val="005B00B8"/>
    <w:pPr>
      <w:spacing w:before="240" w:after="0"/>
      <w:contextualSpacing/>
    </w:pPr>
    <w:rPr>
      <w:b/>
    </w:rPr>
  </w:style>
  <w:style w:type="paragraph" w:customStyle="1" w:styleId="TableHeadingCentre">
    <w:name w:val="Table Heading Centre"/>
    <w:basedOn w:val="TableHeadingLeft"/>
    <w:uiPriority w:val="5"/>
    <w:rsid w:val="00625BDB"/>
    <w:pPr>
      <w:jc w:val="center"/>
    </w:pPr>
  </w:style>
  <w:style w:type="paragraph" w:customStyle="1" w:styleId="TableHeadingRight">
    <w:name w:val="Table Heading Right"/>
    <w:basedOn w:val="TableHeadingCentre"/>
    <w:uiPriority w:val="5"/>
    <w:rsid w:val="00625BDB"/>
    <w:pPr>
      <w:jc w:val="right"/>
    </w:pPr>
  </w:style>
  <w:style w:type="paragraph" w:customStyle="1" w:styleId="TabletextRight">
    <w:name w:val="Table text Right"/>
    <w:basedOn w:val="TabletextLeft"/>
    <w:uiPriority w:val="5"/>
    <w:rsid w:val="004A4474"/>
    <w:pPr>
      <w:jc w:val="right"/>
    </w:pPr>
  </w:style>
  <w:style w:type="paragraph" w:customStyle="1" w:styleId="TabletextCentre">
    <w:name w:val="Table text Centre"/>
    <w:basedOn w:val="TabletextRight"/>
    <w:uiPriority w:val="5"/>
    <w:rsid w:val="004A4474"/>
    <w:pPr>
      <w:jc w:val="center"/>
    </w:pPr>
  </w:style>
  <w:style w:type="paragraph" w:customStyle="1" w:styleId="TableNote">
    <w:name w:val="Table Note"/>
    <w:basedOn w:val="TabletextLeft"/>
    <w:uiPriority w:val="5"/>
    <w:semiHidden/>
    <w:rsid w:val="002E67BC"/>
    <w:rPr>
      <w:sz w:val="15"/>
    </w:rPr>
  </w:style>
  <w:style w:type="paragraph" w:customStyle="1" w:styleId="TabletextCentreTotal">
    <w:name w:val="Table text Centre Total"/>
    <w:basedOn w:val="TabletextCentre"/>
    <w:uiPriority w:val="5"/>
    <w:rsid w:val="004A4474"/>
    <w:rPr>
      <w:b/>
    </w:rPr>
  </w:style>
  <w:style w:type="paragraph" w:customStyle="1" w:styleId="AlphabeticList2">
    <w:name w:val="Alphabetic List 2"/>
    <w:basedOn w:val="AlphabeticList"/>
    <w:uiPriority w:val="4"/>
    <w:qFormat/>
    <w:rsid w:val="000A0317"/>
    <w:pPr>
      <w:numPr>
        <w:ilvl w:val="1"/>
      </w:numPr>
    </w:pPr>
  </w:style>
  <w:style w:type="table" w:customStyle="1" w:styleId="GridTable1Light1">
    <w:name w:val="Grid Table 1 Light1"/>
    <w:basedOn w:val="TableNormal"/>
    <w:uiPriority w:val="46"/>
    <w:rsid w:val="000116B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16B0"/>
    <w:pPr>
      <w:spacing w:line="240" w:lineRule="auto"/>
    </w:pPr>
    <w:tblPr>
      <w:tblStyleRowBandSize w:val="1"/>
      <w:tblStyleColBandSize w:val="1"/>
      <w:tblBorders>
        <w:top w:val="single" w:sz="4" w:space="0" w:color="D0EC9F" w:themeColor="accent1" w:themeTint="66"/>
        <w:left w:val="single" w:sz="4" w:space="0" w:color="D0EC9F" w:themeColor="accent1" w:themeTint="66"/>
        <w:bottom w:val="single" w:sz="4" w:space="0" w:color="D0EC9F" w:themeColor="accent1" w:themeTint="66"/>
        <w:right w:val="single" w:sz="4" w:space="0" w:color="D0EC9F" w:themeColor="accent1" w:themeTint="66"/>
        <w:insideH w:val="single" w:sz="4" w:space="0" w:color="D0EC9F" w:themeColor="accent1" w:themeTint="66"/>
        <w:insideV w:val="single" w:sz="4" w:space="0" w:color="D0EC9F" w:themeColor="accent1" w:themeTint="66"/>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2" w:space="0" w:color="B9E37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116B0"/>
    <w:pPr>
      <w:spacing w:line="240" w:lineRule="auto"/>
    </w:pPr>
    <w:tblPr>
      <w:tblStyleRowBandSize w:val="1"/>
      <w:tblStyleColBandSize w:val="1"/>
      <w:tblBorders>
        <w:top w:val="single" w:sz="4" w:space="0" w:color="64F9B0" w:themeColor="accent2" w:themeTint="66"/>
        <w:left w:val="single" w:sz="4" w:space="0" w:color="64F9B0" w:themeColor="accent2" w:themeTint="66"/>
        <w:bottom w:val="single" w:sz="4" w:space="0" w:color="64F9B0" w:themeColor="accent2" w:themeTint="66"/>
        <w:right w:val="single" w:sz="4" w:space="0" w:color="64F9B0" w:themeColor="accent2" w:themeTint="66"/>
        <w:insideH w:val="single" w:sz="4" w:space="0" w:color="64F9B0" w:themeColor="accent2" w:themeTint="66"/>
        <w:insideV w:val="single" w:sz="4" w:space="0" w:color="64F9B0" w:themeColor="accent2" w:themeTint="66"/>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2" w:space="0" w:color="17F689"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116B0"/>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116B0"/>
    <w:pPr>
      <w:spacing w:line="240" w:lineRule="auto"/>
    </w:pPr>
    <w:tblPr>
      <w:tblStyleRowBandSize w:val="1"/>
      <w:tblStyleColBandSize w:val="1"/>
      <w:tblBorders>
        <w:top w:val="single" w:sz="4" w:space="0" w:color="5E8FFD" w:themeColor="accent4" w:themeTint="66"/>
        <w:left w:val="single" w:sz="4" w:space="0" w:color="5E8FFD" w:themeColor="accent4" w:themeTint="66"/>
        <w:bottom w:val="single" w:sz="4" w:space="0" w:color="5E8FFD" w:themeColor="accent4" w:themeTint="66"/>
        <w:right w:val="single" w:sz="4" w:space="0" w:color="5E8FFD" w:themeColor="accent4" w:themeTint="66"/>
        <w:insideH w:val="single" w:sz="4" w:space="0" w:color="5E8FFD" w:themeColor="accent4" w:themeTint="66"/>
        <w:insideV w:val="single" w:sz="4" w:space="0" w:color="5E8FFD" w:themeColor="accent4" w:themeTint="66"/>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2" w:space="0" w:color="0E57F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116B0"/>
    <w:pPr>
      <w:spacing w:line="240" w:lineRule="auto"/>
    </w:pPr>
    <w:tblPr>
      <w:tblStyleRowBandSize w:val="1"/>
      <w:tblStyleColBandSize w:val="1"/>
      <w:tblBorders>
        <w:top w:val="single" w:sz="4" w:space="0" w:color="76EFFF" w:themeColor="accent5" w:themeTint="66"/>
        <w:left w:val="single" w:sz="4" w:space="0" w:color="76EFFF" w:themeColor="accent5" w:themeTint="66"/>
        <w:bottom w:val="single" w:sz="4" w:space="0" w:color="76EFFF" w:themeColor="accent5" w:themeTint="66"/>
        <w:right w:val="single" w:sz="4" w:space="0" w:color="76EFFF" w:themeColor="accent5" w:themeTint="66"/>
        <w:insideH w:val="single" w:sz="4" w:space="0" w:color="76EFFF" w:themeColor="accent5" w:themeTint="66"/>
        <w:insideV w:val="single" w:sz="4" w:space="0" w:color="76EFFF" w:themeColor="accent5" w:themeTint="66"/>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2" w:space="0" w:color="32E8F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116B0"/>
    <w:pPr>
      <w:spacing w:line="240" w:lineRule="auto"/>
    </w:pPr>
    <w:tblPr>
      <w:tblStyleRowBandSize w:val="1"/>
      <w:tblStyleColBandSize w:val="1"/>
      <w:tblBorders>
        <w:top w:val="single" w:sz="4" w:space="0" w:color="C7C8CA" w:themeColor="accent6" w:themeTint="66"/>
        <w:left w:val="single" w:sz="4" w:space="0" w:color="C7C8CA" w:themeColor="accent6" w:themeTint="66"/>
        <w:bottom w:val="single" w:sz="4" w:space="0" w:color="C7C8CA" w:themeColor="accent6" w:themeTint="66"/>
        <w:right w:val="single" w:sz="4" w:space="0" w:color="C7C8CA" w:themeColor="accent6" w:themeTint="66"/>
        <w:insideH w:val="single" w:sz="4" w:space="0" w:color="C7C8CA" w:themeColor="accent6" w:themeTint="66"/>
        <w:insideV w:val="single" w:sz="4" w:space="0" w:color="C7C8CA" w:themeColor="accent6" w:themeTint="66"/>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2" w:space="0" w:color="ABADB0"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116B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116B0"/>
    <w:pPr>
      <w:spacing w:line="240" w:lineRule="auto"/>
    </w:pPr>
    <w:tblPr>
      <w:tblStyleRowBandSize w:val="1"/>
      <w:tblStyleColBandSize w:val="1"/>
      <w:tblBorders>
        <w:top w:val="single" w:sz="2" w:space="0" w:color="B9E370" w:themeColor="accent1" w:themeTint="99"/>
        <w:bottom w:val="single" w:sz="2" w:space="0" w:color="B9E370" w:themeColor="accent1" w:themeTint="99"/>
        <w:insideH w:val="single" w:sz="2" w:space="0" w:color="B9E370" w:themeColor="accent1" w:themeTint="99"/>
        <w:insideV w:val="single" w:sz="2" w:space="0" w:color="B9E370" w:themeColor="accent1" w:themeTint="99"/>
      </w:tblBorders>
    </w:tblPr>
    <w:tblStylePr w:type="firstRow">
      <w:rPr>
        <w:b/>
        <w:bCs/>
      </w:rPr>
      <w:tblPr/>
      <w:tcPr>
        <w:tcBorders>
          <w:top w:val="nil"/>
          <w:bottom w:val="single" w:sz="12" w:space="0" w:color="B9E370" w:themeColor="accent1" w:themeTint="99"/>
          <w:insideH w:val="nil"/>
          <w:insideV w:val="nil"/>
        </w:tcBorders>
        <w:shd w:val="clear" w:color="auto" w:fill="FFFFFF" w:themeFill="background1"/>
      </w:tcPr>
    </w:tblStylePr>
    <w:tblStylePr w:type="lastRow">
      <w:rPr>
        <w:b/>
        <w:bCs/>
      </w:rPr>
      <w:tblPr/>
      <w:tcPr>
        <w:tcBorders>
          <w:top w:val="double" w:sz="2" w:space="0" w:color="B9E3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2-Accent21">
    <w:name w:val="Grid Table 2 - Accent 21"/>
    <w:basedOn w:val="TableNormal"/>
    <w:uiPriority w:val="47"/>
    <w:rsid w:val="000116B0"/>
    <w:pPr>
      <w:spacing w:line="240" w:lineRule="auto"/>
    </w:pPr>
    <w:tblPr>
      <w:tblStyleRowBandSize w:val="1"/>
      <w:tblStyleColBandSize w:val="1"/>
      <w:tblBorders>
        <w:top w:val="single" w:sz="2" w:space="0" w:color="17F689" w:themeColor="accent2" w:themeTint="99"/>
        <w:bottom w:val="single" w:sz="2" w:space="0" w:color="17F689" w:themeColor="accent2" w:themeTint="99"/>
        <w:insideH w:val="single" w:sz="2" w:space="0" w:color="17F689" w:themeColor="accent2" w:themeTint="99"/>
        <w:insideV w:val="single" w:sz="2" w:space="0" w:color="17F689" w:themeColor="accent2" w:themeTint="99"/>
      </w:tblBorders>
    </w:tblPr>
    <w:tblStylePr w:type="firstRow">
      <w:rPr>
        <w:b/>
        <w:bCs/>
      </w:rPr>
      <w:tblPr/>
      <w:tcPr>
        <w:tcBorders>
          <w:top w:val="nil"/>
          <w:bottom w:val="single" w:sz="12" w:space="0" w:color="17F689" w:themeColor="accent2" w:themeTint="99"/>
          <w:insideH w:val="nil"/>
          <w:insideV w:val="nil"/>
        </w:tcBorders>
        <w:shd w:val="clear" w:color="auto" w:fill="FFFFFF" w:themeFill="background1"/>
      </w:tcPr>
    </w:tblStylePr>
    <w:tblStylePr w:type="lastRow">
      <w:rPr>
        <w:b/>
        <w:bCs/>
      </w:rPr>
      <w:tblPr/>
      <w:tcPr>
        <w:tcBorders>
          <w:top w:val="double" w:sz="2" w:space="0" w:color="17F68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2-Accent31">
    <w:name w:val="Grid Table 2 - Accent 31"/>
    <w:basedOn w:val="TableNormal"/>
    <w:uiPriority w:val="47"/>
    <w:rsid w:val="000116B0"/>
    <w:pPr>
      <w:spacing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2-Accent41">
    <w:name w:val="Grid Table 2 - Accent 41"/>
    <w:basedOn w:val="TableNormal"/>
    <w:uiPriority w:val="47"/>
    <w:rsid w:val="000116B0"/>
    <w:pPr>
      <w:spacing w:line="240" w:lineRule="auto"/>
    </w:pPr>
    <w:tblPr>
      <w:tblStyleRowBandSize w:val="1"/>
      <w:tblStyleColBandSize w:val="1"/>
      <w:tblBorders>
        <w:top w:val="single" w:sz="2" w:space="0" w:color="0E57FC" w:themeColor="accent4" w:themeTint="99"/>
        <w:bottom w:val="single" w:sz="2" w:space="0" w:color="0E57FC" w:themeColor="accent4" w:themeTint="99"/>
        <w:insideH w:val="single" w:sz="2" w:space="0" w:color="0E57FC" w:themeColor="accent4" w:themeTint="99"/>
        <w:insideV w:val="single" w:sz="2" w:space="0" w:color="0E57FC" w:themeColor="accent4" w:themeTint="99"/>
      </w:tblBorders>
    </w:tblPr>
    <w:tblStylePr w:type="firstRow">
      <w:rPr>
        <w:b/>
        <w:bCs/>
      </w:rPr>
      <w:tblPr/>
      <w:tcPr>
        <w:tcBorders>
          <w:top w:val="nil"/>
          <w:bottom w:val="single" w:sz="12" w:space="0" w:color="0E57FC" w:themeColor="accent4" w:themeTint="99"/>
          <w:insideH w:val="nil"/>
          <w:insideV w:val="nil"/>
        </w:tcBorders>
        <w:shd w:val="clear" w:color="auto" w:fill="FFFFFF" w:themeFill="background1"/>
      </w:tcPr>
    </w:tblStylePr>
    <w:tblStylePr w:type="lastRow">
      <w:rPr>
        <w:b/>
        <w:bCs/>
      </w:rPr>
      <w:tblPr/>
      <w:tcPr>
        <w:tcBorders>
          <w:top w:val="double" w:sz="2" w:space="0" w:color="0E5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2-Accent51">
    <w:name w:val="Grid Table 2 - Accent 51"/>
    <w:basedOn w:val="TableNormal"/>
    <w:uiPriority w:val="47"/>
    <w:rsid w:val="000116B0"/>
    <w:pPr>
      <w:spacing w:line="240" w:lineRule="auto"/>
    </w:pPr>
    <w:tblPr>
      <w:tblStyleRowBandSize w:val="1"/>
      <w:tblStyleColBandSize w:val="1"/>
      <w:tblBorders>
        <w:top w:val="single" w:sz="2" w:space="0" w:color="32E8FF" w:themeColor="accent5" w:themeTint="99"/>
        <w:bottom w:val="single" w:sz="2" w:space="0" w:color="32E8FF" w:themeColor="accent5" w:themeTint="99"/>
        <w:insideH w:val="single" w:sz="2" w:space="0" w:color="32E8FF" w:themeColor="accent5" w:themeTint="99"/>
        <w:insideV w:val="single" w:sz="2" w:space="0" w:color="32E8FF" w:themeColor="accent5" w:themeTint="99"/>
      </w:tblBorders>
    </w:tblPr>
    <w:tblStylePr w:type="firstRow">
      <w:rPr>
        <w:b/>
        <w:bCs/>
      </w:rPr>
      <w:tblPr/>
      <w:tcPr>
        <w:tcBorders>
          <w:top w:val="nil"/>
          <w:bottom w:val="single" w:sz="12" w:space="0" w:color="32E8FF" w:themeColor="accent5" w:themeTint="99"/>
          <w:insideH w:val="nil"/>
          <w:insideV w:val="nil"/>
        </w:tcBorders>
        <w:shd w:val="clear" w:color="auto" w:fill="FFFFFF" w:themeFill="background1"/>
      </w:tcPr>
    </w:tblStylePr>
    <w:tblStylePr w:type="lastRow">
      <w:rPr>
        <w:b/>
        <w:bCs/>
      </w:rPr>
      <w:tblPr/>
      <w:tcPr>
        <w:tcBorders>
          <w:top w:val="double" w:sz="2" w:space="0" w:color="32E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2-Accent61">
    <w:name w:val="Grid Table 2 - Accent 61"/>
    <w:basedOn w:val="TableNormal"/>
    <w:uiPriority w:val="47"/>
    <w:rsid w:val="000116B0"/>
    <w:pPr>
      <w:spacing w:line="240" w:lineRule="auto"/>
    </w:pPr>
    <w:tblPr>
      <w:tblStyleRowBandSize w:val="1"/>
      <w:tblStyleColBandSize w:val="1"/>
      <w:tblBorders>
        <w:top w:val="single" w:sz="2" w:space="0" w:color="ABADB0" w:themeColor="accent6" w:themeTint="99"/>
        <w:bottom w:val="single" w:sz="2" w:space="0" w:color="ABADB0" w:themeColor="accent6" w:themeTint="99"/>
        <w:insideH w:val="single" w:sz="2" w:space="0" w:color="ABADB0" w:themeColor="accent6" w:themeTint="99"/>
        <w:insideV w:val="single" w:sz="2" w:space="0" w:color="ABADB0" w:themeColor="accent6" w:themeTint="99"/>
      </w:tblBorders>
    </w:tblPr>
    <w:tblStylePr w:type="firstRow">
      <w:rPr>
        <w:b/>
        <w:bCs/>
      </w:rPr>
      <w:tblPr/>
      <w:tcPr>
        <w:tcBorders>
          <w:top w:val="nil"/>
          <w:bottom w:val="single" w:sz="12" w:space="0" w:color="ABADB0" w:themeColor="accent6" w:themeTint="99"/>
          <w:insideH w:val="nil"/>
          <w:insideV w:val="nil"/>
        </w:tcBorders>
        <w:shd w:val="clear" w:color="auto" w:fill="FFFFFF" w:themeFill="background1"/>
      </w:tcPr>
    </w:tblStylePr>
    <w:tblStylePr w:type="lastRow">
      <w:rPr>
        <w:b/>
        <w:bCs/>
      </w:rPr>
      <w:tblPr/>
      <w:tcPr>
        <w:tcBorders>
          <w:top w:val="double" w:sz="2" w:space="0" w:color="ABADB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31">
    <w:name w:val="Grid Table 31"/>
    <w:basedOn w:val="TableNormal"/>
    <w:uiPriority w:val="48"/>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customStyle="1" w:styleId="GridTable3-Accent21">
    <w:name w:val="Grid Table 3 - Accent 21"/>
    <w:basedOn w:val="TableNormal"/>
    <w:uiPriority w:val="48"/>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customStyle="1" w:styleId="GridTable3-Accent31">
    <w:name w:val="Grid Table 3 - Accent 31"/>
    <w:basedOn w:val="TableNormal"/>
    <w:uiPriority w:val="48"/>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customStyle="1" w:styleId="GridTable3-Accent41">
    <w:name w:val="Grid Table 3 - Accent 41"/>
    <w:basedOn w:val="TableNormal"/>
    <w:uiPriority w:val="48"/>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customStyle="1" w:styleId="GridTable3-Accent51">
    <w:name w:val="Grid Table 3 - Accent 51"/>
    <w:basedOn w:val="TableNormal"/>
    <w:uiPriority w:val="48"/>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customStyle="1" w:styleId="GridTable3-Accent61">
    <w:name w:val="Grid Table 3 - Accent 61"/>
    <w:basedOn w:val="TableNormal"/>
    <w:uiPriority w:val="48"/>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customStyle="1" w:styleId="GridTable41">
    <w:name w:val="Grid Table 41"/>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insideV w:val="nil"/>
        </w:tcBorders>
        <w:shd w:val="clear" w:color="auto" w:fill="86BC25" w:themeFill="accent1"/>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4-Accent21">
    <w:name w:val="Grid Table 4 - Accent 21"/>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insideV w:val="nil"/>
        </w:tcBorders>
        <w:shd w:val="clear" w:color="auto" w:fill="046A38" w:themeFill="accent2"/>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4-Accent31">
    <w:name w:val="Grid Table 4 - Accent 31"/>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insideV w:val="nil"/>
        </w:tcBorders>
        <w:shd w:val="clear" w:color="auto" w:fill="62B5E5" w:themeFill="accent3"/>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4-Accent41">
    <w:name w:val="Grid Table 4 - Accent 41"/>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insideV w:val="nil"/>
        </w:tcBorders>
        <w:shd w:val="clear" w:color="auto" w:fill="012169" w:themeFill="accent4"/>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4-Accent51">
    <w:name w:val="Grid Table 4 - Accent 51"/>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insideV w:val="nil"/>
        </w:tcBorders>
        <w:shd w:val="clear" w:color="auto" w:fill="0097A9" w:themeFill="accent5"/>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4-Accent61">
    <w:name w:val="Grid Table 4 - Accent 61"/>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insideV w:val="nil"/>
        </w:tcBorders>
        <w:shd w:val="clear" w:color="auto" w:fill="75787B" w:themeFill="accent6"/>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5Dark1">
    <w:name w:val="Grid Table 5 Dark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BC2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BC2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BC2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BC25" w:themeFill="accent1"/>
      </w:tcPr>
    </w:tblStylePr>
    <w:tblStylePr w:type="band1Vert">
      <w:tblPr/>
      <w:tcPr>
        <w:shd w:val="clear" w:color="auto" w:fill="D0EC9F" w:themeFill="accent1" w:themeFillTint="66"/>
      </w:tcPr>
    </w:tblStylePr>
    <w:tblStylePr w:type="band1Horz">
      <w:tblPr/>
      <w:tcPr>
        <w:shd w:val="clear" w:color="auto" w:fill="D0EC9F" w:themeFill="accent1" w:themeFillTint="66"/>
      </w:tcPr>
    </w:tblStylePr>
  </w:style>
  <w:style w:type="table" w:customStyle="1" w:styleId="GridTable5Dark-Accent21">
    <w:name w:val="Grid Table 5 Dark - Accent 2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C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A3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A3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A3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A38" w:themeFill="accent2"/>
      </w:tcPr>
    </w:tblStylePr>
    <w:tblStylePr w:type="band1Vert">
      <w:tblPr/>
      <w:tcPr>
        <w:shd w:val="clear" w:color="auto" w:fill="64F9B0" w:themeFill="accent2" w:themeFillTint="66"/>
      </w:tcPr>
    </w:tblStylePr>
    <w:tblStylePr w:type="band1Horz">
      <w:tblPr/>
      <w:tcPr>
        <w:shd w:val="clear" w:color="auto" w:fill="64F9B0" w:themeFill="accent2" w:themeFillTint="66"/>
      </w:tcPr>
    </w:tblStylePr>
  </w:style>
  <w:style w:type="table" w:customStyle="1" w:styleId="GridTable5Dark-Accent31">
    <w:name w:val="Grid Table 5 Dark - Accent 3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B5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B5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B5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B5E5" w:themeFill="accent3"/>
      </w:tcPr>
    </w:tblStylePr>
    <w:tblStylePr w:type="band1Vert">
      <w:tblPr/>
      <w:tcPr>
        <w:shd w:val="clear" w:color="auto" w:fill="C0E1F4" w:themeFill="accent3" w:themeFillTint="66"/>
      </w:tcPr>
    </w:tblStylePr>
    <w:tblStylePr w:type="band1Horz">
      <w:tblPr/>
      <w:tcPr>
        <w:shd w:val="clear" w:color="auto" w:fill="C0E1F4" w:themeFill="accent3" w:themeFillTint="66"/>
      </w:tcPr>
    </w:tblStylePr>
  </w:style>
  <w:style w:type="table" w:customStyle="1" w:styleId="GridTable5Dark-Accent41">
    <w:name w:val="Grid Table 5 Dark - Accent 4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EC7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216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216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216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2169" w:themeFill="accent4"/>
      </w:tcPr>
    </w:tblStylePr>
    <w:tblStylePr w:type="band1Vert">
      <w:tblPr/>
      <w:tcPr>
        <w:shd w:val="clear" w:color="auto" w:fill="5E8FFD" w:themeFill="accent4" w:themeFillTint="66"/>
      </w:tcPr>
    </w:tblStylePr>
    <w:tblStylePr w:type="band1Horz">
      <w:tblPr/>
      <w:tcPr>
        <w:shd w:val="clear" w:color="auto" w:fill="5E8FFD" w:themeFill="accent4" w:themeFillTint="66"/>
      </w:tcPr>
    </w:tblStylePr>
  </w:style>
  <w:style w:type="table" w:customStyle="1" w:styleId="GridTable5Dark-Accent51">
    <w:name w:val="Grid Table 5 Dark - Accent 5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7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A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A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A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A9" w:themeFill="accent5"/>
      </w:tcPr>
    </w:tblStylePr>
    <w:tblStylePr w:type="band1Vert">
      <w:tblPr/>
      <w:tcPr>
        <w:shd w:val="clear" w:color="auto" w:fill="76EFFF" w:themeFill="accent5" w:themeFillTint="66"/>
      </w:tcPr>
    </w:tblStylePr>
    <w:tblStylePr w:type="band1Horz">
      <w:tblPr/>
      <w:tcPr>
        <w:shd w:val="clear" w:color="auto" w:fill="76EFFF" w:themeFill="accent5" w:themeFillTint="66"/>
      </w:tcPr>
    </w:tblStylePr>
  </w:style>
  <w:style w:type="table" w:customStyle="1" w:styleId="GridTable5Dark-Accent61">
    <w:name w:val="Grid Table 5 Dark - Accent 6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787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787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787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787B" w:themeFill="accent6"/>
      </w:tcPr>
    </w:tblStylePr>
    <w:tblStylePr w:type="band1Vert">
      <w:tblPr/>
      <w:tcPr>
        <w:shd w:val="clear" w:color="auto" w:fill="C7C8CA" w:themeFill="accent6" w:themeFillTint="66"/>
      </w:tcPr>
    </w:tblStylePr>
    <w:tblStylePr w:type="band1Horz">
      <w:tblPr/>
      <w:tcPr>
        <w:shd w:val="clear" w:color="auto" w:fill="C7C8CA" w:themeFill="accent6" w:themeFillTint="66"/>
      </w:tcPr>
    </w:tblStylePr>
  </w:style>
  <w:style w:type="table" w:customStyle="1" w:styleId="GridTable6Colorful1">
    <w:name w:val="Grid Table 6 Colorful1"/>
    <w:basedOn w:val="TableNormal"/>
    <w:uiPriority w:val="51"/>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GridTable6Colorful-Accent21">
    <w:name w:val="Grid Table 6 Colorful - Accent 21"/>
    <w:basedOn w:val="TableNormal"/>
    <w:uiPriority w:val="51"/>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GridTable6Colorful-Accent31">
    <w:name w:val="Grid Table 6 Colorful - Accent 31"/>
    <w:basedOn w:val="TableNormal"/>
    <w:uiPriority w:val="51"/>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GridTable6Colorful-Accent41">
    <w:name w:val="Grid Table 6 Colorful - Accent 41"/>
    <w:basedOn w:val="TableNormal"/>
    <w:uiPriority w:val="51"/>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GridTable6Colorful-Accent51">
    <w:name w:val="Grid Table 6 Colorful - Accent 51"/>
    <w:basedOn w:val="TableNormal"/>
    <w:uiPriority w:val="51"/>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GridTable6Colorful-Accent61">
    <w:name w:val="Grid Table 6 Colorful - Accent 61"/>
    <w:basedOn w:val="TableNormal"/>
    <w:uiPriority w:val="51"/>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7Colorful1">
    <w:name w:val="Grid Table 7 Colorful1"/>
    <w:basedOn w:val="TableNormal"/>
    <w:uiPriority w:val="52"/>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customStyle="1" w:styleId="GridTable7Colorful-Accent21">
    <w:name w:val="Grid Table 7 Colorful - Accent 21"/>
    <w:basedOn w:val="TableNormal"/>
    <w:uiPriority w:val="52"/>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customStyle="1" w:styleId="GridTable7Colorful-Accent31">
    <w:name w:val="Grid Table 7 Colorful - Accent 31"/>
    <w:basedOn w:val="TableNormal"/>
    <w:uiPriority w:val="52"/>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customStyle="1" w:styleId="GridTable7Colorful-Accent41">
    <w:name w:val="Grid Table 7 Colorful - Accent 41"/>
    <w:basedOn w:val="TableNormal"/>
    <w:uiPriority w:val="52"/>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customStyle="1" w:styleId="GridTable7Colorful-Accent51">
    <w:name w:val="Grid Table 7 Colorful - Accent 51"/>
    <w:basedOn w:val="TableNormal"/>
    <w:uiPriority w:val="52"/>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customStyle="1" w:styleId="GridTable7Colorful-Accent61">
    <w:name w:val="Grid Table 7 Colorful - Accent 61"/>
    <w:basedOn w:val="TableNormal"/>
    <w:uiPriority w:val="52"/>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customStyle="1" w:styleId="ListTable1Light1">
    <w:name w:val="List Table 1 Light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B9E370" w:themeColor="accent1" w:themeTint="99"/>
        </w:tcBorders>
      </w:tcPr>
    </w:tblStylePr>
    <w:tblStylePr w:type="lastRow">
      <w:rPr>
        <w:b/>
        <w:bCs/>
      </w:rPr>
      <w:tblPr/>
      <w:tcPr>
        <w:tcBorders>
          <w:top w:val="sing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1Light-Accent21">
    <w:name w:val="List Table 1 Light - Accent 2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17F689" w:themeColor="accent2" w:themeTint="99"/>
        </w:tcBorders>
      </w:tcPr>
    </w:tblStylePr>
    <w:tblStylePr w:type="lastRow">
      <w:rPr>
        <w:b/>
        <w:bCs/>
      </w:rPr>
      <w:tblPr/>
      <w:tcPr>
        <w:tcBorders>
          <w:top w:val="sing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1Light-Accent31">
    <w:name w:val="List Table 1 Light - Accent 3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0D2EF" w:themeColor="accent3" w:themeTint="99"/>
        </w:tcBorders>
      </w:tcPr>
    </w:tblStylePr>
    <w:tblStylePr w:type="lastRow">
      <w:rPr>
        <w:b/>
        <w:bCs/>
      </w:rPr>
      <w:tblPr/>
      <w:tcPr>
        <w:tcBorders>
          <w:top w:val="sing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1Light-Accent41">
    <w:name w:val="List Table 1 Light - Accent 4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0E57FC" w:themeColor="accent4" w:themeTint="99"/>
        </w:tcBorders>
      </w:tcPr>
    </w:tblStylePr>
    <w:tblStylePr w:type="lastRow">
      <w:rPr>
        <w:b/>
        <w:bCs/>
      </w:rPr>
      <w:tblPr/>
      <w:tcPr>
        <w:tcBorders>
          <w:top w:val="sing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1Light-Accent51">
    <w:name w:val="List Table 1 Light - Accent 5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32E8FF" w:themeColor="accent5" w:themeTint="99"/>
        </w:tcBorders>
      </w:tcPr>
    </w:tblStylePr>
    <w:tblStylePr w:type="lastRow">
      <w:rPr>
        <w:b/>
        <w:bCs/>
      </w:rPr>
      <w:tblPr/>
      <w:tcPr>
        <w:tcBorders>
          <w:top w:val="sing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1Light-Accent61">
    <w:name w:val="List Table 1 Light - Accent 6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BADB0" w:themeColor="accent6" w:themeTint="99"/>
        </w:tcBorders>
      </w:tcPr>
    </w:tblStylePr>
    <w:tblStylePr w:type="lastRow">
      <w:rPr>
        <w:b/>
        <w:bCs/>
      </w:rPr>
      <w:tblPr/>
      <w:tcPr>
        <w:tcBorders>
          <w:top w:val="sing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21">
    <w:name w:val="List Table 21"/>
    <w:basedOn w:val="TableNormal"/>
    <w:uiPriority w:val="47"/>
    <w:rsid w:val="000116B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116B0"/>
    <w:pPr>
      <w:spacing w:line="240" w:lineRule="auto"/>
    </w:pPr>
    <w:tblPr>
      <w:tblStyleRowBandSize w:val="1"/>
      <w:tblStyleColBandSize w:val="1"/>
      <w:tblBorders>
        <w:top w:val="single" w:sz="4" w:space="0" w:color="B9E370" w:themeColor="accent1" w:themeTint="99"/>
        <w:bottom w:val="single" w:sz="4" w:space="0" w:color="B9E370" w:themeColor="accent1" w:themeTint="99"/>
        <w:insideH w:val="single" w:sz="4" w:space="0" w:color="B9E3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2-Accent21">
    <w:name w:val="List Table 2 - Accent 21"/>
    <w:basedOn w:val="TableNormal"/>
    <w:uiPriority w:val="47"/>
    <w:rsid w:val="000116B0"/>
    <w:pPr>
      <w:spacing w:line="240" w:lineRule="auto"/>
    </w:pPr>
    <w:tblPr>
      <w:tblStyleRowBandSize w:val="1"/>
      <w:tblStyleColBandSize w:val="1"/>
      <w:tblBorders>
        <w:top w:val="single" w:sz="4" w:space="0" w:color="17F689" w:themeColor="accent2" w:themeTint="99"/>
        <w:bottom w:val="single" w:sz="4" w:space="0" w:color="17F689" w:themeColor="accent2" w:themeTint="99"/>
        <w:insideH w:val="single" w:sz="4" w:space="0" w:color="17F68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2-Accent31">
    <w:name w:val="List Table 2 - Accent 31"/>
    <w:basedOn w:val="TableNormal"/>
    <w:uiPriority w:val="47"/>
    <w:rsid w:val="000116B0"/>
    <w:pPr>
      <w:spacing w:line="240" w:lineRule="auto"/>
    </w:pPr>
    <w:tblPr>
      <w:tblStyleRowBandSize w:val="1"/>
      <w:tblStyleColBandSize w:val="1"/>
      <w:tblBorders>
        <w:top w:val="single" w:sz="4" w:space="0" w:color="A0D2EF" w:themeColor="accent3" w:themeTint="99"/>
        <w:bottom w:val="single" w:sz="4" w:space="0" w:color="A0D2EF" w:themeColor="accent3" w:themeTint="99"/>
        <w:insideH w:val="single" w:sz="4" w:space="0" w:color="A0D2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2-Accent41">
    <w:name w:val="List Table 2 - Accent 41"/>
    <w:basedOn w:val="TableNormal"/>
    <w:uiPriority w:val="47"/>
    <w:rsid w:val="000116B0"/>
    <w:pPr>
      <w:spacing w:line="240" w:lineRule="auto"/>
    </w:pPr>
    <w:tblPr>
      <w:tblStyleRowBandSize w:val="1"/>
      <w:tblStyleColBandSize w:val="1"/>
      <w:tblBorders>
        <w:top w:val="single" w:sz="4" w:space="0" w:color="0E57FC" w:themeColor="accent4" w:themeTint="99"/>
        <w:bottom w:val="single" w:sz="4" w:space="0" w:color="0E57FC" w:themeColor="accent4" w:themeTint="99"/>
        <w:insideH w:val="single" w:sz="4" w:space="0" w:color="0E5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2-Accent51">
    <w:name w:val="List Table 2 - Accent 51"/>
    <w:basedOn w:val="TableNormal"/>
    <w:uiPriority w:val="47"/>
    <w:rsid w:val="000116B0"/>
    <w:pPr>
      <w:spacing w:line="240" w:lineRule="auto"/>
    </w:pPr>
    <w:tblPr>
      <w:tblStyleRowBandSize w:val="1"/>
      <w:tblStyleColBandSize w:val="1"/>
      <w:tblBorders>
        <w:top w:val="single" w:sz="4" w:space="0" w:color="32E8FF" w:themeColor="accent5" w:themeTint="99"/>
        <w:bottom w:val="single" w:sz="4" w:space="0" w:color="32E8FF" w:themeColor="accent5" w:themeTint="99"/>
        <w:insideH w:val="single" w:sz="4" w:space="0" w:color="32E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2-Accent61">
    <w:name w:val="List Table 2 - Accent 61"/>
    <w:basedOn w:val="TableNormal"/>
    <w:uiPriority w:val="47"/>
    <w:rsid w:val="000116B0"/>
    <w:pPr>
      <w:spacing w:line="240" w:lineRule="auto"/>
    </w:pPr>
    <w:tblPr>
      <w:tblStyleRowBandSize w:val="1"/>
      <w:tblStyleColBandSize w:val="1"/>
      <w:tblBorders>
        <w:top w:val="single" w:sz="4" w:space="0" w:color="ABADB0" w:themeColor="accent6" w:themeTint="99"/>
        <w:bottom w:val="single" w:sz="4" w:space="0" w:color="ABADB0" w:themeColor="accent6" w:themeTint="99"/>
        <w:insideH w:val="single" w:sz="4" w:space="0" w:color="ABADB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31">
    <w:name w:val="List Table 31"/>
    <w:basedOn w:val="TableNormal"/>
    <w:uiPriority w:val="48"/>
    <w:rsid w:val="000116B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116B0"/>
    <w:pPr>
      <w:spacing w:line="240" w:lineRule="auto"/>
    </w:p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table" w:customStyle="1" w:styleId="ListTable3-Accent21">
    <w:name w:val="List Table 3 - Accent 21"/>
    <w:basedOn w:val="TableNormal"/>
    <w:uiPriority w:val="48"/>
    <w:rsid w:val="000116B0"/>
    <w:pPr>
      <w:spacing w:line="240" w:lineRule="auto"/>
    </w:pPr>
    <w:tblPr>
      <w:tblStyleRowBandSize w:val="1"/>
      <w:tblStyleColBandSize w:val="1"/>
      <w:tblBorders>
        <w:top w:val="single" w:sz="4" w:space="0" w:color="046A38" w:themeColor="accent2"/>
        <w:left w:val="single" w:sz="4" w:space="0" w:color="046A38" w:themeColor="accent2"/>
        <w:bottom w:val="single" w:sz="4" w:space="0" w:color="046A38" w:themeColor="accent2"/>
        <w:right w:val="single" w:sz="4" w:space="0" w:color="046A38" w:themeColor="accent2"/>
      </w:tblBorders>
    </w:tblPr>
    <w:tblStylePr w:type="firstRow">
      <w:rPr>
        <w:b/>
        <w:bCs/>
        <w:color w:val="FFFFFF" w:themeColor="background1"/>
      </w:rPr>
      <w:tblPr/>
      <w:tcPr>
        <w:shd w:val="clear" w:color="auto" w:fill="046A38" w:themeFill="accent2"/>
      </w:tcPr>
    </w:tblStylePr>
    <w:tblStylePr w:type="lastRow">
      <w:rPr>
        <w:b/>
        <w:bCs/>
      </w:rPr>
      <w:tblPr/>
      <w:tcPr>
        <w:tcBorders>
          <w:top w:val="double" w:sz="4" w:space="0" w:color="046A3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A38" w:themeColor="accent2"/>
          <w:right w:val="single" w:sz="4" w:space="0" w:color="046A38" w:themeColor="accent2"/>
        </w:tcBorders>
      </w:tcPr>
    </w:tblStylePr>
    <w:tblStylePr w:type="band1Horz">
      <w:tblPr/>
      <w:tcPr>
        <w:tcBorders>
          <w:top w:val="single" w:sz="4" w:space="0" w:color="046A38" w:themeColor="accent2"/>
          <w:bottom w:val="single" w:sz="4" w:space="0" w:color="046A3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A38" w:themeColor="accent2"/>
          <w:left w:val="nil"/>
        </w:tcBorders>
      </w:tcPr>
    </w:tblStylePr>
    <w:tblStylePr w:type="swCell">
      <w:tblPr/>
      <w:tcPr>
        <w:tcBorders>
          <w:top w:val="double" w:sz="4" w:space="0" w:color="046A38" w:themeColor="accent2"/>
          <w:right w:val="nil"/>
        </w:tcBorders>
      </w:tcPr>
    </w:tblStylePr>
  </w:style>
  <w:style w:type="table" w:customStyle="1" w:styleId="ListTable3-Accent31">
    <w:name w:val="List Table 3 - Accent 31"/>
    <w:basedOn w:val="TableNormal"/>
    <w:uiPriority w:val="48"/>
    <w:rsid w:val="000116B0"/>
    <w:pPr>
      <w:spacing w:line="240" w:lineRule="auto"/>
    </w:pPr>
    <w:tblPr>
      <w:tblStyleRowBandSize w:val="1"/>
      <w:tblStyleColBandSize w:val="1"/>
      <w:tblBorders>
        <w:top w:val="single" w:sz="4" w:space="0" w:color="62B5E5" w:themeColor="accent3"/>
        <w:left w:val="single" w:sz="4" w:space="0" w:color="62B5E5" w:themeColor="accent3"/>
        <w:bottom w:val="single" w:sz="4" w:space="0" w:color="62B5E5" w:themeColor="accent3"/>
        <w:right w:val="single" w:sz="4" w:space="0" w:color="62B5E5" w:themeColor="accent3"/>
      </w:tblBorders>
    </w:tblPr>
    <w:tblStylePr w:type="firstRow">
      <w:rPr>
        <w:b/>
        <w:bCs/>
        <w:color w:val="FFFFFF" w:themeColor="background1"/>
      </w:rPr>
      <w:tblPr/>
      <w:tcPr>
        <w:shd w:val="clear" w:color="auto" w:fill="62B5E5" w:themeFill="accent3"/>
      </w:tcPr>
    </w:tblStylePr>
    <w:tblStylePr w:type="lastRow">
      <w:rPr>
        <w:b/>
        <w:bCs/>
      </w:rPr>
      <w:tblPr/>
      <w:tcPr>
        <w:tcBorders>
          <w:top w:val="double" w:sz="4" w:space="0" w:color="62B5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B5E5" w:themeColor="accent3"/>
          <w:right w:val="single" w:sz="4" w:space="0" w:color="62B5E5" w:themeColor="accent3"/>
        </w:tcBorders>
      </w:tcPr>
    </w:tblStylePr>
    <w:tblStylePr w:type="band1Horz">
      <w:tblPr/>
      <w:tcPr>
        <w:tcBorders>
          <w:top w:val="single" w:sz="4" w:space="0" w:color="62B5E5" w:themeColor="accent3"/>
          <w:bottom w:val="single" w:sz="4" w:space="0" w:color="62B5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B5E5" w:themeColor="accent3"/>
          <w:left w:val="nil"/>
        </w:tcBorders>
      </w:tcPr>
    </w:tblStylePr>
    <w:tblStylePr w:type="swCell">
      <w:tblPr/>
      <w:tcPr>
        <w:tcBorders>
          <w:top w:val="double" w:sz="4" w:space="0" w:color="62B5E5" w:themeColor="accent3"/>
          <w:right w:val="nil"/>
        </w:tcBorders>
      </w:tcPr>
    </w:tblStylePr>
  </w:style>
  <w:style w:type="table" w:customStyle="1" w:styleId="ListTable3-Accent41">
    <w:name w:val="List Table 3 - Accent 41"/>
    <w:basedOn w:val="TableNormal"/>
    <w:uiPriority w:val="48"/>
    <w:rsid w:val="000116B0"/>
    <w:pPr>
      <w:spacing w:line="240" w:lineRule="auto"/>
    </w:pPr>
    <w:tblPr>
      <w:tblStyleRowBandSize w:val="1"/>
      <w:tblStyleColBandSize w:val="1"/>
      <w:tblBorders>
        <w:top w:val="single" w:sz="4" w:space="0" w:color="012169" w:themeColor="accent4"/>
        <w:left w:val="single" w:sz="4" w:space="0" w:color="012169" w:themeColor="accent4"/>
        <w:bottom w:val="single" w:sz="4" w:space="0" w:color="012169" w:themeColor="accent4"/>
        <w:right w:val="single" w:sz="4" w:space="0" w:color="012169" w:themeColor="accent4"/>
      </w:tblBorders>
    </w:tblPr>
    <w:tblStylePr w:type="firstRow">
      <w:rPr>
        <w:b/>
        <w:bCs/>
        <w:color w:val="FFFFFF" w:themeColor="background1"/>
      </w:rPr>
      <w:tblPr/>
      <w:tcPr>
        <w:shd w:val="clear" w:color="auto" w:fill="012169" w:themeFill="accent4"/>
      </w:tcPr>
    </w:tblStylePr>
    <w:tblStylePr w:type="lastRow">
      <w:rPr>
        <w:b/>
        <w:bCs/>
      </w:rPr>
      <w:tblPr/>
      <w:tcPr>
        <w:tcBorders>
          <w:top w:val="double" w:sz="4" w:space="0" w:color="01216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2169" w:themeColor="accent4"/>
          <w:right w:val="single" w:sz="4" w:space="0" w:color="012169" w:themeColor="accent4"/>
        </w:tcBorders>
      </w:tcPr>
    </w:tblStylePr>
    <w:tblStylePr w:type="band1Horz">
      <w:tblPr/>
      <w:tcPr>
        <w:tcBorders>
          <w:top w:val="single" w:sz="4" w:space="0" w:color="012169" w:themeColor="accent4"/>
          <w:bottom w:val="single" w:sz="4" w:space="0" w:color="01216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2169" w:themeColor="accent4"/>
          <w:left w:val="nil"/>
        </w:tcBorders>
      </w:tcPr>
    </w:tblStylePr>
    <w:tblStylePr w:type="swCell">
      <w:tblPr/>
      <w:tcPr>
        <w:tcBorders>
          <w:top w:val="double" w:sz="4" w:space="0" w:color="012169" w:themeColor="accent4"/>
          <w:right w:val="nil"/>
        </w:tcBorders>
      </w:tcPr>
    </w:tblStylePr>
  </w:style>
  <w:style w:type="table" w:customStyle="1" w:styleId="ListTable3-Accent51">
    <w:name w:val="List Table 3 - Accent 51"/>
    <w:basedOn w:val="TableNormal"/>
    <w:uiPriority w:val="48"/>
    <w:rsid w:val="000116B0"/>
    <w:pPr>
      <w:spacing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table" w:customStyle="1" w:styleId="ListTable3-Accent61">
    <w:name w:val="List Table 3 - Accent 61"/>
    <w:basedOn w:val="TableNormal"/>
    <w:uiPriority w:val="48"/>
    <w:rsid w:val="000116B0"/>
    <w:pPr>
      <w:spacing w:line="240" w:lineRule="auto"/>
    </w:pPr>
    <w:tblPr>
      <w:tblStyleRowBandSize w:val="1"/>
      <w:tblStyleColBandSize w:val="1"/>
      <w:tblBorders>
        <w:top w:val="single" w:sz="4" w:space="0" w:color="75787B" w:themeColor="accent6"/>
        <w:left w:val="single" w:sz="4" w:space="0" w:color="75787B" w:themeColor="accent6"/>
        <w:bottom w:val="single" w:sz="4" w:space="0" w:color="75787B" w:themeColor="accent6"/>
        <w:right w:val="single" w:sz="4" w:space="0" w:color="75787B" w:themeColor="accent6"/>
      </w:tblBorders>
    </w:tblPr>
    <w:tblStylePr w:type="firstRow">
      <w:rPr>
        <w:b/>
        <w:bCs/>
        <w:color w:val="FFFFFF" w:themeColor="background1"/>
      </w:rPr>
      <w:tblPr/>
      <w:tcPr>
        <w:shd w:val="clear" w:color="auto" w:fill="75787B" w:themeFill="accent6"/>
      </w:tcPr>
    </w:tblStylePr>
    <w:tblStylePr w:type="lastRow">
      <w:rPr>
        <w:b/>
        <w:bCs/>
      </w:rPr>
      <w:tblPr/>
      <w:tcPr>
        <w:tcBorders>
          <w:top w:val="double" w:sz="4" w:space="0" w:color="75787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787B" w:themeColor="accent6"/>
          <w:right w:val="single" w:sz="4" w:space="0" w:color="75787B" w:themeColor="accent6"/>
        </w:tcBorders>
      </w:tcPr>
    </w:tblStylePr>
    <w:tblStylePr w:type="band1Horz">
      <w:tblPr/>
      <w:tcPr>
        <w:tcBorders>
          <w:top w:val="single" w:sz="4" w:space="0" w:color="75787B" w:themeColor="accent6"/>
          <w:bottom w:val="single" w:sz="4" w:space="0" w:color="75787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787B" w:themeColor="accent6"/>
          <w:left w:val="nil"/>
        </w:tcBorders>
      </w:tcPr>
    </w:tblStylePr>
    <w:tblStylePr w:type="swCell">
      <w:tblPr/>
      <w:tcPr>
        <w:tcBorders>
          <w:top w:val="double" w:sz="4" w:space="0" w:color="75787B" w:themeColor="accent6"/>
          <w:right w:val="nil"/>
        </w:tcBorders>
      </w:tcPr>
    </w:tblStylePr>
  </w:style>
  <w:style w:type="table" w:customStyle="1" w:styleId="ListTable41">
    <w:name w:val="List Table 41"/>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tcBorders>
        <w:shd w:val="clear" w:color="auto" w:fill="86BC25" w:themeFill="accent1"/>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4-Accent21">
    <w:name w:val="List Table 4 - Accent 21"/>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tcBorders>
        <w:shd w:val="clear" w:color="auto" w:fill="046A38" w:themeFill="accent2"/>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4-Accent31">
    <w:name w:val="List Table 4 - Accent 31"/>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tcBorders>
        <w:shd w:val="clear" w:color="auto" w:fill="62B5E5" w:themeFill="accent3"/>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4-Accent41">
    <w:name w:val="List Table 4 - Accent 41"/>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tcBorders>
        <w:shd w:val="clear" w:color="auto" w:fill="012169" w:themeFill="accent4"/>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4-Accent51">
    <w:name w:val="List Table 4 - Accent 51"/>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tcBorders>
        <w:shd w:val="clear" w:color="auto" w:fill="0097A9" w:themeFill="accent5"/>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4-Accent61">
    <w:name w:val="List Table 4 - Accent 61"/>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tcBorders>
        <w:shd w:val="clear" w:color="auto" w:fill="75787B" w:themeFill="accent6"/>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5Dark1">
    <w:name w:val="List Table 5 Dark1"/>
    <w:basedOn w:val="TableNormal"/>
    <w:uiPriority w:val="50"/>
    <w:rsid w:val="000116B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116B0"/>
    <w:pPr>
      <w:spacing w:line="240" w:lineRule="auto"/>
    </w:pPr>
    <w:rPr>
      <w:color w:val="FFFFFF" w:themeColor="background1"/>
    </w:rPr>
    <w:tblPr>
      <w:tblStyleRowBandSize w:val="1"/>
      <w:tblStyleColBandSize w:val="1"/>
      <w:tblBorders>
        <w:top w:val="single" w:sz="24" w:space="0" w:color="86BC25" w:themeColor="accent1"/>
        <w:left w:val="single" w:sz="24" w:space="0" w:color="86BC25" w:themeColor="accent1"/>
        <w:bottom w:val="single" w:sz="24" w:space="0" w:color="86BC25" w:themeColor="accent1"/>
        <w:right w:val="single" w:sz="24" w:space="0" w:color="86BC25" w:themeColor="accent1"/>
      </w:tblBorders>
    </w:tblPr>
    <w:tcPr>
      <w:shd w:val="clear" w:color="auto" w:fill="86BC2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116B0"/>
    <w:pPr>
      <w:spacing w:line="240" w:lineRule="auto"/>
    </w:pPr>
    <w:rPr>
      <w:color w:val="FFFFFF" w:themeColor="background1"/>
    </w:rPr>
    <w:tblPr>
      <w:tblStyleRowBandSize w:val="1"/>
      <w:tblStyleColBandSize w:val="1"/>
      <w:tblBorders>
        <w:top w:val="single" w:sz="24" w:space="0" w:color="046A38" w:themeColor="accent2"/>
        <w:left w:val="single" w:sz="24" w:space="0" w:color="046A38" w:themeColor="accent2"/>
        <w:bottom w:val="single" w:sz="24" w:space="0" w:color="046A38" w:themeColor="accent2"/>
        <w:right w:val="single" w:sz="24" w:space="0" w:color="046A38" w:themeColor="accent2"/>
      </w:tblBorders>
    </w:tblPr>
    <w:tcPr>
      <w:shd w:val="clear" w:color="auto" w:fill="046A3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116B0"/>
    <w:pPr>
      <w:spacing w:line="240" w:lineRule="auto"/>
    </w:pPr>
    <w:rPr>
      <w:color w:val="FFFFFF" w:themeColor="background1"/>
    </w:rPr>
    <w:tblPr>
      <w:tblStyleRowBandSize w:val="1"/>
      <w:tblStyleColBandSize w:val="1"/>
      <w:tblBorders>
        <w:top w:val="single" w:sz="24" w:space="0" w:color="62B5E5" w:themeColor="accent3"/>
        <w:left w:val="single" w:sz="24" w:space="0" w:color="62B5E5" w:themeColor="accent3"/>
        <w:bottom w:val="single" w:sz="24" w:space="0" w:color="62B5E5" w:themeColor="accent3"/>
        <w:right w:val="single" w:sz="24" w:space="0" w:color="62B5E5" w:themeColor="accent3"/>
      </w:tblBorders>
    </w:tblPr>
    <w:tcPr>
      <w:shd w:val="clear" w:color="auto" w:fill="62B5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116B0"/>
    <w:pPr>
      <w:spacing w:line="240" w:lineRule="auto"/>
    </w:pPr>
    <w:rPr>
      <w:color w:val="FFFFFF" w:themeColor="background1"/>
    </w:rPr>
    <w:tblPr>
      <w:tblStyleRowBandSize w:val="1"/>
      <w:tblStyleColBandSize w:val="1"/>
      <w:tblBorders>
        <w:top w:val="single" w:sz="24" w:space="0" w:color="012169" w:themeColor="accent4"/>
        <w:left w:val="single" w:sz="24" w:space="0" w:color="012169" w:themeColor="accent4"/>
        <w:bottom w:val="single" w:sz="24" w:space="0" w:color="012169" w:themeColor="accent4"/>
        <w:right w:val="single" w:sz="24" w:space="0" w:color="012169" w:themeColor="accent4"/>
      </w:tblBorders>
    </w:tblPr>
    <w:tcPr>
      <w:shd w:val="clear" w:color="auto" w:fill="01216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116B0"/>
    <w:pPr>
      <w:spacing w:line="240" w:lineRule="auto"/>
    </w:pPr>
    <w:rPr>
      <w:color w:val="FFFFFF" w:themeColor="background1"/>
    </w:rPr>
    <w:tblPr>
      <w:tblStyleRowBandSize w:val="1"/>
      <w:tblStyleColBandSize w:val="1"/>
      <w:tblBorders>
        <w:top w:val="single" w:sz="24" w:space="0" w:color="0097A9" w:themeColor="accent5"/>
        <w:left w:val="single" w:sz="24" w:space="0" w:color="0097A9" w:themeColor="accent5"/>
        <w:bottom w:val="single" w:sz="24" w:space="0" w:color="0097A9" w:themeColor="accent5"/>
        <w:right w:val="single" w:sz="24" w:space="0" w:color="0097A9" w:themeColor="accent5"/>
      </w:tblBorders>
    </w:tblPr>
    <w:tcPr>
      <w:shd w:val="clear" w:color="auto" w:fill="0097A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116B0"/>
    <w:pPr>
      <w:spacing w:line="240" w:lineRule="auto"/>
    </w:pPr>
    <w:rPr>
      <w:color w:val="FFFFFF" w:themeColor="background1"/>
    </w:rPr>
    <w:tblPr>
      <w:tblStyleRowBandSize w:val="1"/>
      <w:tblStyleColBandSize w:val="1"/>
      <w:tblBorders>
        <w:top w:val="single" w:sz="24" w:space="0" w:color="75787B" w:themeColor="accent6"/>
        <w:left w:val="single" w:sz="24" w:space="0" w:color="75787B" w:themeColor="accent6"/>
        <w:bottom w:val="single" w:sz="24" w:space="0" w:color="75787B" w:themeColor="accent6"/>
        <w:right w:val="single" w:sz="24" w:space="0" w:color="75787B" w:themeColor="accent6"/>
      </w:tblBorders>
    </w:tblPr>
    <w:tcPr>
      <w:shd w:val="clear" w:color="auto" w:fill="75787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116B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116B0"/>
    <w:pPr>
      <w:spacing w:line="240" w:lineRule="auto"/>
    </w:pPr>
    <w:rPr>
      <w:color w:val="638C1B" w:themeColor="accent1" w:themeShade="BF"/>
    </w:rPr>
    <w:tblPr>
      <w:tblStyleRowBandSize w:val="1"/>
      <w:tblStyleColBandSize w:val="1"/>
      <w:tblBorders>
        <w:top w:val="single" w:sz="4" w:space="0" w:color="86BC25" w:themeColor="accent1"/>
        <w:bottom w:val="single" w:sz="4" w:space="0" w:color="86BC25" w:themeColor="accent1"/>
      </w:tblBorders>
    </w:tblPr>
    <w:tblStylePr w:type="firstRow">
      <w:rPr>
        <w:b/>
        <w:bCs/>
      </w:rPr>
      <w:tblPr/>
      <w:tcPr>
        <w:tcBorders>
          <w:bottom w:val="single" w:sz="4" w:space="0" w:color="86BC25" w:themeColor="accent1"/>
        </w:tcBorders>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6Colorful-Accent21">
    <w:name w:val="List Table 6 Colorful - Accent 21"/>
    <w:basedOn w:val="TableNormal"/>
    <w:uiPriority w:val="51"/>
    <w:rsid w:val="000116B0"/>
    <w:pPr>
      <w:spacing w:line="240" w:lineRule="auto"/>
    </w:pPr>
    <w:rPr>
      <w:color w:val="034F29" w:themeColor="accent2" w:themeShade="BF"/>
    </w:rPr>
    <w:tblPr>
      <w:tblStyleRowBandSize w:val="1"/>
      <w:tblStyleColBandSize w:val="1"/>
      <w:tblBorders>
        <w:top w:val="single" w:sz="4" w:space="0" w:color="046A38" w:themeColor="accent2"/>
        <w:bottom w:val="single" w:sz="4" w:space="0" w:color="046A38" w:themeColor="accent2"/>
      </w:tblBorders>
    </w:tblPr>
    <w:tblStylePr w:type="firstRow">
      <w:rPr>
        <w:b/>
        <w:bCs/>
      </w:rPr>
      <w:tblPr/>
      <w:tcPr>
        <w:tcBorders>
          <w:bottom w:val="single" w:sz="4" w:space="0" w:color="046A38" w:themeColor="accent2"/>
        </w:tcBorders>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customStyle="1" w:styleId="ListTable6Colorful-Accent31">
    <w:name w:val="List Table 6 Colorful - Accent 31"/>
    <w:basedOn w:val="TableNormal"/>
    <w:uiPriority w:val="51"/>
    <w:rsid w:val="000116B0"/>
    <w:pPr>
      <w:spacing w:line="240" w:lineRule="auto"/>
    </w:pPr>
    <w:rPr>
      <w:color w:val="2291D1" w:themeColor="accent3" w:themeShade="BF"/>
    </w:rPr>
    <w:tblPr>
      <w:tblStyleRowBandSize w:val="1"/>
      <w:tblStyleColBandSize w:val="1"/>
      <w:tblBorders>
        <w:top w:val="single" w:sz="4" w:space="0" w:color="62B5E5" w:themeColor="accent3"/>
        <w:bottom w:val="single" w:sz="4" w:space="0" w:color="62B5E5" w:themeColor="accent3"/>
      </w:tblBorders>
    </w:tblPr>
    <w:tblStylePr w:type="firstRow">
      <w:rPr>
        <w:b/>
        <w:bCs/>
      </w:rPr>
      <w:tblPr/>
      <w:tcPr>
        <w:tcBorders>
          <w:bottom w:val="single" w:sz="4" w:space="0" w:color="62B5E5" w:themeColor="accent3"/>
        </w:tcBorders>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customStyle="1" w:styleId="ListTable6Colorful-Accent41">
    <w:name w:val="List Table 6 Colorful - Accent 41"/>
    <w:basedOn w:val="TableNormal"/>
    <w:uiPriority w:val="51"/>
    <w:rsid w:val="000116B0"/>
    <w:pPr>
      <w:spacing w:line="240" w:lineRule="auto"/>
    </w:pPr>
    <w:rPr>
      <w:color w:val="00184E" w:themeColor="accent4" w:themeShade="BF"/>
    </w:rPr>
    <w:tblPr>
      <w:tblStyleRowBandSize w:val="1"/>
      <w:tblStyleColBandSize w:val="1"/>
      <w:tblBorders>
        <w:top w:val="single" w:sz="4" w:space="0" w:color="012169" w:themeColor="accent4"/>
        <w:bottom w:val="single" w:sz="4" w:space="0" w:color="012169" w:themeColor="accent4"/>
      </w:tblBorders>
    </w:tblPr>
    <w:tblStylePr w:type="firstRow">
      <w:rPr>
        <w:b/>
        <w:bCs/>
      </w:rPr>
      <w:tblPr/>
      <w:tcPr>
        <w:tcBorders>
          <w:bottom w:val="single" w:sz="4" w:space="0" w:color="012169" w:themeColor="accent4"/>
        </w:tcBorders>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customStyle="1" w:styleId="ListTable6Colorful-Accent51">
    <w:name w:val="List Table 6 Colorful - Accent 51"/>
    <w:basedOn w:val="TableNormal"/>
    <w:uiPriority w:val="51"/>
    <w:rsid w:val="000116B0"/>
    <w:pPr>
      <w:spacing w:line="240" w:lineRule="auto"/>
    </w:pPr>
    <w:rPr>
      <w:color w:val="00707E" w:themeColor="accent5" w:themeShade="BF"/>
    </w:rPr>
    <w:tblPr>
      <w:tblStyleRowBandSize w:val="1"/>
      <w:tblStyleColBandSize w:val="1"/>
      <w:tblBorders>
        <w:top w:val="single" w:sz="4" w:space="0" w:color="0097A9" w:themeColor="accent5"/>
        <w:bottom w:val="single" w:sz="4" w:space="0" w:color="0097A9" w:themeColor="accent5"/>
      </w:tblBorders>
    </w:tblPr>
    <w:tblStylePr w:type="firstRow">
      <w:rPr>
        <w:b/>
        <w:bCs/>
      </w:rPr>
      <w:tblPr/>
      <w:tcPr>
        <w:tcBorders>
          <w:bottom w:val="single" w:sz="4" w:space="0" w:color="0097A9" w:themeColor="accent5"/>
        </w:tcBorders>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customStyle="1" w:styleId="ListTable6Colorful-Accent61">
    <w:name w:val="List Table 6 Colorful - Accent 61"/>
    <w:basedOn w:val="TableNormal"/>
    <w:uiPriority w:val="51"/>
    <w:rsid w:val="000116B0"/>
    <w:pPr>
      <w:spacing w:line="240" w:lineRule="auto"/>
    </w:pPr>
    <w:rPr>
      <w:color w:val="57595C" w:themeColor="accent6" w:themeShade="BF"/>
    </w:rPr>
    <w:tblPr>
      <w:tblStyleRowBandSize w:val="1"/>
      <w:tblStyleColBandSize w:val="1"/>
      <w:tblBorders>
        <w:top w:val="single" w:sz="4" w:space="0" w:color="75787B" w:themeColor="accent6"/>
        <w:bottom w:val="single" w:sz="4" w:space="0" w:color="75787B" w:themeColor="accent6"/>
      </w:tblBorders>
    </w:tblPr>
    <w:tblStylePr w:type="firstRow">
      <w:rPr>
        <w:b/>
        <w:bCs/>
      </w:rPr>
      <w:tblPr/>
      <w:tcPr>
        <w:tcBorders>
          <w:bottom w:val="single" w:sz="4" w:space="0" w:color="75787B" w:themeColor="accent6"/>
        </w:tcBorders>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ListTable7Colorful1">
    <w:name w:val="List Table 7 Colorful1"/>
    <w:basedOn w:val="TableNormal"/>
    <w:uiPriority w:val="52"/>
    <w:rsid w:val="000116B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116B0"/>
    <w:pPr>
      <w:spacing w:line="240" w:lineRule="auto"/>
    </w:pPr>
    <w:rPr>
      <w:color w:val="638C1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BC2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BC2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BC2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BC25" w:themeColor="accent1"/>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116B0"/>
    <w:pPr>
      <w:spacing w:line="240" w:lineRule="auto"/>
    </w:pPr>
    <w:rPr>
      <w:color w:val="034F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A3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A3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A3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A38" w:themeColor="accent2"/>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116B0"/>
    <w:pPr>
      <w:spacing w:line="240" w:lineRule="auto"/>
    </w:pPr>
    <w:rPr>
      <w:color w:val="2291D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B5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B5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B5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B5E5" w:themeColor="accent3"/>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116B0"/>
    <w:pPr>
      <w:spacing w:line="240" w:lineRule="auto"/>
    </w:pPr>
    <w:rPr>
      <w:color w:val="00184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216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216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216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2169" w:themeColor="accent4"/>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116B0"/>
    <w:pPr>
      <w:spacing w:line="240" w:lineRule="auto"/>
    </w:pPr>
    <w:rPr>
      <w:color w:val="00707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7A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7A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7A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7A9" w:themeColor="accent5"/>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116B0"/>
    <w:pPr>
      <w:spacing w:line="240" w:lineRule="auto"/>
    </w:pPr>
    <w:rPr>
      <w:color w:val="57595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787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787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787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787B" w:themeColor="accent6"/>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0116B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116B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116B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116B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116B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0116B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Gitter1">
    <w:name w:val="Tabel - Gitter1"/>
    <w:basedOn w:val="TableNormal"/>
    <w:next w:val="TableGrid"/>
    <w:uiPriority w:val="59"/>
    <w:rsid w:val="001E349B"/>
    <w:pPr>
      <w:spacing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Pullout-QuoteBlue">
    <w:name w:val="Pullout - Quote Blue"/>
    <w:basedOn w:val="PulloutBlue"/>
    <w:uiPriority w:val="6"/>
    <w:rsid w:val="00D67839"/>
    <w:pPr>
      <w:ind w:left="227" w:right="227"/>
    </w:pPr>
    <w:rPr>
      <w:i/>
    </w:rPr>
  </w:style>
  <w:style w:type="paragraph" w:customStyle="1" w:styleId="Pullout-QuoteGreen">
    <w:name w:val="Pullout - Quote Green"/>
    <w:basedOn w:val="Pullout-QuoteBlue"/>
    <w:qFormat/>
    <w:rsid w:val="001D3B36"/>
    <w:rPr>
      <w:color w:val="86BC25" w:themeColor="accent1"/>
    </w:rPr>
  </w:style>
  <w:style w:type="paragraph" w:customStyle="1" w:styleId="Bullet1">
    <w:name w:val="Bullet 1"/>
    <w:basedOn w:val="Normal"/>
    <w:link w:val="Bullet1Char"/>
    <w:qFormat/>
    <w:rsid w:val="001329AF"/>
    <w:pPr>
      <w:numPr>
        <w:numId w:val="40"/>
      </w:numPr>
      <w:spacing w:before="60" w:after="0" w:line="240" w:lineRule="auto"/>
    </w:pPr>
    <w:rPr>
      <w:rFonts w:ascii="Calibri" w:eastAsia="Times New Roman" w:hAnsi="Calibri" w:cs="Arial"/>
      <w:sz w:val="22"/>
      <w:szCs w:val="20"/>
      <w:lang w:eastAsia="en-AU"/>
    </w:rPr>
  </w:style>
  <w:style w:type="character" w:customStyle="1" w:styleId="ListParagraphChar">
    <w:name w:val="List Paragraph Char"/>
    <w:aliases w:val="Bullet List Char,Bullet point Char,List Paragraph1 Char,List Paragraph11 Char,Recommendation Char,List Bullet 1 Char,L Char,Bullet Char,Use Case List Paragraph Char,List Paragraph - bullets Char"/>
    <w:link w:val="ListParagraph"/>
    <w:uiPriority w:val="34"/>
    <w:locked/>
    <w:rsid w:val="001329AF"/>
    <w:rPr>
      <w:lang w:val="en-AU"/>
    </w:rPr>
  </w:style>
  <w:style w:type="paragraph" w:styleId="Revision">
    <w:name w:val="Revision"/>
    <w:hidden/>
    <w:uiPriority w:val="99"/>
    <w:semiHidden/>
    <w:rsid w:val="00EA0695"/>
    <w:pPr>
      <w:spacing w:line="240" w:lineRule="auto"/>
    </w:pPr>
    <w:rPr>
      <w:lang w:val="en-AU"/>
    </w:rPr>
  </w:style>
  <w:style w:type="paragraph" w:customStyle="1" w:styleId="Default">
    <w:name w:val="Default"/>
    <w:rsid w:val="00342A30"/>
    <w:pPr>
      <w:autoSpaceDE w:val="0"/>
      <w:autoSpaceDN w:val="0"/>
      <w:adjustRightInd w:val="0"/>
      <w:spacing w:line="240" w:lineRule="auto"/>
    </w:pPr>
    <w:rPr>
      <w:rFonts w:cs="Verdana"/>
      <w:color w:val="000000"/>
      <w:sz w:val="24"/>
      <w:szCs w:val="24"/>
      <w:lang w:val="en-AU"/>
    </w:rPr>
  </w:style>
  <w:style w:type="paragraph" w:customStyle="1" w:styleId="DraftHeading2">
    <w:name w:val="Draft Heading 2"/>
    <w:basedOn w:val="Normal"/>
    <w:next w:val="Normal"/>
    <w:link w:val="DraftHeading2Char"/>
    <w:rsid w:val="003714C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customStyle="1" w:styleId="DraftHeading3">
    <w:name w:val="Draft Heading 3"/>
    <w:basedOn w:val="Normal"/>
    <w:next w:val="Normal"/>
    <w:rsid w:val="003714C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character" w:customStyle="1" w:styleId="DraftHeading2Char">
    <w:name w:val="Draft Heading 2 Char"/>
    <w:basedOn w:val="DefaultParagraphFont"/>
    <w:link w:val="DraftHeading2"/>
    <w:rsid w:val="003714C0"/>
    <w:rPr>
      <w:rFonts w:ascii="Times New Roman" w:eastAsia="Times New Roman" w:hAnsi="Times New Roman" w:cs="Times New Roman"/>
      <w:sz w:val="24"/>
      <w:szCs w:val="20"/>
      <w:lang w:val="en-AU"/>
    </w:rPr>
  </w:style>
  <w:style w:type="character" w:customStyle="1" w:styleId="UnresolvedMention1">
    <w:name w:val="Unresolved Mention1"/>
    <w:basedOn w:val="DefaultParagraphFont"/>
    <w:uiPriority w:val="99"/>
    <w:unhideWhenUsed/>
    <w:rsid w:val="00CF4199"/>
    <w:rPr>
      <w:color w:val="605E5C"/>
      <w:shd w:val="clear" w:color="auto" w:fill="E1DFDD"/>
    </w:rPr>
  </w:style>
  <w:style w:type="character" w:customStyle="1" w:styleId="Mention1">
    <w:name w:val="Mention1"/>
    <w:basedOn w:val="DefaultParagraphFont"/>
    <w:uiPriority w:val="99"/>
    <w:unhideWhenUsed/>
    <w:rsid w:val="00CF4199"/>
    <w:rPr>
      <w:color w:val="2B579A"/>
      <w:shd w:val="clear" w:color="auto" w:fill="E1DFDD"/>
    </w:rPr>
  </w:style>
  <w:style w:type="paragraph" w:customStyle="1" w:styleId="NumberedList">
    <w:name w:val="Numbered List"/>
    <w:basedOn w:val="Normal"/>
    <w:rsid w:val="000414B4"/>
    <w:pPr>
      <w:numPr>
        <w:numId w:val="62"/>
      </w:numPr>
      <w:spacing w:before="120" w:after="0" w:line="240" w:lineRule="auto"/>
      <w:jc w:val="both"/>
    </w:pPr>
    <w:rPr>
      <w:rFonts w:ascii="Calibri" w:eastAsia="Times New Roman" w:hAnsi="Calibri" w:cs="Arial"/>
      <w:sz w:val="22"/>
      <w:szCs w:val="20"/>
    </w:rPr>
  </w:style>
  <w:style w:type="character" w:customStyle="1" w:styleId="Bullet1Char">
    <w:name w:val="Bullet 1 Char"/>
    <w:basedOn w:val="DefaultParagraphFont"/>
    <w:link w:val="Bullet1"/>
    <w:rsid w:val="000414B4"/>
    <w:rPr>
      <w:rFonts w:ascii="Calibri" w:eastAsia="Times New Roman" w:hAnsi="Calibri" w:cs="Arial"/>
      <w:sz w:val="22"/>
      <w:szCs w:val="20"/>
      <w:lang w:val="en-AU" w:eastAsia="en-AU"/>
    </w:rPr>
  </w:style>
  <w:style w:type="paragraph" w:customStyle="1" w:styleId="TableParagraph">
    <w:name w:val="Table Paragraph"/>
    <w:basedOn w:val="Normal"/>
    <w:uiPriority w:val="1"/>
    <w:qFormat/>
    <w:rsid w:val="00C75A3D"/>
    <w:pPr>
      <w:widowControl w:val="0"/>
      <w:autoSpaceDE w:val="0"/>
      <w:autoSpaceDN w:val="0"/>
      <w:spacing w:before="1" w:after="0" w:line="240" w:lineRule="auto"/>
      <w:ind w:left="108"/>
    </w:pPr>
    <w:rPr>
      <w:rFonts w:ascii="Calibri" w:eastAsia="Calibri" w:hAnsi="Calibri" w:cs="Calibri"/>
      <w:sz w:val="22"/>
      <w:szCs w:val="22"/>
      <w:lang w:val="en-US"/>
    </w:rPr>
  </w:style>
  <w:style w:type="table" w:customStyle="1" w:styleId="Deloittetable12">
    <w:name w:val="Deloitte table12"/>
    <w:basedOn w:val="TableNormal"/>
    <w:uiPriority w:val="99"/>
    <w:rsid w:val="00FC5F76"/>
    <w:rPr>
      <w:sz w:val="17"/>
      <w:lang w:val="en-AU"/>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GridTable1Light-Accent32">
    <w:name w:val="Grid Table 1 Light - Accent 32"/>
    <w:basedOn w:val="TableNormal"/>
    <w:uiPriority w:val="46"/>
    <w:rsid w:val="009C0077"/>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TableGrid10">
    <w:name w:val="Table Grid1"/>
    <w:basedOn w:val="TableNormal"/>
    <w:next w:val="TableGrid"/>
    <w:rsid w:val="0059743E"/>
    <w:rPr>
      <w:lang w:val="en-AU"/>
    </w:r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paragraph">
    <w:name w:val="paragraph"/>
    <w:basedOn w:val="Normal"/>
    <w:rsid w:val="007922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9221A"/>
  </w:style>
  <w:style w:type="character" w:customStyle="1" w:styleId="eop">
    <w:name w:val="eop"/>
    <w:basedOn w:val="DefaultParagraphFont"/>
    <w:rsid w:val="0079221A"/>
  </w:style>
  <w:style w:type="table" w:customStyle="1" w:styleId="GridTable1Light-Accent320">
    <w:name w:val="Grid Table 1 Light - Accent 32"/>
    <w:basedOn w:val="TableNormal"/>
    <w:uiPriority w:val="46"/>
    <w:rsid w:val="00050CF2"/>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47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89702">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06788579">
      <w:bodyDiv w:val="1"/>
      <w:marLeft w:val="0"/>
      <w:marRight w:val="0"/>
      <w:marTop w:val="0"/>
      <w:marBottom w:val="0"/>
      <w:divBdr>
        <w:top w:val="none" w:sz="0" w:space="0" w:color="auto"/>
        <w:left w:val="none" w:sz="0" w:space="0" w:color="auto"/>
        <w:bottom w:val="none" w:sz="0" w:space="0" w:color="auto"/>
        <w:right w:val="none" w:sz="0" w:space="0" w:color="auto"/>
      </w:divBdr>
    </w:div>
    <w:div w:id="327637080">
      <w:bodyDiv w:val="1"/>
      <w:marLeft w:val="0"/>
      <w:marRight w:val="0"/>
      <w:marTop w:val="0"/>
      <w:marBottom w:val="0"/>
      <w:divBdr>
        <w:top w:val="none" w:sz="0" w:space="0" w:color="auto"/>
        <w:left w:val="none" w:sz="0" w:space="0" w:color="auto"/>
        <w:bottom w:val="none" w:sz="0" w:space="0" w:color="auto"/>
        <w:right w:val="none" w:sz="0" w:space="0" w:color="auto"/>
      </w:divBdr>
    </w:div>
    <w:div w:id="357853497">
      <w:bodyDiv w:val="1"/>
      <w:marLeft w:val="0"/>
      <w:marRight w:val="0"/>
      <w:marTop w:val="0"/>
      <w:marBottom w:val="0"/>
      <w:divBdr>
        <w:top w:val="none" w:sz="0" w:space="0" w:color="auto"/>
        <w:left w:val="none" w:sz="0" w:space="0" w:color="auto"/>
        <w:bottom w:val="none" w:sz="0" w:space="0" w:color="auto"/>
        <w:right w:val="none" w:sz="0" w:space="0" w:color="auto"/>
      </w:divBdr>
    </w:div>
    <w:div w:id="401294517">
      <w:bodyDiv w:val="1"/>
      <w:marLeft w:val="0"/>
      <w:marRight w:val="0"/>
      <w:marTop w:val="0"/>
      <w:marBottom w:val="0"/>
      <w:divBdr>
        <w:top w:val="none" w:sz="0" w:space="0" w:color="auto"/>
        <w:left w:val="none" w:sz="0" w:space="0" w:color="auto"/>
        <w:bottom w:val="none" w:sz="0" w:space="0" w:color="auto"/>
        <w:right w:val="none" w:sz="0" w:space="0" w:color="auto"/>
      </w:divBdr>
    </w:div>
    <w:div w:id="415129326">
      <w:bodyDiv w:val="1"/>
      <w:marLeft w:val="0"/>
      <w:marRight w:val="0"/>
      <w:marTop w:val="0"/>
      <w:marBottom w:val="0"/>
      <w:divBdr>
        <w:top w:val="none" w:sz="0" w:space="0" w:color="auto"/>
        <w:left w:val="none" w:sz="0" w:space="0" w:color="auto"/>
        <w:bottom w:val="none" w:sz="0" w:space="0" w:color="auto"/>
        <w:right w:val="none" w:sz="0" w:space="0" w:color="auto"/>
      </w:divBdr>
      <w:divsChild>
        <w:div w:id="181945559">
          <w:marLeft w:val="1166"/>
          <w:marRight w:val="0"/>
          <w:marTop w:val="100"/>
          <w:marBottom w:val="100"/>
          <w:divBdr>
            <w:top w:val="none" w:sz="0" w:space="0" w:color="auto"/>
            <w:left w:val="none" w:sz="0" w:space="0" w:color="auto"/>
            <w:bottom w:val="none" w:sz="0" w:space="0" w:color="auto"/>
            <w:right w:val="none" w:sz="0" w:space="0" w:color="auto"/>
          </w:divBdr>
        </w:div>
        <w:div w:id="1590197067">
          <w:marLeft w:val="1166"/>
          <w:marRight w:val="0"/>
          <w:marTop w:val="100"/>
          <w:marBottom w:val="100"/>
          <w:divBdr>
            <w:top w:val="none" w:sz="0" w:space="0" w:color="auto"/>
            <w:left w:val="none" w:sz="0" w:space="0" w:color="auto"/>
            <w:bottom w:val="none" w:sz="0" w:space="0" w:color="auto"/>
            <w:right w:val="none" w:sz="0" w:space="0" w:color="auto"/>
          </w:divBdr>
        </w:div>
        <w:div w:id="2094011792">
          <w:marLeft w:val="1166"/>
          <w:marRight w:val="0"/>
          <w:marTop w:val="100"/>
          <w:marBottom w:val="100"/>
          <w:divBdr>
            <w:top w:val="none" w:sz="0" w:space="0" w:color="auto"/>
            <w:left w:val="none" w:sz="0" w:space="0" w:color="auto"/>
            <w:bottom w:val="none" w:sz="0" w:space="0" w:color="auto"/>
            <w:right w:val="none" w:sz="0" w:space="0" w:color="auto"/>
          </w:divBdr>
        </w:div>
      </w:divsChild>
    </w:div>
    <w:div w:id="446899035">
      <w:bodyDiv w:val="1"/>
      <w:marLeft w:val="0"/>
      <w:marRight w:val="0"/>
      <w:marTop w:val="0"/>
      <w:marBottom w:val="0"/>
      <w:divBdr>
        <w:top w:val="none" w:sz="0" w:space="0" w:color="auto"/>
        <w:left w:val="none" w:sz="0" w:space="0" w:color="auto"/>
        <w:bottom w:val="none" w:sz="0" w:space="0" w:color="auto"/>
        <w:right w:val="none" w:sz="0" w:space="0" w:color="auto"/>
      </w:divBdr>
    </w:div>
    <w:div w:id="485245153">
      <w:bodyDiv w:val="1"/>
      <w:marLeft w:val="0"/>
      <w:marRight w:val="0"/>
      <w:marTop w:val="0"/>
      <w:marBottom w:val="0"/>
      <w:divBdr>
        <w:top w:val="none" w:sz="0" w:space="0" w:color="auto"/>
        <w:left w:val="none" w:sz="0" w:space="0" w:color="auto"/>
        <w:bottom w:val="none" w:sz="0" w:space="0" w:color="auto"/>
        <w:right w:val="none" w:sz="0" w:space="0" w:color="auto"/>
      </w:divBdr>
    </w:div>
    <w:div w:id="498497906">
      <w:bodyDiv w:val="1"/>
      <w:marLeft w:val="0"/>
      <w:marRight w:val="0"/>
      <w:marTop w:val="0"/>
      <w:marBottom w:val="0"/>
      <w:divBdr>
        <w:top w:val="none" w:sz="0" w:space="0" w:color="auto"/>
        <w:left w:val="none" w:sz="0" w:space="0" w:color="auto"/>
        <w:bottom w:val="none" w:sz="0" w:space="0" w:color="auto"/>
        <w:right w:val="none" w:sz="0" w:space="0" w:color="auto"/>
      </w:divBdr>
    </w:div>
    <w:div w:id="528875870">
      <w:bodyDiv w:val="1"/>
      <w:marLeft w:val="0"/>
      <w:marRight w:val="0"/>
      <w:marTop w:val="0"/>
      <w:marBottom w:val="0"/>
      <w:divBdr>
        <w:top w:val="none" w:sz="0" w:space="0" w:color="auto"/>
        <w:left w:val="none" w:sz="0" w:space="0" w:color="auto"/>
        <w:bottom w:val="none" w:sz="0" w:space="0" w:color="auto"/>
        <w:right w:val="none" w:sz="0" w:space="0" w:color="auto"/>
      </w:divBdr>
    </w:div>
    <w:div w:id="544099025">
      <w:bodyDiv w:val="1"/>
      <w:marLeft w:val="0"/>
      <w:marRight w:val="0"/>
      <w:marTop w:val="0"/>
      <w:marBottom w:val="0"/>
      <w:divBdr>
        <w:top w:val="none" w:sz="0" w:space="0" w:color="auto"/>
        <w:left w:val="none" w:sz="0" w:space="0" w:color="auto"/>
        <w:bottom w:val="none" w:sz="0" w:space="0" w:color="auto"/>
        <w:right w:val="none" w:sz="0" w:space="0" w:color="auto"/>
      </w:divBdr>
      <w:divsChild>
        <w:div w:id="1869219831">
          <w:marLeft w:val="0"/>
          <w:marRight w:val="0"/>
          <w:marTop w:val="0"/>
          <w:marBottom w:val="0"/>
          <w:divBdr>
            <w:top w:val="none" w:sz="0" w:space="0" w:color="auto"/>
            <w:left w:val="none" w:sz="0" w:space="0" w:color="auto"/>
            <w:bottom w:val="none" w:sz="0" w:space="0" w:color="auto"/>
            <w:right w:val="none" w:sz="0" w:space="0" w:color="auto"/>
          </w:divBdr>
          <w:divsChild>
            <w:div w:id="315764105">
              <w:marLeft w:val="0"/>
              <w:marRight w:val="0"/>
              <w:marTop w:val="0"/>
              <w:marBottom w:val="0"/>
              <w:divBdr>
                <w:top w:val="none" w:sz="0" w:space="0" w:color="auto"/>
                <w:left w:val="none" w:sz="0" w:space="0" w:color="auto"/>
                <w:bottom w:val="none" w:sz="0" w:space="0" w:color="auto"/>
                <w:right w:val="none" w:sz="0" w:space="0" w:color="auto"/>
              </w:divBdr>
              <w:divsChild>
                <w:div w:id="1925608079">
                  <w:marLeft w:val="0"/>
                  <w:marRight w:val="0"/>
                  <w:marTop w:val="0"/>
                  <w:marBottom w:val="0"/>
                  <w:divBdr>
                    <w:top w:val="none" w:sz="0" w:space="0" w:color="auto"/>
                    <w:left w:val="none" w:sz="0" w:space="0" w:color="auto"/>
                    <w:bottom w:val="none" w:sz="0" w:space="0" w:color="auto"/>
                    <w:right w:val="none" w:sz="0" w:space="0" w:color="auto"/>
                  </w:divBdr>
                  <w:divsChild>
                    <w:div w:id="1350060464">
                      <w:marLeft w:val="0"/>
                      <w:marRight w:val="0"/>
                      <w:marTop w:val="0"/>
                      <w:marBottom w:val="0"/>
                      <w:divBdr>
                        <w:top w:val="none" w:sz="0" w:space="0" w:color="auto"/>
                        <w:left w:val="none" w:sz="0" w:space="0" w:color="auto"/>
                        <w:bottom w:val="none" w:sz="0" w:space="0" w:color="auto"/>
                        <w:right w:val="none" w:sz="0" w:space="0" w:color="auto"/>
                      </w:divBdr>
                      <w:divsChild>
                        <w:div w:id="282201695">
                          <w:marLeft w:val="180"/>
                          <w:marRight w:val="0"/>
                          <w:marTop w:val="0"/>
                          <w:marBottom w:val="0"/>
                          <w:divBdr>
                            <w:top w:val="none" w:sz="0" w:space="0" w:color="auto"/>
                            <w:left w:val="none" w:sz="0" w:space="0" w:color="auto"/>
                            <w:bottom w:val="none" w:sz="0" w:space="0" w:color="auto"/>
                            <w:right w:val="none" w:sz="0" w:space="0" w:color="auto"/>
                          </w:divBdr>
                          <w:divsChild>
                            <w:div w:id="188612698">
                              <w:marLeft w:val="0"/>
                              <w:marRight w:val="0"/>
                              <w:marTop w:val="0"/>
                              <w:marBottom w:val="0"/>
                              <w:divBdr>
                                <w:top w:val="none" w:sz="0" w:space="0" w:color="auto"/>
                                <w:left w:val="none" w:sz="0" w:space="0" w:color="auto"/>
                                <w:bottom w:val="none" w:sz="0" w:space="0" w:color="auto"/>
                                <w:right w:val="none" w:sz="0" w:space="0" w:color="auto"/>
                              </w:divBdr>
                              <w:divsChild>
                                <w:div w:id="463350107">
                                  <w:marLeft w:val="0"/>
                                  <w:marRight w:val="0"/>
                                  <w:marTop w:val="0"/>
                                  <w:marBottom w:val="0"/>
                                  <w:divBdr>
                                    <w:top w:val="none" w:sz="0" w:space="0" w:color="auto"/>
                                    <w:left w:val="none" w:sz="0" w:space="0" w:color="auto"/>
                                    <w:bottom w:val="none" w:sz="0" w:space="0" w:color="auto"/>
                                    <w:right w:val="none" w:sz="0" w:space="0" w:color="auto"/>
                                  </w:divBdr>
                                  <w:divsChild>
                                    <w:div w:id="1350791193">
                                      <w:marLeft w:val="0"/>
                                      <w:marRight w:val="0"/>
                                      <w:marTop w:val="0"/>
                                      <w:marBottom w:val="0"/>
                                      <w:divBdr>
                                        <w:top w:val="none" w:sz="0" w:space="0" w:color="auto"/>
                                        <w:left w:val="none" w:sz="0" w:space="0" w:color="auto"/>
                                        <w:bottom w:val="none" w:sz="0" w:space="0" w:color="auto"/>
                                        <w:right w:val="none" w:sz="0" w:space="0" w:color="auto"/>
                                      </w:divBdr>
                                      <w:divsChild>
                                        <w:div w:id="2111076836">
                                          <w:marLeft w:val="0"/>
                                          <w:marRight w:val="0"/>
                                          <w:marTop w:val="0"/>
                                          <w:marBottom w:val="0"/>
                                          <w:divBdr>
                                            <w:top w:val="none" w:sz="0" w:space="0" w:color="auto"/>
                                            <w:left w:val="none" w:sz="0" w:space="0" w:color="auto"/>
                                            <w:bottom w:val="none" w:sz="0" w:space="0" w:color="auto"/>
                                            <w:right w:val="none" w:sz="0" w:space="0" w:color="auto"/>
                                          </w:divBdr>
                                          <w:divsChild>
                                            <w:div w:id="1217546098">
                                              <w:marLeft w:val="0"/>
                                              <w:marRight w:val="0"/>
                                              <w:marTop w:val="0"/>
                                              <w:marBottom w:val="0"/>
                                              <w:divBdr>
                                                <w:top w:val="none" w:sz="0" w:space="0" w:color="auto"/>
                                                <w:left w:val="none" w:sz="0" w:space="0" w:color="auto"/>
                                                <w:bottom w:val="none" w:sz="0" w:space="0" w:color="auto"/>
                                                <w:right w:val="none" w:sz="0" w:space="0" w:color="auto"/>
                                              </w:divBdr>
                                              <w:divsChild>
                                                <w:div w:id="541866577">
                                                  <w:marLeft w:val="0"/>
                                                  <w:marRight w:val="0"/>
                                                  <w:marTop w:val="0"/>
                                                  <w:marBottom w:val="0"/>
                                                  <w:divBdr>
                                                    <w:top w:val="none" w:sz="0" w:space="0" w:color="auto"/>
                                                    <w:left w:val="none" w:sz="0" w:space="0" w:color="auto"/>
                                                    <w:bottom w:val="none" w:sz="0" w:space="0" w:color="auto"/>
                                                    <w:right w:val="none" w:sz="0" w:space="0" w:color="auto"/>
                                                  </w:divBdr>
                                                  <w:divsChild>
                                                    <w:div w:id="689141249">
                                                      <w:marLeft w:val="0"/>
                                                      <w:marRight w:val="0"/>
                                                      <w:marTop w:val="0"/>
                                                      <w:marBottom w:val="0"/>
                                                      <w:divBdr>
                                                        <w:top w:val="none" w:sz="0" w:space="0" w:color="auto"/>
                                                        <w:left w:val="none" w:sz="0" w:space="0" w:color="auto"/>
                                                        <w:bottom w:val="none" w:sz="0" w:space="0" w:color="auto"/>
                                                        <w:right w:val="none" w:sz="0" w:space="0" w:color="auto"/>
                                                      </w:divBdr>
                                                      <w:divsChild>
                                                        <w:div w:id="1955944649">
                                                          <w:marLeft w:val="0"/>
                                                          <w:marRight w:val="0"/>
                                                          <w:marTop w:val="0"/>
                                                          <w:marBottom w:val="0"/>
                                                          <w:divBdr>
                                                            <w:top w:val="none" w:sz="0" w:space="0" w:color="auto"/>
                                                            <w:left w:val="none" w:sz="0" w:space="0" w:color="auto"/>
                                                            <w:bottom w:val="none" w:sz="0" w:space="0" w:color="auto"/>
                                                            <w:right w:val="none" w:sz="0" w:space="0" w:color="auto"/>
                                                          </w:divBdr>
                                                          <w:divsChild>
                                                            <w:div w:id="150799758">
                                                              <w:marLeft w:val="0"/>
                                                              <w:marRight w:val="0"/>
                                                              <w:marTop w:val="0"/>
                                                              <w:marBottom w:val="0"/>
                                                              <w:divBdr>
                                                                <w:top w:val="single" w:sz="6" w:space="0" w:color="DDDFE2"/>
                                                                <w:left w:val="single" w:sz="6" w:space="0" w:color="DDDFE2"/>
                                                                <w:bottom w:val="single" w:sz="6" w:space="0" w:color="DDDFE2"/>
                                                                <w:right w:val="single" w:sz="6" w:space="0" w:color="DDDFE2"/>
                                                              </w:divBdr>
                                                              <w:divsChild>
                                                                <w:div w:id="700517113">
                                                                  <w:marLeft w:val="0"/>
                                                                  <w:marRight w:val="0"/>
                                                                  <w:marTop w:val="0"/>
                                                                  <w:marBottom w:val="0"/>
                                                                  <w:divBdr>
                                                                    <w:top w:val="none" w:sz="0" w:space="0" w:color="auto"/>
                                                                    <w:left w:val="none" w:sz="0" w:space="0" w:color="auto"/>
                                                                    <w:bottom w:val="none" w:sz="0" w:space="0" w:color="auto"/>
                                                                    <w:right w:val="none" w:sz="0" w:space="0" w:color="auto"/>
                                                                  </w:divBdr>
                                                                  <w:divsChild>
                                                                    <w:div w:id="1310330168">
                                                                      <w:marLeft w:val="0"/>
                                                                      <w:marRight w:val="0"/>
                                                                      <w:marTop w:val="0"/>
                                                                      <w:marBottom w:val="0"/>
                                                                      <w:divBdr>
                                                                        <w:top w:val="none" w:sz="0" w:space="0" w:color="auto"/>
                                                                        <w:left w:val="none" w:sz="0" w:space="0" w:color="auto"/>
                                                                        <w:bottom w:val="none" w:sz="0" w:space="0" w:color="auto"/>
                                                                        <w:right w:val="none" w:sz="0" w:space="0" w:color="auto"/>
                                                                      </w:divBdr>
                                                                      <w:divsChild>
                                                                        <w:div w:id="1153986383">
                                                                          <w:marLeft w:val="0"/>
                                                                          <w:marRight w:val="0"/>
                                                                          <w:marTop w:val="0"/>
                                                                          <w:marBottom w:val="0"/>
                                                                          <w:divBdr>
                                                                            <w:top w:val="none" w:sz="0" w:space="0" w:color="auto"/>
                                                                            <w:left w:val="none" w:sz="0" w:space="0" w:color="auto"/>
                                                                            <w:bottom w:val="none" w:sz="0" w:space="0" w:color="auto"/>
                                                                            <w:right w:val="none" w:sz="0" w:space="0" w:color="auto"/>
                                                                          </w:divBdr>
                                                                          <w:divsChild>
                                                                            <w:div w:id="15714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254">
                                                              <w:marLeft w:val="0"/>
                                                              <w:marRight w:val="0"/>
                                                              <w:marTop w:val="0"/>
                                                              <w:marBottom w:val="0"/>
                                                              <w:divBdr>
                                                                <w:top w:val="none" w:sz="0" w:space="0" w:color="auto"/>
                                                                <w:left w:val="none" w:sz="0" w:space="0" w:color="auto"/>
                                                                <w:bottom w:val="none" w:sz="0" w:space="0" w:color="auto"/>
                                                                <w:right w:val="none" w:sz="0" w:space="0" w:color="auto"/>
                                                              </w:divBdr>
                                                              <w:divsChild>
                                                                <w:div w:id="1408503229">
                                                                  <w:marLeft w:val="0"/>
                                                                  <w:marRight w:val="0"/>
                                                                  <w:marTop w:val="0"/>
                                                                  <w:marBottom w:val="0"/>
                                                                  <w:divBdr>
                                                                    <w:top w:val="none" w:sz="0" w:space="0" w:color="auto"/>
                                                                    <w:left w:val="none" w:sz="0" w:space="0" w:color="auto"/>
                                                                    <w:bottom w:val="none" w:sz="0" w:space="0" w:color="auto"/>
                                                                    <w:right w:val="none" w:sz="0" w:space="0" w:color="auto"/>
                                                                  </w:divBdr>
                                                                  <w:divsChild>
                                                                    <w:div w:id="1766346753">
                                                                      <w:marLeft w:val="0"/>
                                                                      <w:marRight w:val="0"/>
                                                                      <w:marTop w:val="0"/>
                                                                      <w:marBottom w:val="120"/>
                                                                      <w:divBdr>
                                                                        <w:top w:val="none" w:sz="0" w:space="0" w:color="auto"/>
                                                                        <w:left w:val="none" w:sz="0" w:space="0" w:color="auto"/>
                                                                        <w:bottom w:val="none" w:sz="0" w:space="0" w:color="auto"/>
                                                                        <w:right w:val="none" w:sz="0" w:space="0" w:color="auto"/>
                                                                      </w:divBdr>
                                                                      <w:divsChild>
                                                                        <w:div w:id="135798912">
                                                                          <w:marLeft w:val="0"/>
                                                                          <w:marRight w:val="0"/>
                                                                          <w:marTop w:val="0"/>
                                                                          <w:marBottom w:val="0"/>
                                                                          <w:divBdr>
                                                                            <w:top w:val="none" w:sz="0" w:space="0" w:color="auto"/>
                                                                            <w:left w:val="none" w:sz="0" w:space="0" w:color="auto"/>
                                                                            <w:bottom w:val="none" w:sz="0" w:space="0" w:color="auto"/>
                                                                            <w:right w:val="none" w:sz="0" w:space="0" w:color="auto"/>
                                                                          </w:divBdr>
                                                                          <w:divsChild>
                                                                            <w:div w:id="1680615941">
                                                                              <w:marLeft w:val="0"/>
                                                                              <w:marRight w:val="0"/>
                                                                              <w:marTop w:val="0"/>
                                                                              <w:marBottom w:val="0"/>
                                                                              <w:divBdr>
                                                                                <w:top w:val="none" w:sz="0" w:space="0" w:color="auto"/>
                                                                                <w:left w:val="none" w:sz="0" w:space="0" w:color="auto"/>
                                                                                <w:bottom w:val="none" w:sz="0" w:space="0" w:color="auto"/>
                                                                                <w:right w:val="none" w:sz="0" w:space="0" w:color="auto"/>
                                                                              </w:divBdr>
                                                                              <w:divsChild>
                                                                                <w:div w:id="637338303">
                                                                                  <w:marLeft w:val="0"/>
                                                                                  <w:marRight w:val="0"/>
                                                                                  <w:marTop w:val="0"/>
                                                                                  <w:marBottom w:val="0"/>
                                                                                  <w:divBdr>
                                                                                    <w:top w:val="none" w:sz="0" w:space="0" w:color="auto"/>
                                                                                    <w:left w:val="none" w:sz="0" w:space="0" w:color="auto"/>
                                                                                    <w:bottom w:val="none" w:sz="0" w:space="0" w:color="auto"/>
                                                                                    <w:right w:val="none" w:sz="0" w:space="0" w:color="auto"/>
                                                                                  </w:divBdr>
                                                                                  <w:divsChild>
                                                                                    <w:div w:id="1588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875591">
                                                  <w:marLeft w:val="0"/>
                                                  <w:marRight w:val="0"/>
                                                  <w:marTop w:val="0"/>
                                                  <w:marBottom w:val="0"/>
                                                  <w:divBdr>
                                                    <w:top w:val="none" w:sz="0" w:space="0" w:color="auto"/>
                                                    <w:left w:val="none" w:sz="0" w:space="0" w:color="auto"/>
                                                    <w:bottom w:val="none" w:sz="0" w:space="0" w:color="auto"/>
                                                    <w:right w:val="none" w:sz="0" w:space="0" w:color="auto"/>
                                                  </w:divBdr>
                                                  <w:divsChild>
                                                    <w:div w:id="1465007568">
                                                      <w:marLeft w:val="0"/>
                                                      <w:marRight w:val="0"/>
                                                      <w:marTop w:val="0"/>
                                                      <w:marBottom w:val="180"/>
                                                      <w:divBdr>
                                                        <w:top w:val="none" w:sz="0" w:space="0" w:color="auto"/>
                                                        <w:left w:val="none" w:sz="0" w:space="0" w:color="auto"/>
                                                        <w:bottom w:val="none" w:sz="0" w:space="0" w:color="auto"/>
                                                        <w:right w:val="none" w:sz="0" w:space="0" w:color="auto"/>
                                                      </w:divBdr>
                                                      <w:divsChild>
                                                        <w:div w:id="1975139167">
                                                          <w:marLeft w:val="0"/>
                                                          <w:marRight w:val="0"/>
                                                          <w:marTop w:val="0"/>
                                                          <w:marBottom w:val="0"/>
                                                          <w:divBdr>
                                                            <w:top w:val="single" w:sz="6" w:space="0" w:color="DDDFE2"/>
                                                            <w:left w:val="single" w:sz="6" w:space="0" w:color="DDDFE2"/>
                                                            <w:bottom w:val="single" w:sz="6" w:space="0" w:color="DDDFE2"/>
                                                            <w:right w:val="single" w:sz="6" w:space="0" w:color="DDDFE2"/>
                                                          </w:divBdr>
                                                          <w:divsChild>
                                                            <w:div w:id="966357483">
                                                              <w:marLeft w:val="0"/>
                                                              <w:marRight w:val="0"/>
                                                              <w:marTop w:val="0"/>
                                                              <w:marBottom w:val="0"/>
                                                              <w:divBdr>
                                                                <w:top w:val="none" w:sz="0" w:space="0" w:color="auto"/>
                                                                <w:left w:val="none" w:sz="0" w:space="0" w:color="auto"/>
                                                                <w:bottom w:val="none" w:sz="0" w:space="0" w:color="auto"/>
                                                                <w:right w:val="none" w:sz="0" w:space="0" w:color="auto"/>
                                                              </w:divBdr>
                                                              <w:divsChild>
                                                                <w:div w:id="294680779">
                                                                  <w:marLeft w:val="0"/>
                                                                  <w:marRight w:val="0"/>
                                                                  <w:marTop w:val="0"/>
                                                                  <w:marBottom w:val="0"/>
                                                                  <w:divBdr>
                                                                    <w:top w:val="none" w:sz="0" w:space="0" w:color="auto"/>
                                                                    <w:left w:val="none" w:sz="0" w:space="0" w:color="auto"/>
                                                                    <w:bottom w:val="none" w:sz="0" w:space="0" w:color="auto"/>
                                                                    <w:right w:val="none" w:sz="0" w:space="0" w:color="auto"/>
                                                                  </w:divBdr>
                                                                  <w:divsChild>
                                                                    <w:div w:id="990718536">
                                                                      <w:marLeft w:val="0"/>
                                                                      <w:marRight w:val="0"/>
                                                                      <w:marTop w:val="0"/>
                                                                      <w:marBottom w:val="0"/>
                                                                      <w:divBdr>
                                                                        <w:top w:val="none" w:sz="0" w:space="0" w:color="auto"/>
                                                                        <w:left w:val="none" w:sz="0" w:space="0" w:color="auto"/>
                                                                        <w:bottom w:val="none" w:sz="0" w:space="0" w:color="auto"/>
                                                                        <w:right w:val="none" w:sz="0" w:space="0" w:color="auto"/>
                                                                      </w:divBdr>
                                                                      <w:divsChild>
                                                                        <w:div w:id="593588523">
                                                                          <w:marLeft w:val="0"/>
                                                                          <w:marRight w:val="0"/>
                                                                          <w:marTop w:val="0"/>
                                                                          <w:marBottom w:val="0"/>
                                                                          <w:divBdr>
                                                                            <w:top w:val="none" w:sz="0" w:space="0" w:color="auto"/>
                                                                            <w:left w:val="none" w:sz="0" w:space="0" w:color="auto"/>
                                                                            <w:bottom w:val="none" w:sz="0" w:space="0" w:color="auto"/>
                                                                            <w:right w:val="none" w:sz="0" w:space="0" w:color="auto"/>
                                                                          </w:divBdr>
                                                                          <w:divsChild>
                                                                            <w:div w:id="1614823329">
                                                                              <w:marLeft w:val="0"/>
                                                                              <w:marRight w:val="0"/>
                                                                              <w:marTop w:val="0"/>
                                                                              <w:marBottom w:val="0"/>
                                                                              <w:divBdr>
                                                                                <w:top w:val="none" w:sz="0" w:space="0" w:color="auto"/>
                                                                                <w:left w:val="none" w:sz="0" w:space="0" w:color="auto"/>
                                                                                <w:bottom w:val="none" w:sz="0" w:space="0" w:color="auto"/>
                                                                                <w:right w:val="none" w:sz="0" w:space="0" w:color="auto"/>
                                                                              </w:divBdr>
                                                                              <w:divsChild>
                                                                                <w:div w:id="702677932">
                                                                                  <w:marLeft w:val="0"/>
                                                                                  <w:marRight w:val="0"/>
                                                                                  <w:marTop w:val="0"/>
                                                                                  <w:marBottom w:val="0"/>
                                                                                  <w:divBdr>
                                                                                    <w:top w:val="none" w:sz="0" w:space="0" w:color="auto"/>
                                                                                    <w:left w:val="none" w:sz="0" w:space="0" w:color="auto"/>
                                                                                    <w:bottom w:val="none" w:sz="0" w:space="0" w:color="auto"/>
                                                                                    <w:right w:val="none" w:sz="0" w:space="0" w:color="auto"/>
                                                                                  </w:divBdr>
                                                                                  <w:divsChild>
                                                                                    <w:div w:id="160706277">
                                                                                      <w:marLeft w:val="0"/>
                                                                                      <w:marRight w:val="0"/>
                                                                                      <w:marTop w:val="0"/>
                                                                                      <w:marBottom w:val="0"/>
                                                                                      <w:divBdr>
                                                                                        <w:top w:val="none" w:sz="0" w:space="0" w:color="auto"/>
                                                                                        <w:left w:val="none" w:sz="0" w:space="0" w:color="auto"/>
                                                                                        <w:bottom w:val="none" w:sz="0" w:space="0" w:color="auto"/>
                                                                                        <w:right w:val="none" w:sz="0" w:space="0" w:color="auto"/>
                                                                                      </w:divBdr>
                                                                                      <w:divsChild>
                                                                                        <w:div w:id="1742217355">
                                                                                          <w:marLeft w:val="0"/>
                                                                                          <w:marRight w:val="0"/>
                                                                                          <w:marTop w:val="100"/>
                                                                                          <w:marBottom w:val="100"/>
                                                                                          <w:divBdr>
                                                                                            <w:top w:val="none" w:sz="0" w:space="0" w:color="auto"/>
                                                                                            <w:left w:val="none" w:sz="0" w:space="0" w:color="auto"/>
                                                                                            <w:bottom w:val="none" w:sz="0" w:space="0" w:color="auto"/>
                                                                                            <w:right w:val="none" w:sz="0" w:space="0" w:color="auto"/>
                                                                                          </w:divBdr>
                                                                                          <w:divsChild>
                                                                                            <w:div w:id="188115976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933827643">
                                                                                      <w:marLeft w:val="0"/>
                                                                                      <w:marRight w:val="0"/>
                                                                                      <w:marTop w:val="0"/>
                                                                                      <w:marBottom w:val="0"/>
                                                                                      <w:divBdr>
                                                                                        <w:top w:val="none" w:sz="0" w:space="0" w:color="auto"/>
                                                                                        <w:left w:val="none" w:sz="0" w:space="0" w:color="auto"/>
                                                                                        <w:bottom w:val="none" w:sz="0" w:space="0" w:color="auto"/>
                                                                                        <w:right w:val="none" w:sz="0" w:space="0" w:color="auto"/>
                                                                                      </w:divBdr>
                                                                                      <w:divsChild>
                                                                                        <w:div w:id="2139300985">
                                                                                          <w:marLeft w:val="0"/>
                                                                                          <w:marRight w:val="0"/>
                                                                                          <w:marTop w:val="0"/>
                                                                                          <w:marBottom w:val="0"/>
                                                                                          <w:divBdr>
                                                                                            <w:top w:val="none" w:sz="0" w:space="0" w:color="auto"/>
                                                                                            <w:left w:val="none" w:sz="0" w:space="0" w:color="auto"/>
                                                                                            <w:bottom w:val="none" w:sz="0" w:space="0" w:color="auto"/>
                                                                                            <w:right w:val="none" w:sz="0" w:space="0" w:color="auto"/>
                                                                                          </w:divBdr>
                                                                                          <w:divsChild>
                                                                                            <w:div w:id="9808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7723">
                                                                          <w:marLeft w:val="0"/>
                                                                          <w:marRight w:val="0"/>
                                                                          <w:marTop w:val="0"/>
                                                                          <w:marBottom w:val="0"/>
                                                                          <w:divBdr>
                                                                            <w:top w:val="none" w:sz="0" w:space="0" w:color="auto"/>
                                                                            <w:left w:val="none" w:sz="0" w:space="0" w:color="auto"/>
                                                                            <w:bottom w:val="none" w:sz="0" w:space="0" w:color="auto"/>
                                                                            <w:right w:val="none" w:sz="0" w:space="0" w:color="auto"/>
                                                                          </w:divBdr>
                                                                          <w:divsChild>
                                                                            <w:div w:id="1541554198">
                                                                              <w:marLeft w:val="0"/>
                                                                              <w:marRight w:val="0"/>
                                                                              <w:marTop w:val="0"/>
                                                                              <w:marBottom w:val="0"/>
                                                                              <w:divBdr>
                                                                                <w:top w:val="none" w:sz="0" w:space="0" w:color="auto"/>
                                                                                <w:left w:val="none" w:sz="0" w:space="0" w:color="auto"/>
                                                                                <w:bottom w:val="none" w:sz="0" w:space="0" w:color="auto"/>
                                                                                <w:right w:val="none" w:sz="0" w:space="0" w:color="auto"/>
                                                                              </w:divBdr>
                                                                              <w:divsChild>
                                                                                <w:div w:id="59863187">
                                                                                  <w:marLeft w:val="0"/>
                                                                                  <w:marRight w:val="0"/>
                                                                                  <w:marTop w:val="0"/>
                                                                                  <w:marBottom w:val="0"/>
                                                                                  <w:divBdr>
                                                                                    <w:top w:val="none" w:sz="0" w:space="0" w:color="auto"/>
                                                                                    <w:left w:val="none" w:sz="0" w:space="0" w:color="auto"/>
                                                                                    <w:bottom w:val="none" w:sz="0" w:space="0" w:color="auto"/>
                                                                                    <w:right w:val="none" w:sz="0" w:space="0" w:color="auto"/>
                                                                                  </w:divBdr>
                                                                                  <w:divsChild>
                                                                                    <w:div w:id="1948002227">
                                                                                      <w:marLeft w:val="0"/>
                                                                                      <w:marRight w:val="0"/>
                                                                                      <w:marTop w:val="0"/>
                                                                                      <w:marBottom w:val="0"/>
                                                                                      <w:divBdr>
                                                                                        <w:top w:val="none" w:sz="0" w:space="0" w:color="auto"/>
                                                                                        <w:left w:val="none" w:sz="0" w:space="0" w:color="auto"/>
                                                                                        <w:bottom w:val="none" w:sz="0" w:space="0" w:color="auto"/>
                                                                                        <w:right w:val="none" w:sz="0" w:space="0" w:color="auto"/>
                                                                                      </w:divBdr>
                                                                                      <w:divsChild>
                                                                                        <w:div w:id="351760060">
                                                                                          <w:marLeft w:val="0"/>
                                                                                          <w:marRight w:val="0"/>
                                                                                          <w:marTop w:val="0"/>
                                                                                          <w:marBottom w:val="0"/>
                                                                                          <w:divBdr>
                                                                                            <w:top w:val="none" w:sz="0" w:space="0" w:color="auto"/>
                                                                                            <w:left w:val="none" w:sz="0" w:space="0" w:color="auto"/>
                                                                                            <w:bottom w:val="none" w:sz="0" w:space="0" w:color="auto"/>
                                                                                            <w:right w:val="none" w:sz="0" w:space="0" w:color="auto"/>
                                                                                          </w:divBdr>
                                                                                          <w:divsChild>
                                                                                            <w:div w:id="1967538898">
                                                                                              <w:marLeft w:val="0"/>
                                                                                              <w:marRight w:val="0"/>
                                                                                              <w:marTop w:val="0"/>
                                                                                              <w:marBottom w:val="0"/>
                                                                                              <w:divBdr>
                                                                                                <w:top w:val="none" w:sz="0" w:space="0" w:color="auto"/>
                                                                                                <w:left w:val="none" w:sz="0" w:space="0" w:color="auto"/>
                                                                                                <w:bottom w:val="none" w:sz="0" w:space="0" w:color="auto"/>
                                                                                                <w:right w:val="none" w:sz="0" w:space="0" w:color="auto"/>
                                                                                              </w:divBdr>
                                                                                              <w:divsChild>
                                                                                                <w:div w:id="424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063">
                                                                                          <w:marLeft w:val="0"/>
                                                                                          <w:marRight w:val="0"/>
                                                                                          <w:marTop w:val="0"/>
                                                                                          <w:marBottom w:val="0"/>
                                                                                          <w:divBdr>
                                                                                            <w:top w:val="none" w:sz="0" w:space="0" w:color="auto"/>
                                                                                            <w:left w:val="none" w:sz="0" w:space="0" w:color="auto"/>
                                                                                            <w:bottom w:val="none" w:sz="0" w:space="0" w:color="auto"/>
                                                                                            <w:right w:val="none" w:sz="0" w:space="0" w:color="auto"/>
                                                                                          </w:divBdr>
                                                                                          <w:divsChild>
                                                                                            <w:div w:id="1451122311">
                                                                                              <w:marLeft w:val="0"/>
                                                                                              <w:marRight w:val="0"/>
                                                                                              <w:marTop w:val="0"/>
                                                                                              <w:marBottom w:val="0"/>
                                                                                              <w:divBdr>
                                                                                                <w:top w:val="none" w:sz="0" w:space="0" w:color="auto"/>
                                                                                                <w:left w:val="none" w:sz="0" w:space="0" w:color="auto"/>
                                                                                                <w:bottom w:val="none" w:sz="0" w:space="0" w:color="auto"/>
                                                                                                <w:right w:val="none" w:sz="0" w:space="0" w:color="auto"/>
                                                                                              </w:divBdr>
                                                                                              <w:divsChild>
                                                                                                <w:div w:id="1468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33650">
                                                                                  <w:marLeft w:val="0"/>
                                                                                  <w:marRight w:val="0"/>
                                                                                  <w:marTop w:val="0"/>
                                                                                  <w:marBottom w:val="0"/>
                                                                                  <w:divBdr>
                                                                                    <w:top w:val="none" w:sz="0" w:space="0" w:color="auto"/>
                                                                                    <w:left w:val="none" w:sz="0" w:space="0" w:color="auto"/>
                                                                                    <w:bottom w:val="none" w:sz="0" w:space="0" w:color="auto"/>
                                                                                    <w:right w:val="none" w:sz="0" w:space="0" w:color="auto"/>
                                                                                  </w:divBdr>
                                                                                  <w:divsChild>
                                                                                    <w:div w:id="1267813971">
                                                                                      <w:marLeft w:val="0"/>
                                                                                      <w:marRight w:val="0"/>
                                                                                      <w:marTop w:val="0"/>
                                                                                      <w:marBottom w:val="0"/>
                                                                                      <w:divBdr>
                                                                                        <w:top w:val="none" w:sz="0" w:space="0" w:color="auto"/>
                                                                                        <w:left w:val="none" w:sz="0" w:space="0" w:color="auto"/>
                                                                                        <w:bottom w:val="none" w:sz="0" w:space="0" w:color="auto"/>
                                                                                        <w:right w:val="none" w:sz="0" w:space="0" w:color="auto"/>
                                                                                      </w:divBdr>
                                                                                      <w:divsChild>
                                                                                        <w:div w:id="1566574828">
                                                                                          <w:marLeft w:val="0"/>
                                                                                          <w:marRight w:val="0"/>
                                                                                          <w:marTop w:val="0"/>
                                                                                          <w:marBottom w:val="0"/>
                                                                                          <w:divBdr>
                                                                                            <w:top w:val="none" w:sz="0" w:space="0" w:color="auto"/>
                                                                                            <w:left w:val="none" w:sz="0" w:space="0" w:color="auto"/>
                                                                                            <w:bottom w:val="none" w:sz="0" w:space="0" w:color="auto"/>
                                                                                            <w:right w:val="none" w:sz="0" w:space="0" w:color="auto"/>
                                                                                          </w:divBdr>
                                                                                          <w:divsChild>
                                                                                            <w:div w:id="188606452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653370067">
                                                                              <w:marLeft w:val="0"/>
                                                                              <w:marRight w:val="0"/>
                                                                              <w:marTop w:val="0"/>
                                                                              <w:marBottom w:val="0"/>
                                                                              <w:divBdr>
                                                                                <w:top w:val="none" w:sz="0" w:space="0" w:color="auto"/>
                                                                                <w:left w:val="none" w:sz="0" w:space="0" w:color="auto"/>
                                                                                <w:bottom w:val="none" w:sz="0" w:space="0" w:color="auto"/>
                                                                                <w:right w:val="none" w:sz="0" w:space="0" w:color="auto"/>
                                                                              </w:divBdr>
                                                                              <w:divsChild>
                                                                                <w:div w:id="2074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015">
                                                                          <w:marLeft w:val="0"/>
                                                                          <w:marRight w:val="0"/>
                                                                          <w:marTop w:val="0"/>
                                                                          <w:marBottom w:val="0"/>
                                                                          <w:divBdr>
                                                                            <w:top w:val="none" w:sz="0" w:space="0" w:color="auto"/>
                                                                            <w:left w:val="none" w:sz="0" w:space="0" w:color="auto"/>
                                                                            <w:bottom w:val="none" w:sz="0" w:space="0" w:color="auto"/>
                                                                            <w:right w:val="none" w:sz="0" w:space="0" w:color="auto"/>
                                                                          </w:divBdr>
                                                                          <w:divsChild>
                                                                            <w:div w:id="856771872">
                                                                              <w:marLeft w:val="0"/>
                                                                              <w:marRight w:val="0"/>
                                                                              <w:marTop w:val="0"/>
                                                                              <w:marBottom w:val="0"/>
                                                                              <w:divBdr>
                                                                                <w:top w:val="none" w:sz="0" w:space="0" w:color="auto"/>
                                                                                <w:left w:val="none" w:sz="0" w:space="0" w:color="auto"/>
                                                                                <w:bottom w:val="none" w:sz="0" w:space="0" w:color="auto"/>
                                                                                <w:right w:val="none" w:sz="0" w:space="0" w:color="auto"/>
                                                                              </w:divBdr>
                                                                              <w:divsChild>
                                                                                <w:div w:id="1382442766">
                                                                                  <w:marLeft w:val="0"/>
                                                                                  <w:marRight w:val="0"/>
                                                                                  <w:marTop w:val="0"/>
                                                                                  <w:marBottom w:val="0"/>
                                                                                  <w:divBdr>
                                                                                    <w:top w:val="none" w:sz="0" w:space="0" w:color="auto"/>
                                                                                    <w:left w:val="none" w:sz="0" w:space="0" w:color="auto"/>
                                                                                    <w:bottom w:val="none" w:sz="0" w:space="0" w:color="auto"/>
                                                                                    <w:right w:val="none" w:sz="0" w:space="0" w:color="auto"/>
                                                                                  </w:divBdr>
                                                                                  <w:divsChild>
                                                                                    <w:div w:id="640621675">
                                                                                      <w:marLeft w:val="0"/>
                                                                                      <w:marRight w:val="0"/>
                                                                                      <w:marTop w:val="0"/>
                                                                                      <w:marBottom w:val="0"/>
                                                                                      <w:divBdr>
                                                                                        <w:top w:val="none" w:sz="0" w:space="0" w:color="auto"/>
                                                                                        <w:left w:val="none" w:sz="0" w:space="0" w:color="auto"/>
                                                                                        <w:bottom w:val="none" w:sz="0" w:space="0" w:color="auto"/>
                                                                                        <w:right w:val="none" w:sz="0" w:space="0" w:color="auto"/>
                                                                                      </w:divBdr>
                                                                                      <w:divsChild>
                                                                                        <w:div w:id="1580942312">
                                                                                          <w:marLeft w:val="0"/>
                                                                                          <w:marRight w:val="0"/>
                                                                                          <w:marTop w:val="30"/>
                                                                                          <w:marBottom w:val="30"/>
                                                                                          <w:divBdr>
                                                                                            <w:top w:val="none" w:sz="0" w:space="0" w:color="auto"/>
                                                                                            <w:left w:val="none" w:sz="0" w:space="0" w:color="auto"/>
                                                                                            <w:bottom w:val="none" w:sz="0" w:space="0" w:color="auto"/>
                                                                                            <w:right w:val="none" w:sz="0" w:space="0" w:color="auto"/>
                                                                                          </w:divBdr>
                                                                                          <w:divsChild>
                                                                                            <w:div w:id="376591465">
                                                                                              <w:marLeft w:val="0"/>
                                                                                              <w:marRight w:val="0"/>
                                                                                              <w:marTop w:val="0"/>
                                                                                              <w:marBottom w:val="0"/>
                                                                                              <w:divBdr>
                                                                                                <w:top w:val="none" w:sz="0" w:space="0" w:color="auto"/>
                                                                                                <w:left w:val="none" w:sz="0" w:space="0" w:color="auto"/>
                                                                                                <w:bottom w:val="none" w:sz="0" w:space="0" w:color="auto"/>
                                                                                                <w:right w:val="none" w:sz="0" w:space="0" w:color="auto"/>
                                                                                              </w:divBdr>
                                                                                            </w:div>
                                                                                            <w:div w:id="1712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7407">
                                                                              <w:marLeft w:val="0"/>
                                                                              <w:marRight w:val="0"/>
                                                                              <w:marTop w:val="0"/>
                                                                              <w:marBottom w:val="0"/>
                                                                              <w:divBdr>
                                                                                <w:top w:val="none" w:sz="0" w:space="0" w:color="auto"/>
                                                                                <w:left w:val="none" w:sz="0" w:space="0" w:color="auto"/>
                                                                                <w:bottom w:val="none" w:sz="0" w:space="0" w:color="auto"/>
                                                                                <w:right w:val="none" w:sz="0" w:space="0" w:color="auto"/>
                                                                              </w:divBdr>
                                                                              <w:divsChild>
                                                                                <w:div w:id="13350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7690">
                                                                  <w:marLeft w:val="0"/>
                                                                  <w:marRight w:val="0"/>
                                                                  <w:marTop w:val="0"/>
                                                                  <w:marBottom w:val="0"/>
                                                                  <w:divBdr>
                                                                    <w:top w:val="none" w:sz="0" w:space="0" w:color="auto"/>
                                                                    <w:left w:val="none" w:sz="0" w:space="0" w:color="auto"/>
                                                                    <w:bottom w:val="none" w:sz="0" w:space="0" w:color="auto"/>
                                                                    <w:right w:val="none" w:sz="0" w:space="0" w:color="auto"/>
                                                                  </w:divBdr>
                                                                  <w:divsChild>
                                                                    <w:div w:id="45108613">
                                                                      <w:marLeft w:val="0"/>
                                                                      <w:marRight w:val="0"/>
                                                                      <w:marTop w:val="0"/>
                                                                      <w:marBottom w:val="0"/>
                                                                      <w:divBdr>
                                                                        <w:top w:val="none" w:sz="0" w:space="0" w:color="auto"/>
                                                                        <w:left w:val="none" w:sz="0" w:space="0" w:color="auto"/>
                                                                        <w:bottom w:val="none" w:sz="0" w:space="0" w:color="auto"/>
                                                                        <w:right w:val="none" w:sz="0" w:space="0" w:color="auto"/>
                                                                      </w:divBdr>
                                                                      <w:divsChild>
                                                                        <w:div w:id="341051966">
                                                                          <w:marLeft w:val="0"/>
                                                                          <w:marRight w:val="0"/>
                                                                          <w:marTop w:val="0"/>
                                                                          <w:marBottom w:val="0"/>
                                                                          <w:divBdr>
                                                                            <w:top w:val="none" w:sz="0" w:space="0" w:color="auto"/>
                                                                            <w:left w:val="none" w:sz="0" w:space="0" w:color="auto"/>
                                                                            <w:bottom w:val="none" w:sz="0" w:space="0" w:color="auto"/>
                                                                            <w:right w:val="none" w:sz="0" w:space="0" w:color="auto"/>
                                                                          </w:divBdr>
                                                                          <w:divsChild>
                                                                            <w:div w:id="1026564779">
                                                                              <w:marLeft w:val="0"/>
                                                                              <w:marRight w:val="0"/>
                                                                              <w:marTop w:val="0"/>
                                                                              <w:marBottom w:val="0"/>
                                                                              <w:divBdr>
                                                                                <w:top w:val="none" w:sz="0" w:space="0" w:color="auto"/>
                                                                                <w:left w:val="none" w:sz="0" w:space="0" w:color="auto"/>
                                                                                <w:bottom w:val="none" w:sz="0" w:space="0" w:color="auto"/>
                                                                                <w:right w:val="none" w:sz="0" w:space="0" w:color="auto"/>
                                                                              </w:divBdr>
                                                                              <w:divsChild>
                                                                                <w:div w:id="883717660">
                                                                                  <w:marLeft w:val="0"/>
                                                                                  <w:marRight w:val="0"/>
                                                                                  <w:marTop w:val="0"/>
                                                                                  <w:marBottom w:val="0"/>
                                                                                  <w:divBdr>
                                                                                    <w:top w:val="none" w:sz="0" w:space="0" w:color="auto"/>
                                                                                    <w:left w:val="none" w:sz="0" w:space="0" w:color="auto"/>
                                                                                    <w:bottom w:val="none" w:sz="0" w:space="0" w:color="auto"/>
                                                                                    <w:right w:val="none" w:sz="0" w:space="0" w:color="auto"/>
                                                                                  </w:divBdr>
                                                                                  <w:divsChild>
                                                                                    <w:div w:id="1959800736">
                                                                                      <w:marLeft w:val="0"/>
                                                                                      <w:marRight w:val="180"/>
                                                                                      <w:marTop w:val="30"/>
                                                                                      <w:marBottom w:val="0"/>
                                                                                      <w:divBdr>
                                                                                        <w:top w:val="none" w:sz="0" w:space="0" w:color="auto"/>
                                                                                        <w:left w:val="none" w:sz="0" w:space="0" w:color="auto"/>
                                                                                        <w:bottom w:val="none" w:sz="0" w:space="0" w:color="auto"/>
                                                                                        <w:right w:val="none" w:sz="0" w:space="0" w:color="auto"/>
                                                                                      </w:divBdr>
                                                                                      <w:divsChild>
                                                                                        <w:div w:id="333649681">
                                                                                          <w:marLeft w:val="0"/>
                                                                                          <w:marRight w:val="0"/>
                                                                                          <w:marTop w:val="0"/>
                                                                                          <w:marBottom w:val="0"/>
                                                                                          <w:divBdr>
                                                                                            <w:top w:val="none" w:sz="0" w:space="0" w:color="auto"/>
                                                                                            <w:left w:val="none" w:sz="0" w:space="0" w:color="auto"/>
                                                                                            <w:bottom w:val="none" w:sz="0" w:space="0" w:color="auto"/>
                                                                                            <w:right w:val="none" w:sz="0" w:space="0" w:color="auto"/>
                                                                                          </w:divBdr>
                                                                                          <w:divsChild>
                                                                                            <w:div w:id="20567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9678820">
      <w:bodyDiv w:val="1"/>
      <w:marLeft w:val="0"/>
      <w:marRight w:val="0"/>
      <w:marTop w:val="0"/>
      <w:marBottom w:val="0"/>
      <w:divBdr>
        <w:top w:val="none" w:sz="0" w:space="0" w:color="auto"/>
        <w:left w:val="none" w:sz="0" w:space="0" w:color="auto"/>
        <w:bottom w:val="none" w:sz="0" w:space="0" w:color="auto"/>
        <w:right w:val="none" w:sz="0" w:space="0" w:color="auto"/>
      </w:divBdr>
    </w:div>
    <w:div w:id="584219292">
      <w:bodyDiv w:val="1"/>
      <w:marLeft w:val="0"/>
      <w:marRight w:val="0"/>
      <w:marTop w:val="0"/>
      <w:marBottom w:val="0"/>
      <w:divBdr>
        <w:top w:val="none" w:sz="0" w:space="0" w:color="auto"/>
        <w:left w:val="none" w:sz="0" w:space="0" w:color="auto"/>
        <w:bottom w:val="none" w:sz="0" w:space="0" w:color="auto"/>
        <w:right w:val="none" w:sz="0" w:space="0" w:color="auto"/>
      </w:divBdr>
    </w:div>
    <w:div w:id="601915370">
      <w:bodyDiv w:val="1"/>
      <w:marLeft w:val="0"/>
      <w:marRight w:val="0"/>
      <w:marTop w:val="0"/>
      <w:marBottom w:val="0"/>
      <w:divBdr>
        <w:top w:val="none" w:sz="0" w:space="0" w:color="auto"/>
        <w:left w:val="none" w:sz="0" w:space="0" w:color="auto"/>
        <w:bottom w:val="none" w:sz="0" w:space="0" w:color="auto"/>
        <w:right w:val="none" w:sz="0" w:space="0" w:color="auto"/>
      </w:divBdr>
    </w:div>
    <w:div w:id="618413542">
      <w:bodyDiv w:val="1"/>
      <w:marLeft w:val="0"/>
      <w:marRight w:val="0"/>
      <w:marTop w:val="0"/>
      <w:marBottom w:val="0"/>
      <w:divBdr>
        <w:top w:val="none" w:sz="0" w:space="0" w:color="auto"/>
        <w:left w:val="none" w:sz="0" w:space="0" w:color="auto"/>
        <w:bottom w:val="none" w:sz="0" w:space="0" w:color="auto"/>
        <w:right w:val="none" w:sz="0" w:space="0" w:color="auto"/>
      </w:divBdr>
    </w:div>
    <w:div w:id="621500108">
      <w:bodyDiv w:val="1"/>
      <w:marLeft w:val="0"/>
      <w:marRight w:val="0"/>
      <w:marTop w:val="0"/>
      <w:marBottom w:val="0"/>
      <w:divBdr>
        <w:top w:val="none" w:sz="0" w:space="0" w:color="auto"/>
        <w:left w:val="none" w:sz="0" w:space="0" w:color="auto"/>
        <w:bottom w:val="none" w:sz="0" w:space="0" w:color="auto"/>
        <w:right w:val="none" w:sz="0" w:space="0" w:color="auto"/>
      </w:divBdr>
    </w:div>
    <w:div w:id="644429237">
      <w:bodyDiv w:val="1"/>
      <w:marLeft w:val="0"/>
      <w:marRight w:val="0"/>
      <w:marTop w:val="0"/>
      <w:marBottom w:val="0"/>
      <w:divBdr>
        <w:top w:val="none" w:sz="0" w:space="0" w:color="auto"/>
        <w:left w:val="none" w:sz="0" w:space="0" w:color="auto"/>
        <w:bottom w:val="none" w:sz="0" w:space="0" w:color="auto"/>
        <w:right w:val="none" w:sz="0" w:space="0" w:color="auto"/>
      </w:divBdr>
    </w:div>
    <w:div w:id="743919258">
      <w:bodyDiv w:val="1"/>
      <w:marLeft w:val="0"/>
      <w:marRight w:val="0"/>
      <w:marTop w:val="0"/>
      <w:marBottom w:val="0"/>
      <w:divBdr>
        <w:top w:val="none" w:sz="0" w:space="0" w:color="auto"/>
        <w:left w:val="none" w:sz="0" w:space="0" w:color="auto"/>
        <w:bottom w:val="none" w:sz="0" w:space="0" w:color="auto"/>
        <w:right w:val="none" w:sz="0" w:space="0" w:color="auto"/>
      </w:divBdr>
    </w:div>
    <w:div w:id="770053494">
      <w:bodyDiv w:val="1"/>
      <w:marLeft w:val="0"/>
      <w:marRight w:val="0"/>
      <w:marTop w:val="0"/>
      <w:marBottom w:val="0"/>
      <w:divBdr>
        <w:top w:val="none" w:sz="0" w:space="0" w:color="auto"/>
        <w:left w:val="none" w:sz="0" w:space="0" w:color="auto"/>
        <w:bottom w:val="none" w:sz="0" w:space="0" w:color="auto"/>
        <w:right w:val="none" w:sz="0" w:space="0" w:color="auto"/>
      </w:divBdr>
    </w:div>
    <w:div w:id="779301137">
      <w:bodyDiv w:val="1"/>
      <w:marLeft w:val="0"/>
      <w:marRight w:val="0"/>
      <w:marTop w:val="0"/>
      <w:marBottom w:val="0"/>
      <w:divBdr>
        <w:top w:val="none" w:sz="0" w:space="0" w:color="auto"/>
        <w:left w:val="none" w:sz="0" w:space="0" w:color="auto"/>
        <w:bottom w:val="none" w:sz="0" w:space="0" w:color="auto"/>
        <w:right w:val="none" w:sz="0" w:space="0" w:color="auto"/>
      </w:divBdr>
    </w:div>
    <w:div w:id="808860467">
      <w:bodyDiv w:val="1"/>
      <w:marLeft w:val="0"/>
      <w:marRight w:val="0"/>
      <w:marTop w:val="0"/>
      <w:marBottom w:val="0"/>
      <w:divBdr>
        <w:top w:val="none" w:sz="0" w:space="0" w:color="auto"/>
        <w:left w:val="none" w:sz="0" w:space="0" w:color="auto"/>
        <w:bottom w:val="none" w:sz="0" w:space="0" w:color="auto"/>
        <w:right w:val="none" w:sz="0" w:space="0" w:color="auto"/>
      </w:divBdr>
    </w:div>
    <w:div w:id="852184715">
      <w:bodyDiv w:val="1"/>
      <w:marLeft w:val="0"/>
      <w:marRight w:val="0"/>
      <w:marTop w:val="0"/>
      <w:marBottom w:val="0"/>
      <w:divBdr>
        <w:top w:val="none" w:sz="0" w:space="0" w:color="auto"/>
        <w:left w:val="none" w:sz="0" w:space="0" w:color="auto"/>
        <w:bottom w:val="none" w:sz="0" w:space="0" w:color="auto"/>
        <w:right w:val="none" w:sz="0" w:space="0" w:color="auto"/>
      </w:divBdr>
    </w:div>
    <w:div w:id="868296480">
      <w:bodyDiv w:val="1"/>
      <w:marLeft w:val="0"/>
      <w:marRight w:val="0"/>
      <w:marTop w:val="0"/>
      <w:marBottom w:val="0"/>
      <w:divBdr>
        <w:top w:val="none" w:sz="0" w:space="0" w:color="auto"/>
        <w:left w:val="none" w:sz="0" w:space="0" w:color="auto"/>
        <w:bottom w:val="none" w:sz="0" w:space="0" w:color="auto"/>
        <w:right w:val="none" w:sz="0" w:space="0" w:color="auto"/>
      </w:divBdr>
    </w:div>
    <w:div w:id="937299652">
      <w:bodyDiv w:val="1"/>
      <w:marLeft w:val="0"/>
      <w:marRight w:val="0"/>
      <w:marTop w:val="0"/>
      <w:marBottom w:val="0"/>
      <w:divBdr>
        <w:top w:val="none" w:sz="0" w:space="0" w:color="auto"/>
        <w:left w:val="none" w:sz="0" w:space="0" w:color="auto"/>
        <w:bottom w:val="none" w:sz="0" w:space="0" w:color="auto"/>
        <w:right w:val="none" w:sz="0" w:space="0" w:color="auto"/>
      </w:divBdr>
    </w:div>
    <w:div w:id="1035695577">
      <w:bodyDiv w:val="1"/>
      <w:marLeft w:val="0"/>
      <w:marRight w:val="0"/>
      <w:marTop w:val="0"/>
      <w:marBottom w:val="0"/>
      <w:divBdr>
        <w:top w:val="none" w:sz="0" w:space="0" w:color="auto"/>
        <w:left w:val="none" w:sz="0" w:space="0" w:color="auto"/>
        <w:bottom w:val="none" w:sz="0" w:space="0" w:color="auto"/>
        <w:right w:val="none" w:sz="0" w:space="0" w:color="auto"/>
      </w:divBdr>
    </w:div>
    <w:div w:id="1044987841">
      <w:bodyDiv w:val="1"/>
      <w:marLeft w:val="0"/>
      <w:marRight w:val="0"/>
      <w:marTop w:val="0"/>
      <w:marBottom w:val="0"/>
      <w:divBdr>
        <w:top w:val="none" w:sz="0" w:space="0" w:color="auto"/>
        <w:left w:val="none" w:sz="0" w:space="0" w:color="auto"/>
        <w:bottom w:val="none" w:sz="0" w:space="0" w:color="auto"/>
        <w:right w:val="none" w:sz="0" w:space="0" w:color="auto"/>
      </w:divBdr>
    </w:div>
    <w:div w:id="1068259681">
      <w:bodyDiv w:val="1"/>
      <w:marLeft w:val="0"/>
      <w:marRight w:val="0"/>
      <w:marTop w:val="0"/>
      <w:marBottom w:val="0"/>
      <w:divBdr>
        <w:top w:val="none" w:sz="0" w:space="0" w:color="auto"/>
        <w:left w:val="none" w:sz="0" w:space="0" w:color="auto"/>
        <w:bottom w:val="none" w:sz="0" w:space="0" w:color="auto"/>
        <w:right w:val="none" w:sz="0" w:space="0" w:color="auto"/>
      </w:divBdr>
    </w:div>
    <w:div w:id="1106581446">
      <w:bodyDiv w:val="1"/>
      <w:marLeft w:val="0"/>
      <w:marRight w:val="0"/>
      <w:marTop w:val="0"/>
      <w:marBottom w:val="0"/>
      <w:divBdr>
        <w:top w:val="none" w:sz="0" w:space="0" w:color="auto"/>
        <w:left w:val="none" w:sz="0" w:space="0" w:color="auto"/>
        <w:bottom w:val="none" w:sz="0" w:space="0" w:color="auto"/>
        <w:right w:val="none" w:sz="0" w:space="0" w:color="auto"/>
      </w:divBdr>
    </w:div>
    <w:div w:id="1135682023">
      <w:bodyDiv w:val="1"/>
      <w:marLeft w:val="0"/>
      <w:marRight w:val="0"/>
      <w:marTop w:val="0"/>
      <w:marBottom w:val="0"/>
      <w:divBdr>
        <w:top w:val="none" w:sz="0" w:space="0" w:color="auto"/>
        <w:left w:val="none" w:sz="0" w:space="0" w:color="auto"/>
        <w:bottom w:val="none" w:sz="0" w:space="0" w:color="auto"/>
        <w:right w:val="none" w:sz="0" w:space="0" w:color="auto"/>
      </w:divBdr>
    </w:div>
    <w:div w:id="1177580262">
      <w:bodyDiv w:val="1"/>
      <w:marLeft w:val="0"/>
      <w:marRight w:val="0"/>
      <w:marTop w:val="0"/>
      <w:marBottom w:val="0"/>
      <w:divBdr>
        <w:top w:val="none" w:sz="0" w:space="0" w:color="auto"/>
        <w:left w:val="none" w:sz="0" w:space="0" w:color="auto"/>
        <w:bottom w:val="none" w:sz="0" w:space="0" w:color="auto"/>
        <w:right w:val="none" w:sz="0" w:space="0" w:color="auto"/>
      </w:divBdr>
    </w:div>
    <w:div w:id="1230581047">
      <w:bodyDiv w:val="1"/>
      <w:marLeft w:val="0"/>
      <w:marRight w:val="0"/>
      <w:marTop w:val="0"/>
      <w:marBottom w:val="0"/>
      <w:divBdr>
        <w:top w:val="none" w:sz="0" w:space="0" w:color="auto"/>
        <w:left w:val="none" w:sz="0" w:space="0" w:color="auto"/>
        <w:bottom w:val="none" w:sz="0" w:space="0" w:color="auto"/>
        <w:right w:val="none" w:sz="0" w:space="0" w:color="auto"/>
      </w:divBdr>
    </w:div>
    <w:div w:id="1245412541">
      <w:bodyDiv w:val="1"/>
      <w:marLeft w:val="0"/>
      <w:marRight w:val="0"/>
      <w:marTop w:val="0"/>
      <w:marBottom w:val="0"/>
      <w:divBdr>
        <w:top w:val="none" w:sz="0" w:space="0" w:color="auto"/>
        <w:left w:val="none" w:sz="0" w:space="0" w:color="auto"/>
        <w:bottom w:val="none" w:sz="0" w:space="0" w:color="auto"/>
        <w:right w:val="none" w:sz="0" w:space="0" w:color="auto"/>
      </w:divBdr>
    </w:div>
    <w:div w:id="1320305774">
      <w:bodyDiv w:val="1"/>
      <w:marLeft w:val="0"/>
      <w:marRight w:val="0"/>
      <w:marTop w:val="0"/>
      <w:marBottom w:val="0"/>
      <w:divBdr>
        <w:top w:val="none" w:sz="0" w:space="0" w:color="auto"/>
        <w:left w:val="none" w:sz="0" w:space="0" w:color="auto"/>
        <w:bottom w:val="none" w:sz="0" w:space="0" w:color="auto"/>
        <w:right w:val="none" w:sz="0" w:space="0" w:color="auto"/>
      </w:divBdr>
    </w:div>
    <w:div w:id="1329674455">
      <w:bodyDiv w:val="1"/>
      <w:marLeft w:val="0"/>
      <w:marRight w:val="0"/>
      <w:marTop w:val="0"/>
      <w:marBottom w:val="0"/>
      <w:divBdr>
        <w:top w:val="none" w:sz="0" w:space="0" w:color="auto"/>
        <w:left w:val="none" w:sz="0" w:space="0" w:color="auto"/>
        <w:bottom w:val="none" w:sz="0" w:space="0" w:color="auto"/>
        <w:right w:val="none" w:sz="0" w:space="0" w:color="auto"/>
      </w:divBdr>
    </w:div>
    <w:div w:id="1439983414">
      <w:bodyDiv w:val="1"/>
      <w:marLeft w:val="0"/>
      <w:marRight w:val="0"/>
      <w:marTop w:val="0"/>
      <w:marBottom w:val="0"/>
      <w:divBdr>
        <w:top w:val="none" w:sz="0" w:space="0" w:color="auto"/>
        <w:left w:val="none" w:sz="0" w:space="0" w:color="auto"/>
        <w:bottom w:val="none" w:sz="0" w:space="0" w:color="auto"/>
        <w:right w:val="none" w:sz="0" w:space="0" w:color="auto"/>
      </w:divBdr>
    </w:div>
    <w:div w:id="1497921192">
      <w:bodyDiv w:val="1"/>
      <w:marLeft w:val="0"/>
      <w:marRight w:val="0"/>
      <w:marTop w:val="0"/>
      <w:marBottom w:val="0"/>
      <w:divBdr>
        <w:top w:val="none" w:sz="0" w:space="0" w:color="auto"/>
        <w:left w:val="none" w:sz="0" w:space="0" w:color="auto"/>
        <w:bottom w:val="none" w:sz="0" w:space="0" w:color="auto"/>
        <w:right w:val="none" w:sz="0" w:space="0" w:color="auto"/>
      </w:divBdr>
    </w:div>
    <w:div w:id="1503427585">
      <w:bodyDiv w:val="1"/>
      <w:marLeft w:val="0"/>
      <w:marRight w:val="0"/>
      <w:marTop w:val="0"/>
      <w:marBottom w:val="0"/>
      <w:divBdr>
        <w:top w:val="none" w:sz="0" w:space="0" w:color="auto"/>
        <w:left w:val="none" w:sz="0" w:space="0" w:color="auto"/>
        <w:bottom w:val="none" w:sz="0" w:space="0" w:color="auto"/>
        <w:right w:val="none" w:sz="0" w:space="0" w:color="auto"/>
      </w:divBdr>
    </w:div>
    <w:div w:id="1693527179">
      <w:bodyDiv w:val="1"/>
      <w:marLeft w:val="0"/>
      <w:marRight w:val="0"/>
      <w:marTop w:val="0"/>
      <w:marBottom w:val="0"/>
      <w:divBdr>
        <w:top w:val="none" w:sz="0" w:space="0" w:color="auto"/>
        <w:left w:val="none" w:sz="0" w:space="0" w:color="auto"/>
        <w:bottom w:val="none" w:sz="0" w:space="0" w:color="auto"/>
        <w:right w:val="none" w:sz="0" w:space="0" w:color="auto"/>
      </w:divBdr>
    </w:div>
    <w:div w:id="1789858148">
      <w:bodyDiv w:val="1"/>
      <w:marLeft w:val="0"/>
      <w:marRight w:val="0"/>
      <w:marTop w:val="0"/>
      <w:marBottom w:val="0"/>
      <w:divBdr>
        <w:top w:val="none" w:sz="0" w:space="0" w:color="auto"/>
        <w:left w:val="none" w:sz="0" w:space="0" w:color="auto"/>
        <w:bottom w:val="none" w:sz="0" w:space="0" w:color="auto"/>
        <w:right w:val="none" w:sz="0" w:space="0" w:color="auto"/>
      </w:divBdr>
    </w:div>
    <w:div w:id="1857040087">
      <w:bodyDiv w:val="1"/>
      <w:marLeft w:val="0"/>
      <w:marRight w:val="0"/>
      <w:marTop w:val="0"/>
      <w:marBottom w:val="0"/>
      <w:divBdr>
        <w:top w:val="none" w:sz="0" w:space="0" w:color="auto"/>
        <w:left w:val="none" w:sz="0" w:space="0" w:color="auto"/>
        <w:bottom w:val="none" w:sz="0" w:space="0" w:color="auto"/>
        <w:right w:val="none" w:sz="0" w:space="0" w:color="auto"/>
      </w:divBdr>
    </w:div>
    <w:div w:id="1862932495">
      <w:bodyDiv w:val="1"/>
      <w:marLeft w:val="0"/>
      <w:marRight w:val="0"/>
      <w:marTop w:val="0"/>
      <w:marBottom w:val="0"/>
      <w:divBdr>
        <w:top w:val="none" w:sz="0" w:space="0" w:color="auto"/>
        <w:left w:val="none" w:sz="0" w:space="0" w:color="auto"/>
        <w:bottom w:val="none" w:sz="0" w:space="0" w:color="auto"/>
        <w:right w:val="none" w:sz="0" w:space="0" w:color="auto"/>
      </w:divBdr>
    </w:div>
    <w:div w:id="1907955548">
      <w:bodyDiv w:val="1"/>
      <w:marLeft w:val="0"/>
      <w:marRight w:val="0"/>
      <w:marTop w:val="0"/>
      <w:marBottom w:val="0"/>
      <w:divBdr>
        <w:top w:val="none" w:sz="0" w:space="0" w:color="auto"/>
        <w:left w:val="none" w:sz="0" w:space="0" w:color="auto"/>
        <w:bottom w:val="none" w:sz="0" w:space="0" w:color="auto"/>
        <w:right w:val="none" w:sz="0" w:space="0" w:color="auto"/>
      </w:divBdr>
    </w:div>
    <w:div w:id="1914699795">
      <w:bodyDiv w:val="1"/>
      <w:marLeft w:val="0"/>
      <w:marRight w:val="0"/>
      <w:marTop w:val="0"/>
      <w:marBottom w:val="0"/>
      <w:divBdr>
        <w:top w:val="none" w:sz="0" w:space="0" w:color="auto"/>
        <w:left w:val="none" w:sz="0" w:space="0" w:color="auto"/>
        <w:bottom w:val="none" w:sz="0" w:space="0" w:color="auto"/>
        <w:right w:val="none" w:sz="0" w:space="0" w:color="auto"/>
      </w:divBdr>
    </w:div>
    <w:div w:id="2056540021">
      <w:bodyDiv w:val="1"/>
      <w:marLeft w:val="0"/>
      <w:marRight w:val="0"/>
      <w:marTop w:val="0"/>
      <w:marBottom w:val="0"/>
      <w:divBdr>
        <w:top w:val="none" w:sz="0" w:space="0" w:color="auto"/>
        <w:left w:val="none" w:sz="0" w:space="0" w:color="auto"/>
        <w:bottom w:val="none" w:sz="0" w:space="0" w:color="auto"/>
        <w:right w:val="none" w:sz="0" w:space="0" w:color="auto"/>
      </w:divBdr>
    </w:div>
    <w:div w:id="21459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header" Target="header1.xml"/><Relationship Id="rId26"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chart" Target="charts/chart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header" Target="header4.xml"/><Relationship Id="rId33" Type="http://schemas.openxmlformats.org/officeDocument/2006/relationships/chart" Target="charts/chart5.xml"/><Relationship Id="rId38" Type="http://schemas.openxmlformats.org/officeDocument/2006/relationships/hyperlink" Target="http://www.deloitte.com/au/deloitte-access-economi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worksafe.vic.gov.au/hierarchy-control" TargetMode="External"/><Relationship Id="rId32" Type="http://schemas.openxmlformats.org/officeDocument/2006/relationships/chart" Target="charts/chart4.xml"/><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chart" Target="charts/chart8.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chart" Target="charts/chart2.xml"/><Relationship Id="rId35" Type="http://schemas.openxmlformats.org/officeDocument/2006/relationships/chart" Target="charts/chart7.xml"/></Relationships>
</file>

<file path=word/_rels/footer5.xml.rels><?xml version="1.0" encoding="UTF-8" standalone="yes"?>
<Relationships xmlns="http://schemas.openxmlformats.org/package/2006/relationships"><Relationship Id="rId1" Type="http://schemas.openxmlformats.org/officeDocument/2006/relationships/image" Target="media/image7.emf"/></Relationships>
</file>

<file path=word/_rels/footer6.xml.rels><?xml version="1.0" encoding="UTF-8" standalone="yes"?>
<Relationships xmlns="http://schemas.openxmlformats.org/package/2006/relationships"><Relationship Id="rId1"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www.safeworkaustralia.gov.au/workplace-exposure-standards-review-methodology" TargetMode="External"/><Relationship Id="rId2" Type="http://schemas.openxmlformats.org/officeDocument/2006/relationships/hyperlink" Target="http://www.betterregulation.vic.gov.au/Guidance-and-Resources" TargetMode="External"/><Relationship Id="rId1" Type="http://schemas.openxmlformats.org/officeDocument/2006/relationships/hyperlink" Target="https://www.worksafe.vic.gov.au/hierarchy-control" TargetMode="External"/><Relationship Id="rId4" Type="http://schemas.openxmlformats.org/officeDocument/2006/relationships/hyperlink" Target="https://www.abs.gov.au/ausstats/abs@.nsf/mf/8165.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header4.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5.xml.rels><?xml version="1.0" encoding="UTF-8" standalone="yes"?>
<Relationships xmlns="http://schemas.openxmlformats.org/package/2006/relationships"><Relationship Id="rId1"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PC%20analysis%20-%20March%20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PC%20analysis%20-%20March%20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PC%20analysis%20-%20March%20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fa.edreams.au.deloitte.com/W/WBSVIC00235-01/AllDocuments/ENG.4.%20Client%20documents%20and%20data%20requests/Deloitte%20Analysis/WorkSafe%20-%20Compliance%20-%2010%20Mar%20-%20DA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Silica%20Campaign%20-%2010%20March%2020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Silica%20Campaign%20-%2010%20March%2020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fa.edreams.au.deloitte.com/W/WBSVIC00235-01/AllDocuments/ENG.4.%20Client%20documents%20and%20data%20requests/Deloitte%20Analysis/WorkSafe%20-%20Compliance%20-%2010%20Mar%20-%20DA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ausdeloitte-my.sharepoint.com/personal/pacoleman_deloitte_com_au/Documents/Documents/Projects/Worksafe%20Victoria/Silicosis%20data/Silica%20Campaign%20-%2010%20March%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'By time'!$Q$2</c:f>
              <c:strCache>
                <c:ptCount val="1"/>
                <c:pt idx="0">
                  <c:v>Insurer received date (cumulative)</c:v>
                </c:pt>
              </c:strCache>
            </c:strRef>
          </c:tx>
          <c:spPr>
            <a:ln w="28575" cap="rnd">
              <a:solidFill>
                <a:schemeClr val="accent2"/>
              </a:solidFill>
              <a:round/>
            </a:ln>
            <a:effectLst/>
          </c:spPr>
          <c:marker>
            <c:symbol val="none"/>
          </c:marker>
          <c:cat>
            <c:numRef>
              <c:f>'By time'!$P$3:$P$38</c:f>
              <c:numCache>
                <c:formatCode>General</c:formatCode>
                <c:ptCount val="3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pt idx="35">
                  <c:v>2020</c:v>
                </c:pt>
              </c:numCache>
            </c:numRef>
          </c:cat>
          <c:val>
            <c:numRef>
              <c:f>'By time'!$Q$3:$Q$38</c:f>
              <c:numCache>
                <c:formatCode>General</c:formatCode>
                <c:ptCount val="36"/>
                <c:pt idx="0">
                  <c:v>0</c:v>
                </c:pt>
                <c:pt idx="1">
                  <c:v>0</c:v>
                </c:pt>
                <c:pt idx="2">
                  <c:v>0</c:v>
                </c:pt>
                <c:pt idx="3">
                  <c:v>2</c:v>
                </c:pt>
                <c:pt idx="4">
                  <c:v>8</c:v>
                </c:pt>
                <c:pt idx="5">
                  <c:v>8</c:v>
                </c:pt>
                <c:pt idx="6">
                  <c:v>14</c:v>
                </c:pt>
                <c:pt idx="7">
                  <c:v>17</c:v>
                </c:pt>
                <c:pt idx="8">
                  <c:v>18</c:v>
                </c:pt>
                <c:pt idx="9">
                  <c:v>18</c:v>
                </c:pt>
                <c:pt idx="10">
                  <c:v>20</c:v>
                </c:pt>
                <c:pt idx="11">
                  <c:v>21</c:v>
                </c:pt>
                <c:pt idx="12">
                  <c:v>23</c:v>
                </c:pt>
                <c:pt idx="13">
                  <c:v>25</c:v>
                </c:pt>
                <c:pt idx="14">
                  <c:v>26</c:v>
                </c:pt>
                <c:pt idx="15">
                  <c:v>27</c:v>
                </c:pt>
                <c:pt idx="16">
                  <c:v>34</c:v>
                </c:pt>
                <c:pt idx="17">
                  <c:v>34</c:v>
                </c:pt>
                <c:pt idx="18">
                  <c:v>36</c:v>
                </c:pt>
                <c:pt idx="19">
                  <c:v>38</c:v>
                </c:pt>
                <c:pt idx="20">
                  <c:v>41</c:v>
                </c:pt>
                <c:pt idx="21">
                  <c:v>42</c:v>
                </c:pt>
                <c:pt idx="22">
                  <c:v>43</c:v>
                </c:pt>
                <c:pt idx="23">
                  <c:v>46</c:v>
                </c:pt>
                <c:pt idx="24">
                  <c:v>49</c:v>
                </c:pt>
                <c:pt idx="25">
                  <c:v>51</c:v>
                </c:pt>
                <c:pt idx="26">
                  <c:v>52</c:v>
                </c:pt>
                <c:pt idx="27">
                  <c:v>52</c:v>
                </c:pt>
                <c:pt idx="28">
                  <c:v>54</c:v>
                </c:pt>
                <c:pt idx="29">
                  <c:v>58</c:v>
                </c:pt>
                <c:pt idx="30">
                  <c:v>75</c:v>
                </c:pt>
                <c:pt idx="31">
                  <c:v>79</c:v>
                </c:pt>
                <c:pt idx="32">
                  <c:v>90</c:v>
                </c:pt>
                <c:pt idx="33">
                  <c:v>121</c:v>
                </c:pt>
                <c:pt idx="34">
                  <c:v>217</c:v>
                </c:pt>
                <c:pt idx="35">
                  <c:v>237</c:v>
                </c:pt>
              </c:numCache>
            </c:numRef>
          </c:val>
          <c:smooth val="0"/>
          <c:extLst xmlns:c16r2="http://schemas.microsoft.com/office/drawing/2015/06/chart">
            <c:ext xmlns:c16="http://schemas.microsoft.com/office/drawing/2014/chart" uri="{C3380CC4-5D6E-409C-BE32-E72D297353CC}">
              <c16:uniqueId val="{00000000-F11C-45A0-BAC2-F52E6B387B6C}"/>
            </c:ext>
          </c:extLst>
        </c:ser>
        <c:dLbls>
          <c:showLegendKey val="0"/>
          <c:showVal val="0"/>
          <c:showCatName val="0"/>
          <c:showSerName val="0"/>
          <c:showPercent val="0"/>
          <c:showBubbleSize val="0"/>
        </c:dLbls>
        <c:marker val="1"/>
        <c:smooth val="0"/>
        <c:axId val="301397888"/>
        <c:axId val="301399424"/>
      </c:lineChart>
      <c:catAx>
        <c:axId val="30139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1399424"/>
        <c:crosses val="autoZero"/>
        <c:auto val="1"/>
        <c:lblAlgn val="ctr"/>
        <c:lblOffset val="100"/>
        <c:tickLblSkip val="5"/>
        <c:noMultiLvlLbl val="0"/>
      </c:catAx>
      <c:valAx>
        <c:axId val="30139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13978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'By age'!$J$1</c:f>
              <c:strCache>
                <c:ptCount val="1"/>
                <c:pt idx="0">
                  <c:v>1985-1999</c:v>
                </c:pt>
              </c:strCache>
            </c:strRef>
          </c:tx>
          <c:spPr>
            <a:solidFill>
              <a:schemeClr val="accent1"/>
            </a:solidFill>
            <a:ln>
              <a:noFill/>
            </a:ln>
            <a:effectLst/>
          </c:spPr>
          <c:invertIfNegative val="0"/>
          <c:cat>
            <c:strRef>
              <c:f>'By age'!$G$3:$G$8</c:f>
              <c:strCache>
                <c:ptCount val="6"/>
                <c:pt idx="0">
                  <c:v>20-29</c:v>
                </c:pt>
                <c:pt idx="1">
                  <c:v>30-39</c:v>
                </c:pt>
                <c:pt idx="2">
                  <c:v>40-49</c:v>
                </c:pt>
                <c:pt idx="3">
                  <c:v>50-59</c:v>
                </c:pt>
                <c:pt idx="4">
                  <c:v>60-69</c:v>
                </c:pt>
                <c:pt idx="5">
                  <c:v>70-79</c:v>
                </c:pt>
              </c:strCache>
            </c:strRef>
          </c:cat>
          <c:val>
            <c:numRef>
              <c:f>'By age'!$J$3:$J$8</c:f>
              <c:numCache>
                <c:formatCode>General</c:formatCode>
                <c:ptCount val="6"/>
                <c:pt idx="0">
                  <c:v>2</c:v>
                </c:pt>
                <c:pt idx="1">
                  <c:v>4</c:v>
                </c:pt>
                <c:pt idx="2">
                  <c:v>5</c:v>
                </c:pt>
                <c:pt idx="3">
                  <c:v>10</c:v>
                </c:pt>
                <c:pt idx="4">
                  <c:v>2</c:v>
                </c:pt>
                <c:pt idx="5">
                  <c:v>1</c:v>
                </c:pt>
              </c:numCache>
            </c:numRef>
          </c:val>
          <c:extLst xmlns:c16r2="http://schemas.microsoft.com/office/drawing/2015/06/chart">
            <c:ext xmlns:c16="http://schemas.microsoft.com/office/drawing/2014/chart" uri="{C3380CC4-5D6E-409C-BE32-E72D297353CC}">
              <c16:uniqueId val="{00000000-DB01-4C06-B25B-BAF1559D9B2B}"/>
            </c:ext>
          </c:extLst>
        </c:ser>
        <c:ser>
          <c:idx val="1"/>
          <c:order val="1"/>
          <c:tx>
            <c:strRef>
              <c:f>'By age'!$I$1</c:f>
              <c:strCache>
                <c:ptCount val="1"/>
                <c:pt idx="0">
                  <c:v>2000-2020</c:v>
                </c:pt>
              </c:strCache>
            </c:strRef>
          </c:tx>
          <c:spPr>
            <a:solidFill>
              <a:schemeClr val="accent2"/>
            </a:solidFill>
            <a:ln>
              <a:noFill/>
            </a:ln>
            <a:effectLst/>
          </c:spPr>
          <c:invertIfNegative val="0"/>
          <c:cat>
            <c:strRef>
              <c:f>'By age'!$G$3:$G$8</c:f>
              <c:strCache>
                <c:ptCount val="6"/>
                <c:pt idx="0">
                  <c:v>20-29</c:v>
                </c:pt>
                <c:pt idx="1">
                  <c:v>30-39</c:v>
                </c:pt>
                <c:pt idx="2">
                  <c:v>40-49</c:v>
                </c:pt>
                <c:pt idx="3">
                  <c:v>50-59</c:v>
                </c:pt>
                <c:pt idx="4">
                  <c:v>60-69</c:v>
                </c:pt>
                <c:pt idx="5">
                  <c:v>70-79</c:v>
                </c:pt>
              </c:strCache>
            </c:strRef>
          </c:cat>
          <c:val>
            <c:numRef>
              <c:f>'By age'!$I$3:$I$8</c:f>
              <c:numCache>
                <c:formatCode>General</c:formatCode>
                <c:ptCount val="6"/>
                <c:pt idx="0">
                  <c:v>19</c:v>
                </c:pt>
                <c:pt idx="1">
                  <c:v>73</c:v>
                </c:pt>
                <c:pt idx="2">
                  <c:v>50</c:v>
                </c:pt>
                <c:pt idx="3">
                  <c:v>50</c:v>
                </c:pt>
                <c:pt idx="4">
                  <c:v>5</c:v>
                </c:pt>
                <c:pt idx="5">
                  <c:v>2</c:v>
                </c:pt>
              </c:numCache>
            </c:numRef>
          </c:val>
          <c:extLst xmlns:c16r2="http://schemas.microsoft.com/office/drawing/2015/06/chart">
            <c:ext xmlns:c16="http://schemas.microsoft.com/office/drawing/2014/chart" uri="{C3380CC4-5D6E-409C-BE32-E72D297353CC}">
              <c16:uniqueId val="{00000001-DB01-4C06-B25B-BAF1559D9B2B}"/>
            </c:ext>
          </c:extLst>
        </c:ser>
        <c:dLbls>
          <c:showLegendKey val="0"/>
          <c:showVal val="0"/>
          <c:showCatName val="0"/>
          <c:showSerName val="0"/>
          <c:showPercent val="0"/>
          <c:showBubbleSize val="0"/>
        </c:dLbls>
        <c:gapWidth val="219"/>
        <c:overlap val="100"/>
        <c:axId val="302011136"/>
        <c:axId val="302012672"/>
      </c:barChart>
      <c:catAx>
        <c:axId val="3020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2012672"/>
        <c:crosses val="autoZero"/>
        <c:auto val="1"/>
        <c:lblAlgn val="ctr"/>
        <c:lblOffset val="100"/>
        <c:noMultiLvlLbl val="0"/>
      </c:catAx>
      <c:valAx>
        <c:axId val="302012672"/>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2011136"/>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56D-4136-881F-C26DCA14D4C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56D-4136-881F-C26DCA14D4C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56D-4136-881F-C26DCA14D4C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56D-4136-881F-C26DCA14D4C9}"/>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456D-4136-881F-C26DCA14D4C9}"/>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456D-4136-881F-C26DCA14D4C9}"/>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456D-4136-881F-C26DCA14D4C9}"/>
              </c:ext>
            </c:extLst>
          </c:dPt>
          <c:dLbls>
            <c:dLbl>
              <c:idx val="0"/>
              <c:layout>
                <c:manualLayout>
                  <c:x val="1.9679650225174644E-3"/>
                  <c:y val="-8.4363127755514647E-3"/>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56D-4136-881F-C26DCA14D4C9}"/>
                </c:ext>
              </c:extLst>
            </c:dLbl>
            <c:dLbl>
              <c:idx val="1"/>
              <c:layout>
                <c:manualLayout>
                  <c:x val="-8.6284626019471032E-3"/>
                  <c:y val="-2.8017725461445136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56D-4136-881F-C26DCA14D4C9}"/>
                </c:ext>
              </c:extLst>
            </c:dLbl>
            <c:dLbl>
              <c:idx val="2"/>
              <c:layout>
                <c:manualLayout>
                  <c:x val="-2.7563170828033292E-3"/>
                  <c:y val="-2.2211034751855142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6D-4136-881F-C26DCA14D4C9}"/>
                </c:ext>
              </c:extLst>
            </c:dLbl>
            <c:dLbl>
              <c:idx val="3"/>
              <c:layout>
                <c:manualLayout>
                  <c:x val="-1.3550403073508379E-2"/>
                  <c:y val="1.4839827597265022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56D-4136-881F-C26DCA14D4C9}"/>
                </c:ext>
              </c:extLst>
            </c:dLbl>
            <c:dLbl>
              <c:idx val="4"/>
              <c:layout>
                <c:manualLayout>
                  <c:x val="-1.7708263095643075E-2"/>
                  <c:y val="1.4031002114378228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456D-4136-881F-C26DCA14D4C9}"/>
                </c:ext>
              </c:extLst>
            </c:dLbl>
            <c:dLbl>
              <c:idx val="5"/>
              <c:layout>
                <c:manualLayout>
                  <c:x val="-1.1742643357132609E-2"/>
                  <c:y val="1.4989570337626943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456D-4136-881F-C26DCA14D4C9}"/>
                </c:ext>
              </c:extLst>
            </c:dLbl>
            <c:dLbl>
              <c:idx val="6"/>
              <c:layout>
                <c:manualLayout>
                  <c:x val="-2.0247466500107226E-4"/>
                  <c:y val="-1.548334568218955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456D-4136-881F-C26DCA14D4C9}"/>
                </c:ext>
              </c:extLst>
            </c:dLbl>
            <c:dLbl>
              <c:idx val="7"/>
              <c:layout>
                <c:manualLayout>
                  <c:x val="2.2041791277835038E-2"/>
                  <c:y val="-1.5859312670087493E-2"/>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456D-4136-881F-C26DCA14D4C9}"/>
                </c:ext>
              </c:extLst>
            </c:dLbl>
            <c:dLbl>
              <c:idx val="8"/>
              <c:layout>
                <c:manualLayout>
                  <c:x val="4.4122619924571692E-2"/>
                  <c:y val="2.5869534356432269E-4"/>
                </c:manualLayout>
              </c:layout>
              <c:showLegendKey val="0"/>
              <c:showVal val="1"/>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456D-4136-881F-C26DCA14D4C9}"/>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'By industry'!$H$29:$H$35</c:f>
              <c:strCache>
                <c:ptCount val="7"/>
                <c:pt idx="0">
                  <c:v>Mineral Product Manufacturing (Non-Metallic)</c:v>
                </c:pt>
                <c:pt idx="1">
                  <c:v>Construction Services</c:v>
                </c:pt>
                <c:pt idx="2">
                  <c:v>Other manufacturing</c:v>
                </c:pt>
                <c:pt idx="3">
                  <c:v>Wholesaling</c:v>
                </c:pt>
                <c:pt idx="4">
                  <c:v>Mineral Mining and Quarrying (Non-Metallic)</c:v>
                </c:pt>
                <c:pt idx="5">
                  <c:v>Heavy and Civil Engineering Construction</c:v>
                </c:pt>
                <c:pt idx="6">
                  <c:v>Other industries / not defined</c:v>
                </c:pt>
              </c:strCache>
            </c:strRef>
          </c:cat>
          <c:val>
            <c:numRef>
              <c:f>'By industry'!$I$29:$I$35</c:f>
              <c:numCache>
                <c:formatCode>General</c:formatCode>
                <c:ptCount val="7"/>
                <c:pt idx="0">
                  <c:v>117</c:v>
                </c:pt>
                <c:pt idx="1">
                  <c:v>46</c:v>
                </c:pt>
                <c:pt idx="2">
                  <c:v>19</c:v>
                </c:pt>
                <c:pt idx="3">
                  <c:v>16</c:v>
                </c:pt>
                <c:pt idx="4">
                  <c:v>11</c:v>
                </c:pt>
                <c:pt idx="5">
                  <c:v>7</c:v>
                </c:pt>
                <c:pt idx="6">
                  <c:v>21</c:v>
                </c:pt>
              </c:numCache>
            </c:numRef>
          </c:val>
          <c:extLst xmlns:c16r2="http://schemas.microsoft.com/office/drawing/2015/06/chart">
            <c:ext xmlns:c16="http://schemas.microsoft.com/office/drawing/2014/chart" uri="{C3380CC4-5D6E-409C-BE32-E72D297353CC}">
              <c16:uniqueId val="{00000010-456D-4136-881F-C26DCA14D4C9}"/>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894740988208669E-2"/>
          <c:y val="5.1565377532228361E-2"/>
          <c:w val="0.88450512580879637"/>
          <c:h val="0.72828120241875838"/>
        </c:manualLayout>
      </c:layout>
      <c:barChart>
        <c:barDir val="col"/>
        <c:grouping val="clustered"/>
        <c:varyColors val="0"/>
        <c:ser>
          <c:idx val="1"/>
          <c:order val="1"/>
          <c:tx>
            <c:strRef>
              <c:f>'By time (Chart 2.4)'!$G$3</c:f>
              <c:strCache>
                <c:ptCount val="1"/>
                <c:pt idx="0">
                  <c:v>Number of inspections</c:v>
                </c:pt>
              </c:strCache>
            </c:strRef>
          </c:tx>
          <c:spPr>
            <a:solidFill>
              <a:schemeClr val="accent2"/>
            </a:solidFill>
            <a:ln>
              <a:noFill/>
            </a:ln>
            <a:effectLst/>
          </c:spPr>
          <c:invertIfNegative val="0"/>
          <c:cat>
            <c:multiLvlStrRef>
              <c:f>'By time (Chart 2.4)'!$C$4:$D$21</c:f>
              <c:multiLvlStrCache>
                <c:ptCount val="18"/>
                <c:lvl>
                  <c:pt idx="0">
                    <c:v>Oct</c:v>
                  </c:pt>
                  <c:pt idx="1">
                    <c:v>Nov</c:v>
                  </c:pt>
                  <c:pt idx="2">
                    <c:v>Dec</c:v>
                  </c:pt>
                  <c:pt idx="3">
                    <c:v>Jan</c:v>
                  </c:pt>
                  <c:pt idx="4">
                    <c:v>Feb</c:v>
                  </c:pt>
                  <c:pt idx="5">
                    <c:v>Mar</c:v>
                  </c:pt>
                  <c:pt idx="6">
                    <c:v>Apr</c:v>
                  </c:pt>
                  <c:pt idx="7">
                    <c:v>May</c:v>
                  </c:pt>
                  <c:pt idx="8">
                    <c:v>Jun</c:v>
                  </c:pt>
                  <c:pt idx="9">
                    <c:v>Jul</c:v>
                  </c:pt>
                  <c:pt idx="10">
                    <c:v>Aug</c:v>
                  </c:pt>
                  <c:pt idx="11">
                    <c:v>Sep</c:v>
                  </c:pt>
                  <c:pt idx="12">
                    <c:v>Oct</c:v>
                  </c:pt>
                  <c:pt idx="13">
                    <c:v>Nov</c:v>
                  </c:pt>
                  <c:pt idx="14">
                    <c:v>Dec</c:v>
                  </c:pt>
                  <c:pt idx="15">
                    <c:v>Jan</c:v>
                  </c:pt>
                  <c:pt idx="16">
                    <c:v>Feb</c:v>
                  </c:pt>
                  <c:pt idx="17">
                    <c:v>Mar</c:v>
                  </c:pt>
                </c:lvl>
                <c:lvl>
                  <c:pt idx="0">
                    <c:v>2018</c:v>
                  </c:pt>
                  <c:pt idx="3">
                    <c:v>2019</c:v>
                  </c:pt>
                  <c:pt idx="15">
                    <c:v>2020</c:v>
                  </c:pt>
                </c:lvl>
              </c:multiLvlStrCache>
            </c:multiLvlStrRef>
          </c:cat>
          <c:val>
            <c:numRef>
              <c:f>'By time (Chart 2.4)'!$G$4:$G$21</c:f>
              <c:numCache>
                <c:formatCode>General</c:formatCode>
                <c:ptCount val="18"/>
                <c:pt idx="0">
                  <c:v>47</c:v>
                </c:pt>
                <c:pt idx="1">
                  <c:v>74</c:v>
                </c:pt>
                <c:pt idx="2">
                  <c:v>49</c:v>
                </c:pt>
                <c:pt idx="3">
                  <c:v>49</c:v>
                </c:pt>
                <c:pt idx="4">
                  <c:v>84</c:v>
                </c:pt>
                <c:pt idx="5">
                  <c:v>102</c:v>
                </c:pt>
                <c:pt idx="6">
                  <c:v>61</c:v>
                </c:pt>
                <c:pt idx="7">
                  <c:v>116</c:v>
                </c:pt>
                <c:pt idx="8">
                  <c:v>54</c:v>
                </c:pt>
                <c:pt idx="9">
                  <c:v>59</c:v>
                </c:pt>
                <c:pt idx="10">
                  <c:v>30</c:v>
                </c:pt>
                <c:pt idx="11">
                  <c:v>34</c:v>
                </c:pt>
                <c:pt idx="12">
                  <c:v>20</c:v>
                </c:pt>
                <c:pt idx="13">
                  <c:v>27</c:v>
                </c:pt>
                <c:pt idx="14">
                  <c:v>15</c:v>
                </c:pt>
                <c:pt idx="15">
                  <c:v>38</c:v>
                </c:pt>
                <c:pt idx="16">
                  <c:v>63</c:v>
                </c:pt>
                <c:pt idx="17">
                  <c:v>39</c:v>
                </c:pt>
              </c:numCache>
            </c:numRef>
          </c:val>
          <c:extLst xmlns:c16r2="http://schemas.microsoft.com/office/drawing/2015/06/chart">
            <c:ext xmlns:c16="http://schemas.microsoft.com/office/drawing/2014/chart" uri="{C3380CC4-5D6E-409C-BE32-E72D297353CC}">
              <c16:uniqueId val="{00000000-909F-428B-A691-864FF22A8EBA}"/>
            </c:ext>
          </c:extLst>
        </c:ser>
        <c:dLbls>
          <c:showLegendKey val="0"/>
          <c:showVal val="0"/>
          <c:showCatName val="0"/>
          <c:showSerName val="0"/>
          <c:showPercent val="0"/>
          <c:showBubbleSize val="0"/>
        </c:dLbls>
        <c:gapWidth val="150"/>
        <c:axId val="302099456"/>
        <c:axId val="302105344"/>
      </c:barChart>
      <c:lineChart>
        <c:grouping val="standard"/>
        <c:varyColors val="0"/>
        <c:ser>
          <c:idx val="0"/>
          <c:order val="0"/>
          <c:tx>
            <c:strRef>
              <c:f>'By time (Chart 2.4)'!$F$3</c:f>
              <c:strCache>
                <c:ptCount val="1"/>
                <c:pt idx="0">
                  <c:v>Percentage of silica-related notices</c:v>
                </c:pt>
              </c:strCache>
            </c:strRef>
          </c:tx>
          <c:spPr>
            <a:ln w="28575" cap="rnd">
              <a:solidFill>
                <a:schemeClr val="accent1"/>
              </a:solidFill>
              <a:round/>
            </a:ln>
            <a:effectLst/>
          </c:spPr>
          <c:marker>
            <c:symbol val="none"/>
          </c:marker>
          <c:cat>
            <c:multiLvlStrRef>
              <c:f>'By time (Chart 2.4)'!$C$4:$D$21</c:f>
              <c:multiLvlStrCache>
                <c:ptCount val="18"/>
                <c:lvl>
                  <c:pt idx="0">
                    <c:v>Oct</c:v>
                  </c:pt>
                  <c:pt idx="1">
                    <c:v>Nov</c:v>
                  </c:pt>
                  <c:pt idx="2">
                    <c:v>Dec</c:v>
                  </c:pt>
                  <c:pt idx="3">
                    <c:v>Jan</c:v>
                  </c:pt>
                  <c:pt idx="4">
                    <c:v>Feb</c:v>
                  </c:pt>
                  <c:pt idx="5">
                    <c:v>Mar</c:v>
                  </c:pt>
                  <c:pt idx="6">
                    <c:v>Apr</c:v>
                  </c:pt>
                  <c:pt idx="7">
                    <c:v>May</c:v>
                  </c:pt>
                  <c:pt idx="8">
                    <c:v>Jun</c:v>
                  </c:pt>
                  <c:pt idx="9">
                    <c:v>Jul</c:v>
                  </c:pt>
                  <c:pt idx="10">
                    <c:v>Aug</c:v>
                  </c:pt>
                  <c:pt idx="11">
                    <c:v>Sep</c:v>
                  </c:pt>
                  <c:pt idx="12">
                    <c:v>Oct</c:v>
                  </c:pt>
                  <c:pt idx="13">
                    <c:v>Nov</c:v>
                  </c:pt>
                  <c:pt idx="14">
                    <c:v>Dec</c:v>
                  </c:pt>
                  <c:pt idx="15">
                    <c:v>Jan</c:v>
                  </c:pt>
                  <c:pt idx="16">
                    <c:v>Feb</c:v>
                  </c:pt>
                  <c:pt idx="17">
                    <c:v>Mar</c:v>
                  </c:pt>
                </c:lvl>
                <c:lvl>
                  <c:pt idx="0">
                    <c:v>2018</c:v>
                  </c:pt>
                  <c:pt idx="3">
                    <c:v>2019</c:v>
                  </c:pt>
                  <c:pt idx="15">
                    <c:v>2020</c:v>
                  </c:pt>
                </c:lvl>
              </c:multiLvlStrCache>
            </c:multiLvlStrRef>
          </c:cat>
          <c:val>
            <c:numRef>
              <c:f>'By time (Chart 2.4)'!$F$4:$F$21</c:f>
              <c:numCache>
                <c:formatCode>0%</c:formatCode>
                <c:ptCount val="18"/>
                <c:pt idx="0">
                  <c:v>0.82978723404255317</c:v>
                </c:pt>
                <c:pt idx="1">
                  <c:v>0.7432432432432432</c:v>
                </c:pt>
                <c:pt idx="2">
                  <c:v>0.48979591836734693</c:v>
                </c:pt>
                <c:pt idx="3">
                  <c:v>0.59183673469387754</c:v>
                </c:pt>
                <c:pt idx="4">
                  <c:v>0.45238095238095238</c:v>
                </c:pt>
                <c:pt idx="5">
                  <c:v>0.35294117647058826</c:v>
                </c:pt>
                <c:pt idx="6">
                  <c:v>0.50819672131147542</c:v>
                </c:pt>
                <c:pt idx="7">
                  <c:v>0.32758620689655171</c:v>
                </c:pt>
                <c:pt idx="8">
                  <c:v>0.5</c:v>
                </c:pt>
                <c:pt idx="9">
                  <c:v>0.1864406779661017</c:v>
                </c:pt>
                <c:pt idx="10">
                  <c:v>0.1</c:v>
                </c:pt>
                <c:pt idx="11">
                  <c:v>0.26470588235294118</c:v>
                </c:pt>
                <c:pt idx="12">
                  <c:v>0.1</c:v>
                </c:pt>
                <c:pt idx="13">
                  <c:v>0.55555555555555558</c:v>
                </c:pt>
                <c:pt idx="15">
                  <c:v>0.68421052631578949</c:v>
                </c:pt>
                <c:pt idx="16">
                  <c:v>0.53968253968253965</c:v>
                </c:pt>
                <c:pt idx="17">
                  <c:v>0.41025641025641024</c:v>
                </c:pt>
              </c:numCache>
            </c:numRef>
          </c:val>
          <c:smooth val="0"/>
          <c:extLst xmlns:c16r2="http://schemas.microsoft.com/office/drawing/2015/06/chart">
            <c:ext xmlns:c16="http://schemas.microsoft.com/office/drawing/2014/chart" uri="{C3380CC4-5D6E-409C-BE32-E72D297353CC}">
              <c16:uniqueId val="{00000001-909F-428B-A691-864FF22A8EBA}"/>
            </c:ext>
          </c:extLst>
        </c:ser>
        <c:dLbls>
          <c:showLegendKey val="0"/>
          <c:showVal val="0"/>
          <c:showCatName val="0"/>
          <c:showSerName val="0"/>
          <c:showPercent val="0"/>
          <c:showBubbleSize val="0"/>
        </c:dLbls>
        <c:marker val="1"/>
        <c:smooth val="0"/>
        <c:axId val="305201152"/>
        <c:axId val="302106880"/>
      </c:lineChart>
      <c:catAx>
        <c:axId val="3020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2105344"/>
        <c:crosses val="autoZero"/>
        <c:auto val="1"/>
        <c:lblAlgn val="ctr"/>
        <c:lblOffset val="100"/>
        <c:noMultiLvlLbl val="0"/>
      </c:catAx>
      <c:valAx>
        <c:axId val="302105344"/>
        <c:scaling>
          <c:orientation val="minMax"/>
          <c:max val="1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2099456"/>
        <c:crosses val="autoZero"/>
        <c:crossBetween val="between"/>
      </c:valAx>
      <c:valAx>
        <c:axId val="302106880"/>
        <c:scaling>
          <c:orientation val="minMax"/>
          <c:max val="1"/>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201152"/>
        <c:crosses val="max"/>
        <c:crossBetween val="between"/>
        <c:majorUnit val="0.2"/>
      </c:valAx>
      <c:catAx>
        <c:axId val="305201152"/>
        <c:scaling>
          <c:orientation val="minMax"/>
        </c:scaling>
        <c:delete val="1"/>
        <c:axPos val="b"/>
        <c:numFmt formatCode="General" sourceLinked="1"/>
        <c:majorTickMark val="out"/>
        <c:minorTickMark val="none"/>
        <c:tickLblPos val="nextTo"/>
        <c:crossAx val="302106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97889295871442E-2"/>
          <c:y val="4.9886621315192746E-2"/>
          <c:w val="0.92659399469216763"/>
          <c:h val="0.79048404663702754"/>
        </c:manualLayout>
      </c:layout>
      <c:barChart>
        <c:barDir val="col"/>
        <c:grouping val="clustered"/>
        <c:varyColors val="0"/>
        <c:ser>
          <c:idx val="0"/>
          <c:order val="0"/>
          <c:tx>
            <c:strRef>
              <c:f>'Compliance calcs'!$N$21</c:f>
              <c:strCache>
                <c:ptCount val="1"/>
                <c:pt idx="0">
                  <c:v>Silica notices</c:v>
                </c:pt>
              </c:strCache>
            </c:strRef>
          </c:tx>
          <c:spPr>
            <a:solidFill>
              <a:schemeClr val="accent1"/>
            </a:solidFill>
            <a:ln>
              <a:noFill/>
            </a:ln>
            <a:effectLst/>
          </c:spPr>
          <c:invertIfNegative val="0"/>
          <c:cat>
            <c:strRef>
              <c:f>'Compliance calcs'!$M$22:$M$26</c:f>
              <c:strCache>
                <c:ptCount val="5"/>
                <c:pt idx="0">
                  <c:v>Manufacturing                (n=372)</c:v>
                </c:pt>
                <c:pt idx="1">
                  <c:v>Construction                (n=58)</c:v>
                </c:pt>
                <c:pt idx="2">
                  <c:v>Wholesale Trade                (n=25)</c:v>
                </c:pt>
                <c:pt idx="3">
                  <c:v>Earth resources                (n=14)</c:v>
                </c:pt>
                <c:pt idx="4">
                  <c:v>Other industries                (n=24)</c:v>
                </c:pt>
              </c:strCache>
            </c:strRef>
          </c:cat>
          <c:val>
            <c:numRef>
              <c:f>'Compliance calcs'!$N$22:$N$26</c:f>
              <c:numCache>
                <c:formatCode>General</c:formatCode>
                <c:ptCount val="5"/>
                <c:pt idx="0">
                  <c:v>372</c:v>
                </c:pt>
                <c:pt idx="1">
                  <c:v>58</c:v>
                </c:pt>
                <c:pt idx="2">
                  <c:v>25</c:v>
                </c:pt>
                <c:pt idx="3">
                  <c:v>14</c:v>
                </c:pt>
                <c:pt idx="4">
                  <c:v>24</c:v>
                </c:pt>
              </c:numCache>
            </c:numRef>
          </c:val>
          <c:extLst xmlns:c16r2="http://schemas.microsoft.com/office/drawing/2015/06/chart">
            <c:ext xmlns:c16="http://schemas.microsoft.com/office/drawing/2014/chart" uri="{C3380CC4-5D6E-409C-BE32-E72D297353CC}">
              <c16:uniqueId val="{00000000-C977-4BCD-A357-F6FE7A8913BA}"/>
            </c:ext>
          </c:extLst>
        </c:ser>
        <c:dLbls>
          <c:showLegendKey val="0"/>
          <c:showVal val="0"/>
          <c:showCatName val="0"/>
          <c:showSerName val="0"/>
          <c:showPercent val="0"/>
          <c:showBubbleSize val="0"/>
        </c:dLbls>
        <c:gapWidth val="219"/>
        <c:overlap val="-27"/>
        <c:axId val="305227264"/>
        <c:axId val="305228800"/>
      </c:barChart>
      <c:catAx>
        <c:axId val="30522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228800"/>
        <c:crosses val="autoZero"/>
        <c:auto val="1"/>
        <c:lblAlgn val="ctr"/>
        <c:lblOffset val="100"/>
        <c:noMultiLvlLbl val="0"/>
      </c:catAx>
      <c:valAx>
        <c:axId val="30522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227264"/>
        <c:crosses val="autoZero"/>
        <c:crossBetween val="between"/>
        <c:majorUnit val="1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'Compliance calcs'!$L$38</c:f>
              <c:strCache>
                <c:ptCount val="1"/>
                <c:pt idx="0">
                  <c:v>Manufacturing</c:v>
                </c:pt>
              </c:strCache>
            </c:strRef>
          </c:tx>
          <c:spPr>
            <a:solidFill>
              <a:schemeClr val="accent1"/>
            </a:solidFill>
            <a:ln>
              <a:noFill/>
            </a:ln>
            <a:effectLst/>
          </c:spPr>
          <c:invertIfNegative val="0"/>
          <c:cat>
            <c:strRef>
              <c:f>'Compliance calcs'!$M$37:$Q$37</c:f>
              <c:strCache>
                <c:ptCount val="5"/>
                <c:pt idx="0">
                  <c:v>Health monitoring</c:v>
                </c:pt>
                <c:pt idx="1">
                  <c:v>Dry grinding</c:v>
                </c:pt>
                <c:pt idx="2">
                  <c:v>House keeping</c:v>
                </c:pt>
                <c:pt idx="3">
                  <c:v>Respiratory training</c:v>
                </c:pt>
                <c:pt idx="4">
                  <c:v>Other</c:v>
                </c:pt>
              </c:strCache>
            </c:strRef>
          </c:cat>
          <c:val>
            <c:numRef>
              <c:f>'Compliance calcs'!$M$38:$Q$38</c:f>
              <c:numCache>
                <c:formatCode>General</c:formatCode>
                <c:ptCount val="5"/>
                <c:pt idx="0">
                  <c:v>147</c:v>
                </c:pt>
                <c:pt idx="1">
                  <c:v>96</c:v>
                </c:pt>
                <c:pt idx="2">
                  <c:v>60</c:v>
                </c:pt>
                <c:pt idx="3">
                  <c:v>60</c:v>
                </c:pt>
                <c:pt idx="4">
                  <c:v>9</c:v>
                </c:pt>
              </c:numCache>
            </c:numRef>
          </c:val>
          <c:extLst xmlns:c16r2="http://schemas.microsoft.com/office/drawing/2015/06/chart">
            <c:ext xmlns:c16="http://schemas.microsoft.com/office/drawing/2014/chart" uri="{C3380CC4-5D6E-409C-BE32-E72D297353CC}">
              <c16:uniqueId val="{00000000-1012-4CF7-A2A8-6D80F16402EC}"/>
            </c:ext>
          </c:extLst>
        </c:ser>
        <c:ser>
          <c:idx val="1"/>
          <c:order val="1"/>
          <c:tx>
            <c:strRef>
              <c:f>'Compliance calcs'!$L$39</c:f>
              <c:strCache>
                <c:ptCount val="1"/>
                <c:pt idx="0">
                  <c:v>Construction</c:v>
                </c:pt>
              </c:strCache>
            </c:strRef>
          </c:tx>
          <c:spPr>
            <a:solidFill>
              <a:schemeClr val="accent2"/>
            </a:solidFill>
            <a:ln>
              <a:noFill/>
            </a:ln>
            <a:effectLst/>
          </c:spPr>
          <c:invertIfNegative val="0"/>
          <c:cat>
            <c:strRef>
              <c:f>'Compliance calcs'!$M$37:$Q$37</c:f>
              <c:strCache>
                <c:ptCount val="5"/>
                <c:pt idx="0">
                  <c:v>Health monitoring</c:v>
                </c:pt>
                <c:pt idx="1">
                  <c:v>Dry grinding</c:v>
                </c:pt>
                <c:pt idx="2">
                  <c:v>House keeping</c:v>
                </c:pt>
                <c:pt idx="3">
                  <c:v>Respiratory training</c:v>
                </c:pt>
                <c:pt idx="4">
                  <c:v>Other</c:v>
                </c:pt>
              </c:strCache>
            </c:strRef>
          </c:cat>
          <c:val>
            <c:numRef>
              <c:f>'Compliance calcs'!$M$39:$Q$39</c:f>
              <c:numCache>
                <c:formatCode>General</c:formatCode>
                <c:ptCount val="5"/>
                <c:pt idx="0">
                  <c:v>24</c:v>
                </c:pt>
                <c:pt idx="1">
                  <c:v>18</c:v>
                </c:pt>
                <c:pt idx="2">
                  <c:v>7</c:v>
                </c:pt>
                <c:pt idx="3">
                  <c:v>6</c:v>
                </c:pt>
                <c:pt idx="4">
                  <c:v>3</c:v>
                </c:pt>
              </c:numCache>
            </c:numRef>
          </c:val>
          <c:extLst xmlns:c16r2="http://schemas.microsoft.com/office/drawing/2015/06/chart">
            <c:ext xmlns:c16="http://schemas.microsoft.com/office/drawing/2014/chart" uri="{C3380CC4-5D6E-409C-BE32-E72D297353CC}">
              <c16:uniqueId val="{00000001-1012-4CF7-A2A8-6D80F16402EC}"/>
            </c:ext>
          </c:extLst>
        </c:ser>
        <c:ser>
          <c:idx val="2"/>
          <c:order val="2"/>
          <c:tx>
            <c:strRef>
              <c:f>'Compliance calcs'!$L$40</c:f>
              <c:strCache>
                <c:ptCount val="1"/>
                <c:pt idx="0">
                  <c:v>Wholesale Trade</c:v>
                </c:pt>
              </c:strCache>
            </c:strRef>
          </c:tx>
          <c:spPr>
            <a:solidFill>
              <a:schemeClr val="accent3"/>
            </a:solidFill>
            <a:ln>
              <a:noFill/>
            </a:ln>
            <a:effectLst/>
          </c:spPr>
          <c:invertIfNegative val="0"/>
          <c:cat>
            <c:strRef>
              <c:f>'Compliance calcs'!$M$37:$Q$37</c:f>
              <c:strCache>
                <c:ptCount val="5"/>
                <c:pt idx="0">
                  <c:v>Health monitoring</c:v>
                </c:pt>
                <c:pt idx="1">
                  <c:v>Dry grinding</c:v>
                </c:pt>
                <c:pt idx="2">
                  <c:v>House keeping</c:v>
                </c:pt>
                <c:pt idx="3">
                  <c:v>Respiratory training</c:v>
                </c:pt>
                <c:pt idx="4">
                  <c:v>Other</c:v>
                </c:pt>
              </c:strCache>
            </c:strRef>
          </c:cat>
          <c:val>
            <c:numRef>
              <c:f>'Compliance calcs'!$M$40:$Q$40</c:f>
              <c:numCache>
                <c:formatCode>General</c:formatCode>
                <c:ptCount val="5"/>
                <c:pt idx="0">
                  <c:v>9</c:v>
                </c:pt>
                <c:pt idx="1">
                  <c:v>8</c:v>
                </c:pt>
                <c:pt idx="2">
                  <c:v>4</c:v>
                </c:pt>
                <c:pt idx="3">
                  <c:v>3</c:v>
                </c:pt>
                <c:pt idx="4">
                  <c:v>1</c:v>
                </c:pt>
              </c:numCache>
            </c:numRef>
          </c:val>
          <c:extLst xmlns:c16r2="http://schemas.microsoft.com/office/drawing/2015/06/chart">
            <c:ext xmlns:c16="http://schemas.microsoft.com/office/drawing/2014/chart" uri="{C3380CC4-5D6E-409C-BE32-E72D297353CC}">
              <c16:uniqueId val="{00000002-1012-4CF7-A2A8-6D80F16402EC}"/>
            </c:ext>
          </c:extLst>
        </c:ser>
        <c:ser>
          <c:idx val="3"/>
          <c:order val="3"/>
          <c:tx>
            <c:strRef>
              <c:f>'Compliance calcs'!$L$41</c:f>
              <c:strCache>
                <c:ptCount val="1"/>
                <c:pt idx="0">
                  <c:v>Earth resources</c:v>
                </c:pt>
              </c:strCache>
            </c:strRef>
          </c:tx>
          <c:spPr>
            <a:solidFill>
              <a:schemeClr val="accent4"/>
            </a:solidFill>
            <a:ln>
              <a:noFill/>
            </a:ln>
            <a:effectLst/>
          </c:spPr>
          <c:invertIfNegative val="0"/>
          <c:cat>
            <c:strRef>
              <c:f>'Compliance calcs'!$M$37:$Q$37</c:f>
              <c:strCache>
                <c:ptCount val="5"/>
                <c:pt idx="0">
                  <c:v>Health monitoring</c:v>
                </c:pt>
                <c:pt idx="1">
                  <c:v>Dry grinding</c:v>
                </c:pt>
                <c:pt idx="2">
                  <c:v>House keeping</c:v>
                </c:pt>
                <c:pt idx="3">
                  <c:v>Respiratory training</c:v>
                </c:pt>
                <c:pt idx="4">
                  <c:v>Other</c:v>
                </c:pt>
              </c:strCache>
            </c:strRef>
          </c:cat>
          <c:val>
            <c:numRef>
              <c:f>'Compliance calcs'!$M$41:$Q$41</c:f>
              <c:numCache>
                <c:formatCode>General</c:formatCode>
                <c:ptCount val="5"/>
                <c:pt idx="0">
                  <c:v>8</c:v>
                </c:pt>
                <c:pt idx="1">
                  <c:v>0</c:v>
                </c:pt>
                <c:pt idx="2">
                  <c:v>1</c:v>
                </c:pt>
                <c:pt idx="3">
                  <c:v>2</c:v>
                </c:pt>
                <c:pt idx="4">
                  <c:v>3</c:v>
                </c:pt>
              </c:numCache>
            </c:numRef>
          </c:val>
          <c:extLst xmlns:c16r2="http://schemas.microsoft.com/office/drawing/2015/06/chart">
            <c:ext xmlns:c16="http://schemas.microsoft.com/office/drawing/2014/chart" uri="{C3380CC4-5D6E-409C-BE32-E72D297353CC}">
              <c16:uniqueId val="{00000003-1012-4CF7-A2A8-6D80F16402EC}"/>
            </c:ext>
          </c:extLst>
        </c:ser>
        <c:ser>
          <c:idx val="4"/>
          <c:order val="4"/>
          <c:tx>
            <c:strRef>
              <c:f>'Compliance calcs'!$L$42</c:f>
              <c:strCache>
                <c:ptCount val="1"/>
                <c:pt idx="0">
                  <c:v>Other industries</c:v>
                </c:pt>
              </c:strCache>
            </c:strRef>
          </c:tx>
          <c:spPr>
            <a:solidFill>
              <a:schemeClr val="accent5"/>
            </a:solidFill>
            <a:ln>
              <a:noFill/>
            </a:ln>
            <a:effectLst/>
          </c:spPr>
          <c:invertIfNegative val="0"/>
          <c:cat>
            <c:strRef>
              <c:f>'Compliance calcs'!$M$37:$Q$37</c:f>
              <c:strCache>
                <c:ptCount val="5"/>
                <c:pt idx="0">
                  <c:v>Health monitoring</c:v>
                </c:pt>
                <c:pt idx="1">
                  <c:v>Dry grinding</c:v>
                </c:pt>
                <c:pt idx="2">
                  <c:v>House keeping</c:v>
                </c:pt>
                <c:pt idx="3">
                  <c:v>Respiratory training</c:v>
                </c:pt>
                <c:pt idx="4">
                  <c:v>Other</c:v>
                </c:pt>
              </c:strCache>
            </c:strRef>
          </c:cat>
          <c:val>
            <c:numRef>
              <c:f>'Compliance calcs'!$M$42:$Q$42</c:f>
              <c:numCache>
                <c:formatCode>General</c:formatCode>
                <c:ptCount val="5"/>
                <c:pt idx="0">
                  <c:v>15</c:v>
                </c:pt>
                <c:pt idx="1">
                  <c:v>2</c:v>
                </c:pt>
                <c:pt idx="2">
                  <c:v>3</c:v>
                </c:pt>
                <c:pt idx="3">
                  <c:v>4</c:v>
                </c:pt>
                <c:pt idx="4">
                  <c:v>0</c:v>
                </c:pt>
              </c:numCache>
            </c:numRef>
          </c:val>
          <c:extLst xmlns:c16r2="http://schemas.microsoft.com/office/drawing/2015/06/chart">
            <c:ext xmlns:c16="http://schemas.microsoft.com/office/drawing/2014/chart" uri="{C3380CC4-5D6E-409C-BE32-E72D297353CC}">
              <c16:uniqueId val="{00000004-1012-4CF7-A2A8-6D80F16402EC}"/>
            </c:ext>
          </c:extLst>
        </c:ser>
        <c:dLbls>
          <c:showLegendKey val="0"/>
          <c:showVal val="0"/>
          <c:showCatName val="0"/>
          <c:showSerName val="0"/>
          <c:showPercent val="0"/>
          <c:showBubbleSize val="0"/>
        </c:dLbls>
        <c:gapWidth val="150"/>
        <c:overlap val="100"/>
        <c:axId val="305275264"/>
        <c:axId val="305276800"/>
      </c:barChart>
      <c:catAx>
        <c:axId val="3052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276800"/>
        <c:crosses val="autoZero"/>
        <c:auto val="1"/>
        <c:lblAlgn val="ctr"/>
        <c:lblOffset val="100"/>
        <c:noMultiLvlLbl val="0"/>
      </c:catAx>
      <c:valAx>
        <c:axId val="305276800"/>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275264"/>
        <c:crosses val="autoZero"/>
        <c:crossBetween val="between"/>
        <c:majorUnit val="40"/>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'By visits (Chart 2.7 &amp; 2.8)'!$U$36:$U$40</c:f>
              <c:strCache>
                <c:ptCount val="5"/>
                <c:pt idx="0">
                  <c:v>1st visit              (n=307)</c:v>
                </c:pt>
                <c:pt idx="1">
                  <c:v>2nd visit              (n=88)</c:v>
                </c:pt>
                <c:pt idx="2">
                  <c:v>3rd visit              (n=25)</c:v>
                </c:pt>
                <c:pt idx="3">
                  <c:v>4th visit              (n=6)</c:v>
                </c:pt>
                <c:pt idx="4">
                  <c:v>5th+ visit              (n=26)</c:v>
                </c:pt>
              </c:strCache>
            </c:strRef>
          </c:cat>
          <c:val>
            <c:numRef>
              <c:f>'By visits (Chart 2.7 &amp; 2.8)'!$V$36:$V$40</c:f>
              <c:numCache>
                <c:formatCode>General</c:formatCode>
                <c:ptCount val="5"/>
                <c:pt idx="0">
                  <c:v>307</c:v>
                </c:pt>
                <c:pt idx="1">
                  <c:v>88</c:v>
                </c:pt>
                <c:pt idx="2">
                  <c:v>25</c:v>
                </c:pt>
                <c:pt idx="3">
                  <c:v>6</c:v>
                </c:pt>
                <c:pt idx="4">
                  <c:v>26</c:v>
                </c:pt>
              </c:numCache>
            </c:numRef>
          </c:val>
          <c:extLst xmlns:c16r2="http://schemas.microsoft.com/office/drawing/2015/06/chart">
            <c:ext xmlns:c16="http://schemas.microsoft.com/office/drawing/2014/chart" uri="{C3380CC4-5D6E-409C-BE32-E72D297353CC}">
              <c16:uniqueId val="{00000000-D4CC-4025-B156-5670EFE14E38}"/>
            </c:ext>
          </c:extLst>
        </c:ser>
        <c:dLbls>
          <c:showLegendKey val="0"/>
          <c:showVal val="0"/>
          <c:showCatName val="0"/>
          <c:showSerName val="0"/>
          <c:showPercent val="0"/>
          <c:showBubbleSize val="0"/>
        </c:dLbls>
        <c:gapWidth val="219"/>
        <c:overlap val="-27"/>
        <c:axId val="305303552"/>
        <c:axId val="305305088"/>
      </c:barChart>
      <c:catAx>
        <c:axId val="30530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305088"/>
        <c:crosses val="autoZero"/>
        <c:auto val="1"/>
        <c:lblAlgn val="ctr"/>
        <c:lblOffset val="100"/>
        <c:noMultiLvlLbl val="0"/>
      </c:catAx>
      <c:valAx>
        <c:axId val="30530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3035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'Visit calcs'!$AF$45</c:f>
              <c:strCache>
                <c:ptCount val="1"/>
                <c:pt idx="0">
                  <c:v>1st visit</c:v>
                </c:pt>
              </c:strCache>
            </c:strRef>
          </c:tx>
          <c:spPr>
            <a:solidFill>
              <a:schemeClr val="accent1"/>
            </a:solidFill>
            <a:ln>
              <a:noFill/>
            </a:ln>
            <a:effectLst/>
          </c:spPr>
          <c:invertIfNegative val="0"/>
          <c:cat>
            <c:strRef>
              <c:f>'Visit calcs'!$AG$44:$AK$44</c:f>
              <c:strCache>
                <c:ptCount val="5"/>
                <c:pt idx="0">
                  <c:v>Manufacturing</c:v>
                </c:pt>
                <c:pt idx="1">
                  <c:v>Construction</c:v>
                </c:pt>
                <c:pt idx="2">
                  <c:v>Wholesale Trade</c:v>
                </c:pt>
                <c:pt idx="3">
                  <c:v>Earth resources</c:v>
                </c:pt>
                <c:pt idx="4">
                  <c:v>Other industries</c:v>
                </c:pt>
              </c:strCache>
            </c:strRef>
          </c:cat>
          <c:val>
            <c:numRef>
              <c:f>'Visit calcs'!$AG$45:$AK$45</c:f>
              <c:numCache>
                <c:formatCode>General</c:formatCode>
                <c:ptCount val="5"/>
                <c:pt idx="0">
                  <c:v>258</c:v>
                </c:pt>
                <c:pt idx="1">
                  <c:v>38</c:v>
                </c:pt>
                <c:pt idx="2">
                  <c:v>15</c:v>
                </c:pt>
                <c:pt idx="3">
                  <c:v>9</c:v>
                </c:pt>
                <c:pt idx="4">
                  <c:v>29</c:v>
                </c:pt>
              </c:numCache>
            </c:numRef>
          </c:val>
          <c:extLst xmlns:c16r2="http://schemas.microsoft.com/office/drawing/2015/06/chart">
            <c:ext xmlns:c16="http://schemas.microsoft.com/office/drawing/2014/chart" uri="{C3380CC4-5D6E-409C-BE32-E72D297353CC}">
              <c16:uniqueId val="{00000000-6605-4FB2-B210-C2933EF24A0E}"/>
            </c:ext>
          </c:extLst>
        </c:ser>
        <c:ser>
          <c:idx val="1"/>
          <c:order val="1"/>
          <c:tx>
            <c:strRef>
              <c:f>'Visit calcs'!$AF$46</c:f>
              <c:strCache>
                <c:ptCount val="1"/>
                <c:pt idx="0">
                  <c:v>Subsequent visit</c:v>
                </c:pt>
              </c:strCache>
            </c:strRef>
          </c:tx>
          <c:spPr>
            <a:solidFill>
              <a:schemeClr val="accent2"/>
            </a:solidFill>
            <a:ln>
              <a:noFill/>
            </a:ln>
            <a:effectLst/>
          </c:spPr>
          <c:invertIfNegative val="0"/>
          <c:cat>
            <c:strRef>
              <c:f>'Visit calcs'!$AG$44:$AK$44</c:f>
              <c:strCache>
                <c:ptCount val="5"/>
                <c:pt idx="0">
                  <c:v>Manufacturing</c:v>
                </c:pt>
                <c:pt idx="1">
                  <c:v>Construction</c:v>
                </c:pt>
                <c:pt idx="2">
                  <c:v>Wholesale Trade</c:v>
                </c:pt>
                <c:pt idx="3">
                  <c:v>Earth resources</c:v>
                </c:pt>
                <c:pt idx="4">
                  <c:v>Other industries</c:v>
                </c:pt>
              </c:strCache>
            </c:strRef>
          </c:cat>
          <c:val>
            <c:numRef>
              <c:f>'Visit calcs'!$AG$46:$AK$46</c:f>
              <c:numCache>
                <c:formatCode>General</c:formatCode>
                <c:ptCount val="5"/>
                <c:pt idx="0">
                  <c:v>118</c:v>
                </c:pt>
                <c:pt idx="1">
                  <c:v>20</c:v>
                </c:pt>
                <c:pt idx="2">
                  <c:v>11</c:v>
                </c:pt>
                <c:pt idx="3">
                  <c:v>5</c:v>
                </c:pt>
                <c:pt idx="4">
                  <c:v>10</c:v>
                </c:pt>
              </c:numCache>
            </c:numRef>
          </c:val>
          <c:extLst xmlns:c16r2="http://schemas.microsoft.com/office/drawing/2015/06/chart">
            <c:ext xmlns:c16="http://schemas.microsoft.com/office/drawing/2014/chart" uri="{C3380CC4-5D6E-409C-BE32-E72D297353CC}">
              <c16:uniqueId val="{00000001-6605-4FB2-B210-C2933EF24A0E}"/>
            </c:ext>
          </c:extLst>
        </c:ser>
        <c:dLbls>
          <c:showLegendKey val="0"/>
          <c:showVal val="0"/>
          <c:showCatName val="0"/>
          <c:showSerName val="0"/>
          <c:showPercent val="0"/>
          <c:showBubbleSize val="0"/>
        </c:dLbls>
        <c:gapWidth val="200"/>
        <c:overlap val="100"/>
        <c:axId val="305319296"/>
        <c:axId val="305325184"/>
      </c:barChart>
      <c:catAx>
        <c:axId val="30531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325184"/>
        <c:crosses val="autoZero"/>
        <c:auto val="1"/>
        <c:lblAlgn val="ctr"/>
        <c:lblOffset val="100"/>
        <c:noMultiLvlLbl val="0"/>
      </c:catAx>
      <c:valAx>
        <c:axId val="305325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0531929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pPr>
      <a:endParaRPr lang="en-US"/>
    </a:p>
  </c:txPr>
  <c:externalData r:id="rId1">
    <c:autoUpdate val="0"/>
  </c:externalData>
</c:chartSpace>
</file>

<file path=word/theme/theme1.xml><?xml version="1.0" encoding="utf-8"?>
<a:theme xmlns:a="http://schemas.openxmlformats.org/drawingml/2006/main" name="Deloitte">
  <a:themeElements>
    <a:clrScheme name="Deloitte">
      <a:dk1>
        <a:srgbClr val="000000"/>
      </a:dk1>
      <a:lt1>
        <a:srgbClr val="FFFFFF"/>
      </a:lt1>
      <a:dk2>
        <a:srgbClr val="44546A"/>
      </a:dk2>
      <a:lt2>
        <a:srgbClr val="E7E6E6"/>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solidFill>
            <a:schemeClr val="accent3"/>
          </a:solidFill>
          <a:miter lim="800000"/>
          <a:headEnd/>
          <a:tailEnd/>
        </a:ln>
      </a:spPr>
      <a:bodyPr wrap="square" lIns="88900" tIns="88900" rIns="88900" bIns="88900" rtlCol="0" anchor="ctr"/>
      <a:lstStyle>
        <a:defPPr algn="ctr">
          <a:lnSpc>
            <a:spcPct val="106000"/>
          </a:lnSpc>
          <a:buFont typeface="Wingdings 2" pitchFamily="18" charset="2"/>
          <a:buNone/>
          <a:defRPr sz="1600" b="1" noProof="0" dirty="0" err="1" smtClean="0">
            <a:solidFill>
              <a:schemeClr val="bg1"/>
            </a:solidFill>
          </a:defRPr>
        </a:defPPr>
      </a:lstStyle>
    </a:spDef>
    <a:lnDef>
      <a:spPr>
        <a:ln>
          <a:solidFill>
            <a:srgbClr val="44546A"/>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34000" indent="-234000">
          <a:spcBef>
            <a:spcPts val="0"/>
          </a:spcBef>
          <a:spcAft>
            <a:spcPts val="1333"/>
          </a:spcAft>
          <a:buSzPct val="100000"/>
          <a:buFont typeface="Arial"/>
          <a:buChar char="•"/>
          <a:defRPr sz="1200" noProof="0" dirty="0" err="1" smtClean="0">
            <a:solidFill>
              <a:schemeClr val="tx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 xmlns:thm15="http://schemas.microsoft.com/office/thememl/2012/main" name="Deloitte" id="{020FA619-153C-4BC1-AB41-D999AE5EF9C3}" vid="{04C754E3-B662-48D8-B304-73D035B016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http://schemas.microsoft.com/sharepoint/v3" xsi:nil="true"/>
    <ClientIndustry xmlns="http://schemas.microsoft.com/sharepoint/v3">Admin. of Social &amp; M</ClientIndustry>
    <Status xmlns="http://schemas.microsoft.com/sharepoint/v3">Draft</Status>
    <Month xmlns="http://schemas.microsoft.com/sharepoint/v3" xsi:nil="true"/>
    <EmailTo xmlns="http://schemas.microsoft.com/sharepoint/v3" xsi:nil="true"/>
    <RoutingInfo xmlns="http://schemas.microsoft.com/sharepoint/v3" xsi:nil="true"/>
    <EmailHeaders xmlns="http://schemas.microsoft.com/sharepoint/v4" xsi:nil="true"/>
    <DocumentCategory xmlns="http://schemas.microsoft.com/sharepoint/v3" xsi:nil="true"/>
    <EmailSender xmlns="http://schemas.microsoft.com/sharepoint/v3" xsi:nil="true"/>
    <EmailFrom xmlns="http://schemas.microsoft.com/sharepoint/v3" xsi:nil="true"/>
    <EdreamsCustomField4 xmlns="http://schemas.microsoft.com/sharepoint/v3" xsi:nil="true"/>
    <EdreamsCustomField5 xmlns="http://schemas.microsoft.com/sharepoint/v3" xsi:nil="true"/>
    <Barcode xmlns="http://schemas.microsoft.com/sharepoint/v3" xsi:nil="true"/>
    <ProjectNumber xmlns="http://schemas.microsoft.com/sharepoint/v3">VIC00235-01</ProjectNumber>
    <EmailSubject xmlns="http://schemas.microsoft.com/sharepoint/v3" xsi:nil="true"/>
    <EdreamsCustomField1 xmlns="http://schemas.microsoft.com/sharepoint/v3" xsi:nil="true"/>
    <EdreamsCustomField2 xmlns="http://schemas.microsoft.com/sharepoint/v3" xsi:nil="true"/>
    <ClientName xmlns="http://schemas.microsoft.com/sharepoint/v3">Victorian Workcover Authority</ClientName>
    <EdreamsCustomField3 xmlns="http://schemas.microsoft.com/sharepoint/v3" xsi:nil="true"/>
    <RequestOriginal xmlns="http://schemas.microsoft.com/sharepoint/v3" xsi:nil="true"/>
    <ProjectName xmlns="http://schemas.microsoft.com/sharepoint/v3">2020 - Silica Reform RIS</ProjectName>
    <ClientNumber xmlns="http://schemas.microsoft.com/sharepoint/v3">2798081</ClientNumber>
    <Hash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AS Document" ma:contentTypeID="0x010100D3DFCF6CB9174298A5FC3AC90FEF1D8E0062BC015A2BCC40F4B8A55790423B0CFB00A3B1CBA6D237E3419A10F843DE996B69" ma:contentTypeVersion="6" ma:contentTypeDescription="FAS Document Content Type" ma:contentTypeScope="" ma:versionID="442e0666b88cf125ed5ccf01a585aa7c">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343717c426b9b0756dbb52f28103eb6c" ns1:_="" ns2:_="">
    <xsd:import namespace="http://schemas.microsoft.com/sharepoint/v3"/>
    <xsd:import namespace="http://schemas.microsoft.com/sharepoint/v4"/>
    <xsd:element name="properties">
      <xsd:complexType>
        <xsd:sequence>
          <xsd:element name="documentManagement">
            <xsd:complexType>
              <xsd:all>
                <xsd:element ref="ns1:Status" minOccurs="0"/>
                <xsd:element ref="ns1:Year" minOccurs="0"/>
                <xsd:element ref="ns1:Month" minOccurs="0"/>
                <xsd:element ref="ns1:ClientName" minOccurs="0"/>
                <xsd:element ref="ns1:ClientIndustry" minOccurs="0"/>
                <xsd:element ref="ns1:ProjectName" minOccurs="0"/>
                <xsd:element ref="ns1:ClientNumber" minOccurs="0"/>
                <xsd:element ref="ns1:ProjectNumber" minOccurs="0"/>
                <xsd:element ref="ns1:Barcode" minOccurs="0"/>
                <xsd:element ref="ns1:RoutingInfo" minOccurs="0"/>
                <xsd:element ref="ns1:RequestOriginal" minOccurs="0"/>
                <xsd:element ref="ns1:Hash" minOccurs="0"/>
                <xsd:element ref="ns1:DocumentCategory" minOccurs="0"/>
                <xsd:element ref="ns1:EdreamsCustomField1" minOccurs="0"/>
                <xsd:element ref="ns1:EdreamsCustomField2" minOccurs="0"/>
                <xsd:element ref="ns1:EdreamsCustomField3" minOccurs="0"/>
                <xsd:element ref="ns1:EdreamsCustomField4" minOccurs="0"/>
                <xsd:element ref="ns1:EdreamsCustomField5" minOccurs="0"/>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ma:readOnly="false">
      <xsd:simpleType>
        <xsd:restriction base="dms:Choice">
          <xsd:enumeration value="Draft"/>
          <xsd:enumeration value="Final"/>
        </xsd:restriction>
      </xsd:simpleType>
    </xsd:element>
    <xsd:element name="Year" ma:index="9" nillable="true" ma:displayName="Year" ma:format="Dropdown" ma:internalName="Year" ma:readOnly="false">
      <xsd:simpleType>
        <xsd:restriction base="dms:Choice">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restriction>
      </xsd:simpleType>
    </xsd:element>
    <xsd:element name="Month" ma:index="10" nillable="true" ma:displayName="Month" ma:format="Dropdown" ma:internalName="Month"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restriction>
      </xsd:simpleType>
    </xsd:element>
    <xsd:element name="ClientName" ma:index="11" nillable="true" ma:displayName="Client Name" ma:default="Victorian Workcover Authority" ma:internalName="ClientName">
      <xsd:simpleType>
        <xsd:restriction base="dms:Text"/>
      </xsd:simpleType>
    </xsd:element>
    <xsd:element name="ClientIndustry" ma:index="12" nillable="true" ma:displayName="Client Industry" ma:default="Admin. of Social &amp; M" ma:internalName="ClientIndustry">
      <xsd:simpleType>
        <xsd:restriction base="dms:Text"/>
      </xsd:simpleType>
    </xsd:element>
    <xsd:element name="ProjectName" ma:index="13" nillable="true" ma:displayName="Project Name" ma:default="2020 - Silica Reform RIS" ma:internalName="ProjectName">
      <xsd:simpleType>
        <xsd:restriction base="dms:Text"/>
      </xsd:simpleType>
    </xsd:element>
    <xsd:element name="ClientNumber" ma:index="14" nillable="true" ma:displayName="Client Number" ma:default="2798081" ma:internalName="ClientNumber">
      <xsd:simpleType>
        <xsd:restriction base="dms:Text"/>
      </xsd:simpleType>
    </xsd:element>
    <xsd:element name="ProjectNumber" ma:index="15" nillable="true" ma:displayName="Project Number" ma:default="VIC00235-01" ma:internalName="ProjectNumber">
      <xsd:simpleType>
        <xsd:restriction base="dms:Text"/>
      </xsd:simpleType>
    </xsd:element>
    <xsd:element name="Barcode" ma:index="16" nillable="true" ma:displayName="Barcode" ma:description="" ma:internalName="Barcode">
      <xsd:simpleType>
        <xsd:restriction base="dms:Text"/>
      </xsd:simpleType>
    </xsd:element>
    <xsd:element name="RoutingInfo" ma:index="17" nillable="true" ma:displayName="Routing Info" ma:description="" ma:internalName="RoutingInfo">
      <xsd:simpleType>
        <xsd:restriction base="dms:Text"/>
      </xsd:simpleType>
    </xsd:element>
    <xsd:element name="RequestOriginal" ma:index="18" nillable="true" ma:displayName="Request Original" ma:description="" ma:internalName="RequestOriginal">
      <xsd:simpleType>
        <xsd:restriction base="dms:Text"/>
      </xsd:simpleType>
    </xsd:element>
    <xsd:element name="Hash" ma:index="19" nillable="true" ma:displayName="Hash" ma:hidden="true" ma:internalName="Hash" ma:readOnly="false">
      <xsd:simpleType>
        <xsd:restriction base="dms:Text"/>
      </xsd:simpleType>
    </xsd:element>
    <xsd:element name="DocumentCategory" ma:index="20" nillable="true" ma:displayName="Document Category" ma:internalName="DocumentCategory" ma:readOnly="false">
      <xsd:simpleType>
        <xsd:restriction base="dms:Unknown"/>
      </xsd:simpleType>
    </xsd:element>
    <xsd:element name="EdreamsCustomField1" ma:index="21" nillable="true" ma:displayName="EdreamsCustomField1" ma:description="Do not use this field for now!" ma:hidden="true" ma:internalName="EdreamsCustomField1" ma:readOnly="false">
      <xsd:simpleType>
        <xsd:restriction base="dms:Unknown"/>
      </xsd:simpleType>
    </xsd:element>
    <xsd:element name="EdreamsCustomField2" ma:index="22" nillable="true" ma:displayName="EdreamsCustomField2" ma:description="Do not use this field for now!" ma:hidden="true" ma:internalName="EdreamsCustomField2" ma:readOnly="false">
      <xsd:simpleType>
        <xsd:restriction base="dms:Unknown"/>
      </xsd:simpleType>
    </xsd:element>
    <xsd:element name="EdreamsCustomField3" ma:index="23" nillable="true" ma:displayName="EdreamsCustomField3" ma:description="Do not use this field for now!" ma:hidden="true" ma:internalName="EdreamsCustomField3" ma:readOnly="false">
      <xsd:simpleType>
        <xsd:restriction base="dms:Unknown"/>
      </xsd:simpleType>
    </xsd:element>
    <xsd:element name="EdreamsCustomField4" ma:index="24" nillable="true" ma:displayName="EdreamsCustomField4" ma:description="Do not use this field for now!" ma:hidden="true" ma:internalName="EdreamsCustomField4" ma:readOnly="false">
      <xsd:simpleType>
        <xsd:restriction base="dms:Unknown"/>
      </xsd:simpleType>
    </xsd:element>
    <xsd:element name="EdreamsCustomField5" ma:index="25" nillable="true" ma:displayName="EdreamsCustomField5" ma:description="Do not use this field for now!" ma:hidden="true" ma:internalName="EdreamsCustomField5" ma:readOnly="false">
      <xsd:simpleType>
        <xsd:restriction base="dms:Unknown"/>
      </xsd:simpleType>
    </xsd:element>
    <xsd:element name="EmailSender" ma:index="26" nillable="true" ma:displayName="E-Mail Sender" ma:hidden="true" ma:internalName="EmailSender">
      <xsd:simpleType>
        <xsd:restriction base="dms:Note">
          <xsd:maxLength value="255"/>
        </xsd:restriction>
      </xsd:simpleType>
    </xsd:element>
    <xsd:element name="EmailTo" ma:index="27" nillable="true" ma:displayName="E-Mail To" ma:hidden="true" ma:internalName="EmailTo">
      <xsd:simpleType>
        <xsd:restriction base="dms:Note">
          <xsd:maxLength value="255"/>
        </xsd:restriction>
      </xsd:simpleType>
    </xsd:element>
    <xsd:element name="EmailCc" ma:index="28" nillable="true" ma:displayName="E-Mail Cc" ma:hidden="true" ma:internalName="EmailCc">
      <xsd:simpleType>
        <xsd:restriction base="dms:Note">
          <xsd:maxLength value="255"/>
        </xsd:restriction>
      </xsd:simpleType>
    </xsd:element>
    <xsd:element name="EmailFrom" ma:index="29" nillable="true" ma:displayName="E-Mail From" ma:hidden="true" ma:internalName="EmailFrom">
      <xsd:simpleType>
        <xsd:restriction base="dms:Text"/>
      </xsd:simpleType>
    </xsd:element>
    <xsd:element name="EmailSubject" ma:index="30"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31"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BC66-6516-420D-B2AD-9040F3B11116}">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B2D737EA-B96F-496F-BF57-D9DB4352513F}">
  <ds:schemaRefs>
    <ds:schemaRef ds:uri="http://schemas.microsoft.com/sharepoint/v3/contenttype/forms"/>
  </ds:schemaRefs>
</ds:datastoreItem>
</file>

<file path=customXml/itemProps3.xml><?xml version="1.0" encoding="utf-8"?>
<ds:datastoreItem xmlns:ds="http://schemas.openxmlformats.org/officeDocument/2006/customXml" ds:itemID="{315A5503-EE84-4B64-B0F3-A599A7FA9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640EA-36B5-4388-B845-18FA28564CC7}">
  <ds:schemaRefs>
    <ds:schemaRef ds:uri="http://schemas.microsoft.com/office/2006/metadata/customXsn"/>
  </ds:schemaRefs>
</ds:datastoreItem>
</file>

<file path=customXml/itemProps5.xml><?xml version="1.0" encoding="utf-8"?>
<ds:datastoreItem xmlns:ds="http://schemas.openxmlformats.org/officeDocument/2006/customXml" ds:itemID="{7F941F81-6534-47EA-9145-9F04F680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31556</Words>
  <Characters>173880</Characters>
  <Application>Microsoft Office Word</Application>
  <DocSecurity>0</DocSecurity>
  <Lines>3161</Lines>
  <Paragraphs>1378</Paragraphs>
  <ScaleCrop>false</ScaleCrop>
  <HeadingPairs>
    <vt:vector size="2" baseType="variant">
      <vt:variant>
        <vt:lpstr>Title</vt:lpstr>
      </vt:variant>
      <vt:variant>
        <vt:i4>1</vt:i4>
      </vt:variant>
    </vt:vector>
  </HeadingPairs>
  <TitlesOfParts>
    <vt:vector size="1" baseType="lpstr">
      <vt:lpstr>Occupational Health and Safety Amendment (Crystalline Silica) Regulations 2021</vt:lpstr>
    </vt:vector>
  </TitlesOfParts>
  <Company>WorkSafe Victoria</Company>
  <LinksUpToDate>false</LinksUpToDate>
  <CharactersWithSpaces>204058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Occupational Health and Safety Amendment (Crystalline Silica) Regulations 2021</dc:title>
  <dc:creator>Coleman, Patrick</dc:creator>
  <cp:lastModifiedBy>Andrew McGrillen</cp:lastModifiedBy>
  <cp:revision>4</cp:revision>
  <cp:lastPrinted>2020-08-24T04:59:00Z</cp:lastPrinted>
  <dcterms:created xsi:type="dcterms:W3CDTF">2020-11-30T22:37:00Z</dcterms:created>
  <dcterms:modified xsi:type="dcterms:W3CDTF">2020-11-30T23:59:00Z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E_Templates">
    <vt:lpwstr>True</vt:lpwstr>
  </property>
  <property fmtid="{D5CDD505-2E9C-101B-9397-08002B2CF9AE}" pid="3" name="FrontpageColorChange">
    <vt:lpwstr>True</vt:lpwstr>
  </property>
  <property fmtid="{D5CDD505-2E9C-101B-9397-08002B2CF9AE}" pid="4" name="TemplafyTimeStamp">
    <vt:lpwstr>2019-04-23T06:49:33.9845782</vt:lpwstr>
  </property>
  <property fmtid="{D5CDD505-2E9C-101B-9397-08002B2CF9AE}" pid="5" name="CustomerId">
    <vt:lpwstr>deloitteaus</vt:lpwstr>
  </property>
  <property fmtid="{D5CDD505-2E9C-101B-9397-08002B2CF9AE}" pid="6" name="TemplateId">
    <vt:lpwstr>636915989739845782</vt:lpwstr>
  </property>
  <property fmtid="{D5CDD505-2E9C-101B-9397-08002B2CF9AE}" pid="7" name="UserProfileId">
    <vt:lpwstr>636250406403183463</vt:lpwstr>
  </property>
  <property fmtid="{D5CDD505-2E9C-101B-9397-08002B2CF9AE}" pid="8" name="ContentTypeId">
    <vt:lpwstr>0x010100D3DFCF6CB9174298A5FC3AC90FEF1D8E0062BC015A2BCC40F4B8A55790423B0CFB00A3B1CBA6D237E3419A10F843DE996B69</vt:lpwstr>
  </property>
  <property fmtid="{D5CDD505-2E9C-101B-9397-08002B2CF9AE}" pid="9" name="MSIP_Label_7158ebbd-6c5e-441f-bfc9-4eb8c11e3978_Enabled">
    <vt:lpwstr>True</vt:lpwstr>
  </property>
  <property fmtid="{D5CDD505-2E9C-101B-9397-08002B2CF9AE}" pid="10" name="MSIP_Label_7158ebbd-6c5e-441f-bfc9-4eb8c11e3978_SiteId">
    <vt:lpwstr>722ea0be-3e1c-4b11-ad6f-9401d6856e24</vt:lpwstr>
  </property>
  <property fmtid="{D5CDD505-2E9C-101B-9397-08002B2CF9AE}" pid="11" name="MSIP_Label_7158ebbd-6c5e-441f-bfc9-4eb8c11e3978_Owner">
    <vt:lpwstr>tim.smith@betterreg.vic.gov.au</vt:lpwstr>
  </property>
  <property fmtid="{D5CDD505-2E9C-101B-9397-08002B2CF9AE}" pid="12" name="MSIP_Label_7158ebbd-6c5e-441f-bfc9-4eb8c11e3978_SetDate">
    <vt:lpwstr>2020-06-09T00:56:49.8773062Z</vt:lpwstr>
  </property>
  <property fmtid="{D5CDD505-2E9C-101B-9397-08002B2CF9AE}" pid="13" name="MSIP_Label_7158ebbd-6c5e-441f-bfc9-4eb8c11e3978_Name">
    <vt:lpwstr>OFFICIAL</vt:lpwstr>
  </property>
  <property fmtid="{D5CDD505-2E9C-101B-9397-08002B2CF9AE}" pid="14" name="MSIP_Label_7158ebbd-6c5e-441f-bfc9-4eb8c11e3978_Application">
    <vt:lpwstr>Microsoft Azure Information Protection</vt:lpwstr>
  </property>
  <property fmtid="{D5CDD505-2E9C-101B-9397-08002B2CF9AE}" pid="15" name="MSIP_Label_7158ebbd-6c5e-441f-bfc9-4eb8c11e3978_Extended_MSFT_Method">
    <vt:lpwstr>Manual</vt:lpwstr>
  </property>
  <property fmtid="{D5CDD505-2E9C-101B-9397-08002B2CF9AE}" pid="16" name="Sensitivity">
    <vt:lpwstr>OFFICIAL</vt:lpwstr>
  </property>
</Properties>
</file>